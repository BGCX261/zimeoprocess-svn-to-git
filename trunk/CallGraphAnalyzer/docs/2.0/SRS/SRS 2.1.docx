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F0422D" w:rsidP="0040364D">
            <w:pPr>
              <w:pStyle w:val="Nessunaspaziatura"/>
              <w:spacing w:line="360" w:lineRule="auto"/>
              <w:rPr>
                <w:color w:val="284148" w:themeColor="background2" w:themeShade="3F"/>
                <w:sz w:val="28"/>
                <w:szCs w:val="28"/>
              </w:rPr>
            </w:pPr>
            <w:r w:rsidRPr="00F0422D">
              <w:rPr>
                <w:color w:val="525A7D" w:themeColor="accent1" w:themeShade="BF"/>
                <w:spacing w:val="10"/>
                <w:sz w:val="72"/>
                <w:szCs w:val="72"/>
              </w:rPr>
            </w:r>
            <w:r w:rsidRPr="00F0422D">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606D60" w:rsidRDefault="00606D60"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Pr="0040364D">
                              <w:rPr>
                                <w:color w:val="525A7D" w:themeColor="accent1" w:themeShade="BF"/>
                                <w:sz w:val="72"/>
                                <w:szCs w:val="72"/>
                                <w:lang w:val="en-US"/>
                              </w:rPr>
                              <w:t>Plugin AOP per Eclipse</w:t>
                            </w:r>
                          </w:sdtContent>
                        </w:sdt>
                        <w:r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F0422D">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F0422D"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529264"/>
      <w:r w:rsidRPr="00421EE9">
        <w:t>Introduzione</w:t>
      </w:r>
      <w:bookmarkEnd w:id="0"/>
    </w:p>
    <w:p w:rsidR="006101FA" w:rsidRDefault="009852F1" w:rsidP="00442C8E">
      <w:pPr>
        <w:pStyle w:val="Titolo2"/>
      </w:pPr>
      <w:bookmarkStart w:id="1" w:name="_Toc198529265"/>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529266"/>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fldSimple w:instr=" REF _Ref198464979 \n \h  \* MERGEFORMAT ">
        <w:r w:rsidR="00F0422D" w:rsidRPr="00F0422D">
          <w:rPr>
            <w:i/>
            <w:vertAlign w:val="superscript"/>
          </w:rPr>
          <w:t>3</w:t>
        </w:r>
      </w:fldSimple>
      <w:r w:rsidR="00D9144D">
        <w:t>.</w:t>
      </w:r>
      <w:r w:rsidR="004117E8">
        <w:t xml:space="preserve"> </w:t>
      </w:r>
      <w:r w:rsidR="00D9144D">
        <w:t xml:space="preserve">In tale grafo sono evidenziate sia le </w:t>
      </w:r>
      <w:r w:rsidR="003B467B">
        <w:t>chiamate</w:t>
      </w:r>
      <w:r w:rsidR="00D9144D">
        <w:t xml:space="preserve"> </w:t>
      </w:r>
      <w:r w:rsidR="005E2987">
        <w:t>implicite</w:t>
      </w:r>
      <w:fldSimple w:instr=" REF _Ref198464880 \n \h  \* MERGEFORMAT ">
        <w:r w:rsidR="00F0422D" w:rsidRPr="00F0422D">
          <w:rPr>
            <w:vertAlign w:val="superscript"/>
          </w:rPr>
          <w:t>5</w:t>
        </w:r>
      </w:fldSimple>
      <w:r w:rsidR="005E2987">
        <w:t xml:space="preserve"> che quelle esplicite</w:t>
      </w:r>
      <w:fldSimple w:instr=" REF _Ref198464887 \n \h  \* MERGEFORMAT ">
        <w:r w:rsidR="00F0422D" w:rsidRPr="00F0422D">
          <w:rPr>
            <w:vertAlign w:val="superscript"/>
          </w:rPr>
          <w:t>4</w:t>
        </w:r>
      </w:fldSimple>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F6400B" w:rsidRPr="00F6400B">
        <w:t>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w:t>
      </w:r>
      <w:fldSimple w:instr=" REF _Ref198464913 \n \h  \* MERGEFORMAT ">
        <w:r w:rsidR="00F0422D" w:rsidRPr="00F0422D">
          <w:rPr>
            <w:i/>
            <w:vertAlign w:val="superscript"/>
          </w:rPr>
          <w:t>23</w:t>
        </w:r>
      </w:fldSimple>
      <w:r w:rsidRPr="00CF68E4">
        <w:rPr>
          <w:i/>
        </w:rPr>
        <w:t xml:space="preserve"> (object</w:t>
      </w:r>
      <w:fldSimple w:instr=" REF _Ref198464921 \n \h  \* MERGEFORMAT ">
        <w:r w:rsidR="00F0422D" w:rsidRPr="00F0422D">
          <w:rPr>
            <w:i/>
            <w:vertAlign w:val="superscript"/>
          </w:rPr>
          <w:t>22</w:t>
        </w:r>
      </w:fldSimple>
      <w:r w:rsidRPr="00CF68E4">
        <w:rPr>
          <w:i/>
        </w:rPr>
        <w:t xml:space="preserve"> o aspect</w:t>
      </w:r>
      <w:fldSimple w:instr=" REF _Ref198464927 \n \h  \* MERGEFORMAT ">
        <w:r w:rsidR="00F0422D" w:rsidRPr="00F0422D">
          <w:rPr>
            <w:i/>
            <w:vertAlign w:val="superscript"/>
          </w:rPr>
          <w:t>19</w:t>
        </w:r>
      </w:fldSimple>
      <w:r w:rsidRPr="00CF68E4">
        <w:rPr>
          <w:i/>
        </w:rPr>
        <w: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w:t>
      </w:r>
      <w:fldSimple w:instr=" REF _Ref198464938 \n \h  \* MERGEFORMAT ">
        <w:r w:rsidR="00F0422D" w:rsidRPr="00F0422D">
          <w:rPr>
            <w:i/>
            <w:vertAlign w:val="superscript"/>
          </w:rPr>
          <w:t>20</w:t>
        </w:r>
      </w:fldSimple>
      <w:r w:rsidRPr="00CF68E4">
        <w:rPr>
          <w:i/>
        </w:rPr>
        <w:t xml:space="preserv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w:t>
      </w:r>
      <w:fldSimple w:instr=" REF _Ref198464943 \n \h  \* MERGEFORMAT ">
        <w:r w:rsidR="00F0422D" w:rsidRPr="00F0422D">
          <w:rPr>
            <w:i/>
            <w:vertAlign w:val="superscript"/>
          </w:rPr>
          <w:t>21</w:t>
        </w:r>
      </w:fldSimple>
      <w:r w:rsidR="00361E2A" w:rsidRPr="00CF68E4">
        <w:rPr>
          <w:i/>
        </w:rPr>
        <w:t xml:space="preserve">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Viene, inoltre, lasciata la possibilità di determinare se l’ordine dei nodi intermedi indicati è rilevante o meno,</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r w:rsidR="005E2987" w:rsidRPr="005E2987">
        <w:t xml:space="preserve"> </w:t>
      </w:r>
      <w:r w:rsidR="005E2987">
        <w:t>Ancora una volta è possibile determinare se l’ordine dei nodi intermedi indicati è rilevante o meno,</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wizard</w:t>
      </w:r>
      <w:r w:rsidR="00F0422D" w:rsidRPr="00F6400B">
        <w:rPr>
          <w:i/>
          <w:vertAlign w:val="superscript"/>
        </w:rPr>
        <w:fldChar w:fldCharType="begin"/>
      </w:r>
      <w:r w:rsidR="00F6400B" w:rsidRPr="00F6400B">
        <w:rPr>
          <w:i/>
          <w:vertAlign w:val="superscript"/>
        </w:rPr>
        <w:instrText xml:space="preserve"> REF _Ref198464959 \n \h  \* MERGEFORMAT </w:instrText>
      </w:r>
      <w:r w:rsidR="00F0422D" w:rsidRPr="00F6400B">
        <w:rPr>
          <w:i/>
          <w:vertAlign w:val="superscript"/>
        </w:rPr>
      </w:r>
      <w:r w:rsidR="00F0422D" w:rsidRPr="00F6400B">
        <w:rPr>
          <w:i/>
          <w:vertAlign w:val="superscript"/>
        </w:rPr>
        <w:fldChar w:fldCharType="separate"/>
      </w:r>
      <w:r w:rsidR="005E49CC">
        <w:rPr>
          <w:b/>
          <w:bCs/>
          <w:i/>
          <w:vertAlign w:val="superscript"/>
        </w:rPr>
        <w:t>Errore. L'origine riferimento non è stata trovata.</w:t>
      </w:r>
      <w:r w:rsidR="00F0422D" w:rsidRPr="00F6400B">
        <w:rPr>
          <w:i/>
          <w:vertAlign w:val="superscript"/>
        </w:rPr>
        <w:fldChar w:fldCharType="end"/>
      </w:r>
      <w:r w:rsidRPr="004117E8">
        <w:rPr>
          <w:i/>
        </w:rPr>
        <w:t xml:space="preserve">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lastRenderedPageBreak/>
        <w:t>L’utente</w:t>
      </w:r>
      <w:r w:rsidR="004117E8">
        <w:t>, infine,</w:t>
      </w:r>
      <w:r>
        <w:t xml:space="preserve"> può interagire con il grafo e i suoi elementi</w:t>
      </w:r>
      <w:fldSimple w:instr=" REF _Ref198464729 \n \h  \* MERGEFORMAT ">
        <w:r w:rsidR="00F0422D" w:rsidRPr="00F0422D">
          <w:rPr>
            <w:vertAlign w:val="superscript"/>
          </w:rPr>
          <w:t>12</w:t>
        </w:r>
      </w:fldSimple>
      <w:r>
        <w:t xml:space="preserve">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fldSimple w:instr=" REF _Ref198464991 \n \h  \* MERGEFORMAT ">
        <w:r w:rsidR="00F0422D" w:rsidRPr="00F0422D">
          <w:rPr>
            <w:i/>
            <w:vertAlign w:val="superscript"/>
          </w:rPr>
          <w:t>6</w:t>
        </w:r>
      </w:fldSimple>
      <w:r>
        <w:t xml:space="preserve"> associato</w:t>
      </w:r>
    </w:p>
    <w:p w:rsidR="007C2010" w:rsidRDefault="007C2010" w:rsidP="004117E8">
      <w:pPr>
        <w:pStyle w:val="Paragrafoelenco"/>
        <w:numPr>
          <w:ilvl w:val="0"/>
          <w:numId w:val="25"/>
        </w:numPr>
        <w:tabs>
          <w:tab w:val="left" w:pos="5340"/>
        </w:tabs>
        <w:jc w:val="both"/>
      </w:pPr>
      <w:del w:id="3" w:author="elisa" w:date="2008-06-04T14:48:00Z">
        <w:r w:rsidDel="00297A95">
          <w:delText>aumentar</w:delText>
        </w:r>
        <w:r w:rsidR="004117E8" w:rsidDel="00297A95">
          <w:delText>n</w:delText>
        </w:r>
        <w:r w:rsidDel="00297A95">
          <w:delText xml:space="preserve">e </w:delText>
        </w:r>
      </w:del>
      <w:ins w:id="4" w:author="elisa" w:date="2008-06-04T14:48:00Z">
        <w:r w:rsidR="00297A95">
          <w:t>diminuirne</w:t>
        </w:r>
        <w:r w:rsidR="00297A95">
          <w:t xml:space="preserve"> </w:t>
        </w:r>
      </w:ins>
      <w:r>
        <w:t xml:space="preserve">il </w:t>
      </w:r>
      <w:del w:id="5" w:author="elisa" w:date="2008-06-04T14:47:00Z">
        <w:r w:rsidDel="00297A95">
          <w:delText>livello di dettaglio</w:delText>
        </w:r>
      </w:del>
      <w:ins w:id="6" w:author="elisa" w:date="2008-06-04T14:47:00Z">
        <w:r w:rsidR="00297A95">
          <w:t>livello di astrazione</w:t>
        </w:r>
      </w:ins>
      <w:r>
        <w:t xml:space="preserve">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7" w:name="_Toc198529267"/>
      <w:r w:rsidRPr="00B33DFB">
        <w:t>Defini</w:t>
      </w:r>
      <w:r w:rsidR="00B33DFB" w:rsidRPr="00B33DFB">
        <w:t>zioni</w:t>
      </w:r>
      <w:r w:rsidRPr="00B33DFB">
        <w:t>, Acro</w:t>
      </w:r>
      <w:r w:rsidR="00B33DFB" w:rsidRPr="00B33DFB">
        <w:t>nimi ed Abbreviazioni</w:t>
      </w:r>
      <w:bookmarkEnd w:id="7"/>
    </w:p>
    <w:p w:rsidR="006101FA" w:rsidRDefault="003E0CD1" w:rsidP="00FA1F02">
      <w:pPr>
        <w:pStyle w:val="Titolo3"/>
      </w:pPr>
      <w:bookmarkStart w:id="8" w:name="_Toc198529268"/>
      <w:r>
        <w:t>Definizioni</w:t>
      </w:r>
      <w:bookmarkEnd w:id="8"/>
    </w:p>
    <w:p w:rsidR="00786BB9" w:rsidRPr="00F43D0B" w:rsidRDefault="00786BB9" w:rsidP="00786BB9">
      <w:pPr>
        <w:pStyle w:val="Paragrafoelenco"/>
        <w:numPr>
          <w:ilvl w:val="0"/>
          <w:numId w:val="107"/>
        </w:numPr>
        <w:ind w:left="567" w:hanging="218"/>
        <w:jc w:val="both"/>
        <w:rPr>
          <w:rFonts w:eastAsiaTheme="minorHAnsi"/>
        </w:rPr>
      </w:pPr>
      <w:bookmarkStart w:id="9" w:name="_Ref198465142"/>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fldSimple w:instr=" REF _Ref198465112 \n \h  \* MERGEFORMAT ">
        <w:r w:rsidR="00F0422D" w:rsidRPr="00F0422D">
          <w:rPr>
            <w:rFonts w:eastAsiaTheme="minorHAnsi"/>
            <w:vertAlign w:val="superscript"/>
          </w:rPr>
          <w:t>9</w:t>
        </w:r>
      </w:fldSimple>
      <w:r w:rsidRPr="00F43D0B">
        <w:rPr>
          <w:rFonts w:eastAsiaTheme="minorHAnsi"/>
        </w:rPr>
        <w:t xml:space="preserve"> associato ad un pointcut</w:t>
      </w:r>
      <w:fldSimple w:instr=" REF _Ref198465123 \n \h  \* MERGEFORMAT ">
        <w:r w:rsidR="00F0422D" w:rsidRPr="00F0422D">
          <w:rPr>
            <w:rFonts w:eastAsiaTheme="minorHAnsi"/>
            <w:vertAlign w:val="superscript"/>
          </w:rPr>
          <w:t>1</w:t>
        </w:r>
      </w:fldSimple>
      <w:r w:rsidRPr="00F43D0B">
        <w:rPr>
          <w:rFonts w:eastAsiaTheme="minorHAnsi"/>
        </w:rPr>
        <w:t>.</w:t>
      </w:r>
      <w:bookmarkEnd w:id="9"/>
    </w:p>
    <w:p w:rsidR="00786BB9" w:rsidRPr="00F43D0B" w:rsidRDefault="00786BB9" w:rsidP="00786BB9">
      <w:pPr>
        <w:pStyle w:val="Paragrafoelenco"/>
        <w:numPr>
          <w:ilvl w:val="0"/>
          <w:numId w:val="107"/>
        </w:numPr>
        <w:ind w:left="567" w:hanging="218"/>
        <w:jc w:val="both"/>
        <w:rPr>
          <w:rFonts w:eastAsiaTheme="minorHAnsi"/>
        </w:rPr>
      </w:pPr>
      <w:r w:rsidRPr="00F43D0B">
        <w:rPr>
          <w:rFonts w:eastAsiaTheme="minorHAnsi"/>
          <w:b/>
        </w:rPr>
        <w:t>aspect (aspetto):</w:t>
      </w:r>
      <w:r w:rsidRPr="00F43D0B">
        <w:rPr>
          <w:rFonts w:eastAsiaTheme="minorHAnsi"/>
        </w:rPr>
        <w:t xml:space="preserve"> un’astrazione di programma che definisce un cross-cutting concern</w:t>
      </w:r>
      <w:fldSimple w:instr=" REF _Ref198465134 \n \h  \* MERGEFORMAT ">
        <w:r w:rsidR="00F0422D" w:rsidRPr="00F0422D">
          <w:rPr>
            <w:rFonts w:eastAsiaTheme="minorHAnsi"/>
            <w:vertAlign w:val="superscript"/>
          </w:rPr>
          <w:t>8</w:t>
        </w:r>
      </w:fldSimple>
      <w:r w:rsidRPr="00F43D0B">
        <w:rPr>
          <w:rFonts w:eastAsiaTheme="minorHAnsi"/>
        </w:rPr>
        <w:t>. Include la definizione di un pointcut e l’advice</w:t>
      </w:r>
      <w:r w:rsidR="00F0422D">
        <w:rPr>
          <w:rFonts w:eastAsiaTheme="minorHAnsi"/>
        </w:rPr>
        <w:fldChar w:fldCharType="begin"/>
      </w:r>
      <w:r w:rsidR="00D824A6">
        <w:rPr>
          <w:rFonts w:eastAsiaTheme="minorHAnsi"/>
        </w:rPr>
        <w:instrText xml:space="preserve"> REF _Ref198465142 \n \h </w:instrText>
      </w:r>
      <w:r w:rsidR="00F0422D">
        <w:rPr>
          <w:rFonts w:eastAsiaTheme="minorHAnsi"/>
        </w:rPr>
      </w:r>
      <w:r w:rsidR="00F0422D">
        <w:rPr>
          <w:rFonts w:eastAsiaTheme="minorHAnsi"/>
        </w:rPr>
        <w:fldChar w:fldCharType="separate"/>
      </w:r>
      <w:r w:rsidR="005E49CC">
        <w:rPr>
          <w:rFonts w:eastAsiaTheme="minorHAnsi"/>
        </w:rPr>
        <w:t>1</w:t>
      </w:r>
      <w:r w:rsidR="00F0422D">
        <w:rPr>
          <w:rFonts w:eastAsiaTheme="minorHAnsi"/>
        </w:rPr>
        <w:fldChar w:fldCharType="end"/>
      </w:r>
      <w:r w:rsidRPr="00F43D0B">
        <w:rPr>
          <w:rFonts w:eastAsiaTheme="minorHAnsi"/>
        </w:rPr>
        <w:t xml:space="preserve"> associato al concern</w:t>
      </w:r>
      <w:fldSimple w:instr=" REF _Ref198465148 \n \h  \* MERGEFORMAT ">
        <w:r w:rsidR="00F0422D" w:rsidRPr="00F0422D">
          <w:rPr>
            <w:rFonts w:eastAsiaTheme="minorHAnsi"/>
            <w:vertAlign w:val="superscript"/>
          </w:rPr>
          <w:t>7</w:t>
        </w:r>
      </w:fldSimple>
      <w:r w:rsidRPr="00F43D0B">
        <w:rPr>
          <w:rFonts w:eastAsiaTheme="minorHAnsi"/>
        </w:rPr>
        <w:t>.</w:t>
      </w:r>
    </w:p>
    <w:p w:rsidR="00F6400B" w:rsidRPr="00F6400B" w:rsidRDefault="00786BB9" w:rsidP="00F6400B">
      <w:pPr>
        <w:pStyle w:val="Paragrafoelenco"/>
        <w:numPr>
          <w:ilvl w:val="0"/>
          <w:numId w:val="107"/>
        </w:numPr>
        <w:ind w:left="567" w:hanging="218"/>
        <w:jc w:val="both"/>
        <w:rPr>
          <w:b/>
        </w:rPr>
      </w:pPr>
      <w:bookmarkStart w:id="10" w:name="_Ref198464979"/>
      <w:r w:rsidRPr="00786BB9">
        <w:rPr>
          <w:rFonts w:eastAsiaTheme="minorHAnsi"/>
          <w:b/>
        </w:rPr>
        <w:t>call graph:</w:t>
      </w:r>
      <w:r w:rsidRPr="00786BB9">
        <w:rPr>
          <w:rFonts w:eastAsiaTheme="minorHAnsi"/>
        </w:rPr>
        <w:t xml:space="preserve"> un grafo orien</w:t>
      </w:r>
      <w:r w:rsidRPr="00F43D0B">
        <w:rPr>
          <w:rFonts w:eastAsiaTheme="minorHAnsi"/>
        </w:rPr>
        <w:t>tato che rappresenta le relazioni di chiamate</w:t>
      </w:r>
      <w:r w:rsidR="00DB7337">
        <w:rPr>
          <w:rFonts w:eastAsiaTheme="minorHAnsi"/>
        </w:rPr>
        <w:t xml:space="preserve"> (archi)</w:t>
      </w:r>
      <w:r w:rsidRPr="00F43D0B">
        <w:rPr>
          <w:rFonts w:eastAsiaTheme="minorHAnsi"/>
        </w:rPr>
        <w:t xml:space="preserve"> tra le operazioni</w:t>
      </w:r>
      <w:r w:rsidR="00DB7337">
        <w:rPr>
          <w:rFonts w:eastAsiaTheme="minorHAnsi"/>
        </w:rPr>
        <w:t xml:space="preserve"> (nodi)</w:t>
      </w:r>
      <w:r w:rsidRPr="00F43D0B">
        <w:rPr>
          <w:rFonts w:eastAsiaTheme="minorHAnsi"/>
        </w:rPr>
        <w:t xml:space="preserve"> di un programma.</w:t>
      </w:r>
      <w:bookmarkEnd w:id="10"/>
      <w:r w:rsidRPr="00F43D0B">
        <w:rPr>
          <w:rFonts w:eastAsiaTheme="minorHAnsi"/>
        </w:rPr>
        <w:t xml:space="preserve"> </w:t>
      </w:r>
    </w:p>
    <w:p w:rsidR="00F6400B" w:rsidRPr="00F6400B" w:rsidRDefault="00786BB9" w:rsidP="00F6400B">
      <w:pPr>
        <w:pStyle w:val="Paragrafoelenco"/>
        <w:numPr>
          <w:ilvl w:val="0"/>
          <w:numId w:val="107"/>
        </w:numPr>
        <w:ind w:left="567" w:hanging="218"/>
        <w:jc w:val="both"/>
        <w:rPr>
          <w:b/>
        </w:rPr>
      </w:pPr>
      <w:bookmarkStart w:id="11" w:name="_Ref198464887"/>
      <w:r w:rsidRPr="00786BB9">
        <w:rPr>
          <w:b/>
        </w:rPr>
        <w:t xml:space="preserve">chiamata diretta (esplicita): </w:t>
      </w:r>
      <w:r>
        <w:t>l’invocazione di un metodo oppure l’accesso ad un attributo da parte di un altro metodo o di un advice.</w:t>
      </w:r>
      <w:bookmarkEnd w:id="11"/>
    </w:p>
    <w:p w:rsidR="00F6400B" w:rsidRPr="00F6400B" w:rsidRDefault="00786BB9" w:rsidP="00F6400B">
      <w:pPr>
        <w:pStyle w:val="Paragrafoelenco"/>
        <w:numPr>
          <w:ilvl w:val="0"/>
          <w:numId w:val="107"/>
        </w:numPr>
        <w:ind w:left="567" w:hanging="218"/>
        <w:jc w:val="both"/>
        <w:rPr>
          <w:b/>
        </w:rPr>
      </w:pPr>
      <w:bookmarkStart w:id="12" w:name="_Ref198464880"/>
      <w:r w:rsidRPr="00F43D0B">
        <w:rPr>
          <w:b/>
        </w:rPr>
        <w:t xml:space="preserve">chiamate implicita: </w:t>
      </w:r>
      <w:r w:rsidRPr="007954B7">
        <w:t>passaggio del controllo ad un aspetto in risposta ad un evento</w:t>
      </w:r>
      <w:r>
        <w:t>.</w:t>
      </w:r>
      <w:bookmarkEnd w:id="12"/>
    </w:p>
    <w:p w:rsidR="00786BB9" w:rsidRPr="00786BB9" w:rsidRDefault="00786BB9" w:rsidP="00786BB9">
      <w:pPr>
        <w:pStyle w:val="Paragrafoelenco"/>
        <w:numPr>
          <w:ilvl w:val="0"/>
          <w:numId w:val="107"/>
        </w:numPr>
        <w:tabs>
          <w:tab w:val="left" w:pos="5340"/>
        </w:tabs>
        <w:ind w:left="567" w:hanging="218"/>
        <w:jc w:val="both"/>
        <w:rPr>
          <w:rFonts w:eastAsiaTheme="minorHAnsi"/>
        </w:rPr>
      </w:pPr>
      <w:bookmarkStart w:id="13" w:name="_Ref198464991"/>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13"/>
    </w:p>
    <w:p w:rsidR="00786BB9" w:rsidRPr="00786BB9" w:rsidRDefault="00786BB9" w:rsidP="00786BB9">
      <w:pPr>
        <w:pStyle w:val="Paragrafoelenco"/>
        <w:numPr>
          <w:ilvl w:val="0"/>
          <w:numId w:val="107"/>
        </w:numPr>
        <w:ind w:left="567" w:hanging="218"/>
        <w:jc w:val="both"/>
        <w:rPr>
          <w:rFonts w:eastAsiaTheme="minorHAnsi"/>
        </w:rPr>
      </w:pPr>
      <w:bookmarkStart w:id="14" w:name="_Ref198465148"/>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bookmarkEnd w:id="14"/>
    </w:p>
    <w:p w:rsidR="00786BB9" w:rsidRPr="00786BB9" w:rsidRDefault="00786BB9" w:rsidP="00786BB9">
      <w:pPr>
        <w:pStyle w:val="Paragrafoelenco"/>
        <w:numPr>
          <w:ilvl w:val="0"/>
          <w:numId w:val="107"/>
        </w:numPr>
        <w:ind w:left="567" w:hanging="218"/>
        <w:jc w:val="both"/>
        <w:rPr>
          <w:rFonts w:eastAsiaTheme="minorHAnsi"/>
        </w:rPr>
      </w:pPr>
      <w:bookmarkStart w:id="15" w:name="_Ref198465134"/>
      <w:r w:rsidRPr="00786BB9">
        <w:rPr>
          <w:rFonts w:eastAsiaTheme="minorHAnsi"/>
          <w:b/>
        </w:rPr>
        <w:t xml:space="preserve">cross-cutting concern: </w:t>
      </w:r>
      <w:r w:rsidRPr="00786BB9">
        <w:rPr>
          <w:rFonts w:eastAsiaTheme="minorHAnsi"/>
        </w:rPr>
        <w:t>concerns la cui implementazione coinvolge diverse componenti di un programma.</w:t>
      </w:r>
      <w:bookmarkEnd w:id="15"/>
    </w:p>
    <w:p w:rsidR="007D511B" w:rsidRPr="00F43D0B" w:rsidRDefault="007D511B" w:rsidP="007D511B">
      <w:pPr>
        <w:pStyle w:val="Paragrafoelenco"/>
        <w:numPr>
          <w:ilvl w:val="0"/>
          <w:numId w:val="107"/>
        </w:numPr>
        <w:ind w:left="567" w:hanging="218"/>
        <w:jc w:val="both"/>
        <w:rPr>
          <w:rFonts w:eastAsiaTheme="minorHAnsi"/>
        </w:rPr>
      </w:pPr>
      <w:bookmarkStart w:id="16" w:name="_Ref198465112"/>
      <w:r w:rsidRPr="00F43D0B">
        <w:rPr>
          <w:rFonts w:eastAsiaTheme="minorHAnsi"/>
          <w:b/>
        </w:rPr>
        <w:t>join point:</w:t>
      </w:r>
      <w:r w:rsidRPr="00F43D0B">
        <w:rPr>
          <w:rFonts w:eastAsiaTheme="minorHAnsi"/>
        </w:rPr>
        <w:t xml:space="preserve"> un evento in un programma in esecuzione dove l’advice associato all’aspetto può essere eseguito.</w:t>
      </w:r>
      <w:bookmarkEnd w:id="16"/>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join point model:</w:t>
      </w:r>
      <w:r w:rsidRPr="00F43D0B">
        <w:rPr>
          <w:rFonts w:eastAsiaTheme="minorHAnsi"/>
        </w:rPr>
        <w:t xml:space="preserve"> l’insieme di eventi che potrebbero essere referenziati in un pointcut.</w:t>
      </w:r>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 xml:space="preserve">join point shadow: </w:t>
      </w:r>
      <w:r w:rsidRPr="00F43D0B">
        <w:rPr>
          <w:rFonts w:eastAsiaTheme="minorHAnsi"/>
        </w:rPr>
        <w:t>la proiezione statica di un join point all’interno del codice di un programma.</w:t>
      </w:r>
    </w:p>
    <w:p w:rsidR="00F6400B" w:rsidRPr="00716EBD" w:rsidRDefault="000E5451" w:rsidP="00F6400B">
      <w:pPr>
        <w:pStyle w:val="Paragrafoelenco"/>
        <w:numPr>
          <w:ilvl w:val="0"/>
          <w:numId w:val="107"/>
        </w:numPr>
        <w:ind w:left="567" w:hanging="218"/>
        <w:jc w:val="both"/>
        <w:rPr>
          <w:b/>
        </w:rPr>
      </w:pPr>
      <w:bookmarkStart w:id="17" w:name="_Ref198464729"/>
      <w:r w:rsidRPr="00F43D0B">
        <w:rPr>
          <w:b/>
        </w:rPr>
        <w:t xml:space="preserve">elemento del grafo: </w:t>
      </w:r>
      <w:r w:rsidR="008F4999" w:rsidRPr="008F4999">
        <w:t xml:space="preserve">arco o nodo costituente un </w:t>
      </w:r>
      <w:r>
        <w:t>grafo</w:t>
      </w:r>
      <w:r w:rsidR="008F4999" w:rsidRPr="008F4999">
        <w:t>.</w:t>
      </w:r>
      <w:bookmarkEnd w:id="17"/>
    </w:p>
    <w:p w:rsidR="00716EBD" w:rsidRDefault="00716EBD" w:rsidP="00F6400B">
      <w:pPr>
        <w:pStyle w:val="Paragrafoelenco"/>
        <w:numPr>
          <w:ilvl w:val="0"/>
          <w:numId w:val="107"/>
        </w:numPr>
        <w:ind w:left="567" w:hanging="218"/>
        <w:jc w:val="both"/>
        <w:rPr>
          <w:b/>
        </w:rPr>
      </w:pPr>
      <w:bookmarkStart w:id="18" w:name="_Ref199652803"/>
      <w:r>
        <w:rPr>
          <w:b/>
        </w:rPr>
        <w:t xml:space="preserve">grafo dei package: </w:t>
      </w:r>
      <w:r w:rsidR="00F0422D" w:rsidRPr="00F0422D">
        <w:t>un grafo</w:t>
      </w:r>
      <w:r>
        <w:t xml:space="preserve"> orientato i cui nodi sono esclusivamente package e i cui archi sono una sintesi della molteplicità di relazioni che legano gli elementi in essi contenuti. In particolare per ogni coppia di package vi può essere al più un arco per tipologia di relazi</w:t>
      </w:r>
      <w:r w:rsidR="00E00EA5">
        <w:t>one (</w:t>
      </w:r>
      <w:r w:rsidR="00F0422D" w:rsidRPr="00F0422D">
        <w:rPr>
          <w:i/>
        </w:rPr>
        <w:t>chiamata implicita</w:t>
      </w:r>
      <w:fldSimple w:instr=" REF _Ref198464880 \r \h  \* MERGEFORMAT ">
        <w:r w:rsidR="005E49CC">
          <w:rPr>
            <w:i/>
            <w:vertAlign w:val="superscript"/>
          </w:rPr>
          <w:t>5</w:t>
        </w:r>
      </w:fldSimple>
      <w:r w:rsidR="00F0422D" w:rsidRPr="00F0422D">
        <w:rPr>
          <w:i/>
        </w:rPr>
        <w:t>, chiamata esplicita</w:t>
      </w:r>
      <w:fldSimple w:instr=" REF _Ref198464887 \r \h  \* MERGEFORMAT ">
        <w:r w:rsidR="005E49CC">
          <w:rPr>
            <w:i/>
            <w:vertAlign w:val="superscript"/>
          </w:rPr>
          <w:t>4</w:t>
        </w:r>
      </w:fldSimple>
      <w:r w:rsidR="00F0422D" w:rsidRPr="00F0422D">
        <w:rPr>
          <w:i/>
        </w:rPr>
        <w:t xml:space="preserve"> </w:t>
      </w:r>
      <w:r w:rsidR="008B3EF0">
        <w:t>e</w:t>
      </w:r>
      <w:r w:rsidR="00F0422D" w:rsidRPr="00F0422D">
        <w:rPr>
          <w:i/>
        </w:rPr>
        <w:t xml:space="preserve"> dipendenza</w:t>
      </w:r>
      <w:fldSimple w:instr=" REF _Ref199652431 \r \h  \* MERGEFORMAT ">
        <w:r w:rsidR="005E49CC">
          <w:rPr>
            <w:i/>
            <w:vertAlign w:val="superscript"/>
          </w:rPr>
          <w:t>29</w:t>
        </w:r>
      </w:fldSimple>
      <w:r>
        <w:t>).</w:t>
      </w:r>
      <w:bookmarkEnd w:id="18"/>
    </w:p>
    <w:p w:rsidR="00716EBD" w:rsidRDefault="00716EBD" w:rsidP="00F6400B">
      <w:pPr>
        <w:pStyle w:val="Paragrafoelenco"/>
        <w:numPr>
          <w:ilvl w:val="0"/>
          <w:numId w:val="107"/>
        </w:numPr>
        <w:ind w:left="567" w:hanging="218"/>
        <w:jc w:val="both"/>
        <w:rPr>
          <w:b/>
        </w:rPr>
      </w:pPr>
      <w:bookmarkStart w:id="19" w:name="_Ref199653367"/>
      <w:r>
        <w:rPr>
          <w:b/>
        </w:rPr>
        <w:t xml:space="preserve">grafo di classi/aspetti: </w:t>
      </w:r>
      <w:r w:rsidRPr="00716EBD">
        <w:t>un grafo</w:t>
      </w:r>
      <w:r>
        <w:t xml:space="preserve"> orientato i cui nodi sono classi e/o aspetti e i cui archi sono una sintesi della molteplicità di relazioni che legano gli elementi in essi contenuti. In particolare per ogni coppia di </w:t>
      </w:r>
      <w:r w:rsidR="00344D15">
        <w:t>classi o aspetti</w:t>
      </w:r>
      <w:r>
        <w:t xml:space="preserve"> vi può essere al più un arco per tipologia di relazi</w:t>
      </w:r>
      <w:r w:rsidR="00E00EA5">
        <w:t>one (</w:t>
      </w:r>
      <w:r w:rsidR="00E00EA5" w:rsidRPr="00E00EA5">
        <w:rPr>
          <w:i/>
        </w:rPr>
        <w:t>chiamata implicita</w:t>
      </w:r>
      <w:fldSimple w:instr=" REF _Ref198464880 \r \h  \* MERGEFORMAT ">
        <w:r w:rsidR="005E49CC">
          <w:rPr>
            <w:i/>
            <w:vertAlign w:val="superscript"/>
          </w:rPr>
          <w:t>5</w:t>
        </w:r>
      </w:fldSimple>
      <w:r w:rsidR="00E00EA5" w:rsidRPr="00E00EA5">
        <w:rPr>
          <w:i/>
        </w:rPr>
        <w:t>, chiamata esplicita</w:t>
      </w:r>
      <w:fldSimple w:instr=" REF _Ref198464887 \r \h  \* MERGEFORMAT ">
        <w:r w:rsidR="005E49CC">
          <w:rPr>
            <w:i/>
            <w:vertAlign w:val="superscript"/>
          </w:rPr>
          <w:t>4</w:t>
        </w:r>
      </w:fldSimple>
      <w:r w:rsidR="00E00EA5">
        <w:rPr>
          <w:i/>
        </w:rPr>
        <w:t>,</w:t>
      </w:r>
      <w:r w:rsidR="00E00EA5" w:rsidRPr="00E00EA5">
        <w:rPr>
          <w:i/>
        </w:rPr>
        <w:t xml:space="preserve"> dipendenza</w:t>
      </w:r>
      <w:fldSimple w:instr=" REF _Ref199652431 \r \h  \* MERGEFORMAT ">
        <w:r w:rsidR="005E49CC">
          <w:rPr>
            <w:i/>
            <w:vertAlign w:val="superscript"/>
          </w:rPr>
          <w:t>29</w:t>
        </w:r>
      </w:fldSimple>
      <w:r w:rsidR="00E00EA5">
        <w:rPr>
          <w:i/>
        </w:rPr>
        <w:t>,</w:t>
      </w:r>
      <w:r w:rsidR="00E00EA5">
        <w:t xml:space="preserve"> </w:t>
      </w:r>
      <w:r w:rsidR="00F0422D" w:rsidRPr="00F0422D">
        <w:rPr>
          <w:i/>
        </w:rPr>
        <w:t>implementazione</w:t>
      </w:r>
      <w:fldSimple w:instr=" REF _Ref199652491 \r \h  \* MERGEFORMAT ">
        <w:r w:rsidR="005E49CC">
          <w:rPr>
            <w:i/>
            <w:vertAlign w:val="superscript"/>
          </w:rPr>
          <w:t>31</w:t>
        </w:r>
      </w:fldSimple>
      <w:r w:rsidR="00F0422D" w:rsidRPr="00F0422D">
        <w:rPr>
          <w:i/>
        </w:rPr>
        <w:t xml:space="preserve"> </w:t>
      </w:r>
      <w:r w:rsidR="008B3EF0">
        <w:t>e</w:t>
      </w:r>
      <w:r w:rsidR="00F0422D" w:rsidRPr="00F0422D">
        <w:rPr>
          <w:i/>
        </w:rPr>
        <w:t xml:space="preserve"> estensione</w:t>
      </w:r>
      <w:fldSimple w:instr=" REF _Ref199652499 \r \h  \* MERGEFORMAT ">
        <w:r w:rsidR="005E49CC">
          <w:rPr>
            <w:i/>
            <w:vertAlign w:val="superscript"/>
          </w:rPr>
          <w:t>30</w:t>
        </w:r>
      </w:fldSimple>
      <w:r>
        <w:t>)</w:t>
      </w:r>
      <w:r w:rsidR="00E00EA5">
        <w:t>.</w:t>
      </w:r>
      <w:bookmarkEnd w:id="19"/>
    </w:p>
    <w:p w:rsidR="00AE196F" w:rsidRDefault="00716EBD">
      <w:pPr>
        <w:pStyle w:val="Paragrafoelenco"/>
        <w:numPr>
          <w:ilvl w:val="0"/>
          <w:numId w:val="107"/>
        </w:numPr>
        <w:ind w:left="567" w:hanging="218"/>
        <w:jc w:val="both"/>
        <w:rPr>
          <w:b/>
        </w:rPr>
      </w:pPr>
      <w:bookmarkStart w:id="20" w:name="_Ref199653402"/>
      <w:r>
        <w:rPr>
          <w:b/>
        </w:rPr>
        <w:t>grafo di metodi-attributi/advice-pointcut:</w:t>
      </w:r>
      <w:r w:rsidR="00E00EA5">
        <w:rPr>
          <w:b/>
        </w:rPr>
        <w:t xml:space="preserve"> </w:t>
      </w:r>
      <w:r w:rsidR="00E00EA5" w:rsidRPr="00716EBD">
        <w:t>un grafo</w:t>
      </w:r>
      <w:r w:rsidR="00E00EA5">
        <w:t xml:space="preserve"> orientato i cui nodi sono metodi, attributi, advice e/o pointcut e i cui archi sono relazioni che li legano. In particolare per ogni coppia di nodi le relazioni ammissibili sono: </w:t>
      </w:r>
      <w:r w:rsidR="00E00EA5" w:rsidRPr="00E00EA5">
        <w:rPr>
          <w:i/>
        </w:rPr>
        <w:t>chiamat</w:t>
      </w:r>
      <w:r w:rsidR="00E00EA5">
        <w:rPr>
          <w:i/>
        </w:rPr>
        <w:t>e</w:t>
      </w:r>
      <w:r w:rsidR="00E00EA5" w:rsidRPr="00E00EA5">
        <w:rPr>
          <w:i/>
        </w:rPr>
        <w:t xml:space="preserve"> implicit</w:t>
      </w:r>
      <w:r w:rsidR="00E00EA5">
        <w:rPr>
          <w:i/>
        </w:rPr>
        <w:t>e</w:t>
      </w:r>
      <w:fldSimple w:instr=" REF _Ref198464880 \r \h  \* MERGEFORMAT ">
        <w:r w:rsidR="005E49CC">
          <w:rPr>
            <w:i/>
            <w:vertAlign w:val="superscript"/>
          </w:rPr>
          <w:t>5</w:t>
        </w:r>
      </w:fldSimple>
      <w:r w:rsidR="00E00EA5" w:rsidRPr="00E00EA5">
        <w:rPr>
          <w:i/>
        </w:rPr>
        <w:t>, chiamat</w:t>
      </w:r>
      <w:r w:rsidR="00E00EA5">
        <w:rPr>
          <w:i/>
        </w:rPr>
        <w:t>e</w:t>
      </w:r>
      <w:r w:rsidR="00E00EA5" w:rsidRPr="00E00EA5">
        <w:rPr>
          <w:i/>
        </w:rPr>
        <w:t xml:space="preserve"> esplicit</w:t>
      </w:r>
      <w:r w:rsidR="00E00EA5">
        <w:rPr>
          <w:i/>
        </w:rPr>
        <w:t>e</w:t>
      </w:r>
      <w:fldSimple w:instr=" REF _Ref198464887 \r \h  \* MERGEFORMAT ">
        <w:r w:rsidR="005E49CC">
          <w:rPr>
            <w:i/>
            <w:vertAlign w:val="superscript"/>
          </w:rPr>
          <w:t>4</w:t>
        </w:r>
      </w:fldSimple>
      <w:r w:rsidR="00E00EA5">
        <w:rPr>
          <w:i/>
        </w:rPr>
        <w:t>,</w:t>
      </w:r>
      <w:r w:rsidR="00E00EA5" w:rsidRPr="00E00EA5">
        <w:rPr>
          <w:i/>
        </w:rPr>
        <w:t xml:space="preserve"> dipendenz</w:t>
      </w:r>
      <w:r w:rsidR="00E00EA5">
        <w:rPr>
          <w:i/>
        </w:rPr>
        <w:t>e</w:t>
      </w:r>
      <w:fldSimple w:instr=" REF _Ref199652431 \r \h  \* MERGEFORMAT ">
        <w:r w:rsidR="005E49CC">
          <w:rPr>
            <w:i/>
            <w:vertAlign w:val="superscript"/>
          </w:rPr>
          <w:t>29</w:t>
        </w:r>
      </w:fldSimple>
      <w:r w:rsidR="00E00EA5">
        <w:rPr>
          <w:i/>
        </w:rPr>
        <w:t>,</w:t>
      </w:r>
      <w:r w:rsidR="00E00EA5">
        <w:t xml:space="preserve"> </w:t>
      </w:r>
      <w:r w:rsidR="00E00EA5" w:rsidRPr="00E00EA5">
        <w:rPr>
          <w:i/>
        </w:rPr>
        <w:t>implementazion</w:t>
      </w:r>
      <w:r w:rsidR="00E00EA5">
        <w:rPr>
          <w:i/>
        </w:rPr>
        <w:t>i</w:t>
      </w:r>
      <w:fldSimple w:instr=" REF _Ref199652491 \r \h  \* MERGEFORMAT ">
        <w:r w:rsidR="005E49CC">
          <w:rPr>
            <w:i/>
            <w:vertAlign w:val="superscript"/>
          </w:rPr>
          <w:t>31</w:t>
        </w:r>
      </w:fldSimple>
      <w:r w:rsidR="00E00EA5">
        <w:rPr>
          <w:i/>
        </w:rPr>
        <w:t>, associazioni</w:t>
      </w:r>
      <w:fldSimple w:instr=" REF _Ref199652718 \r \h  \* MERGEFORMAT ">
        <w:r w:rsidR="005E49CC">
          <w:rPr>
            <w:i/>
            <w:vertAlign w:val="superscript"/>
          </w:rPr>
          <w:t>28</w:t>
        </w:r>
      </w:fldSimple>
      <w:r w:rsidR="00E00EA5">
        <w:rPr>
          <w:i/>
        </w:rPr>
        <w:t xml:space="preserve"> </w:t>
      </w:r>
      <w:r w:rsidR="00E00EA5" w:rsidRPr="00E00EA5">
        <w:t>e</w:t>
      </w:r>
      <w:r w:rsidR="00E00EA5" w:rsidRPr="00E00EA5">
        <w:rPr>
          <w:i/>
        </w:rPr>
        <w:t xml:space="preserve"> estension</w:t>
      </w:r>
      <w:r w:rsidR="00E00EA5">
        <w:rPr>
          <w:i/>
        </w:rPr>
        <w:t>i</w:t>
      </w:r>
      <w:fldSimple w:instr=" REF _Ref199652499 \r \h  \* MERGEFORMAT ">
        <w:r w:rsidR="005E49CC">
          <w:rPr>
            <w:i/>
            <w:vertAlign w:val="superscript"/>
          </w:rPr>
          <w:t>30</w:t>
        </w:r>
      </w:fldSimple>
      <w:r w:rsidR="00E00EA5">
        <w:t>).</w:t>
      </w:r>
      <w:bookmarkEnd w:id="20"/>
    </w:p>
    <w:p w:rsidR="00291FD3" w:rsidRPr="00297A95" w:rsidRDefault="00291FD3" w:rsidP="00F6400B">
      <w:pPr>
        <w:pStyle w:val="Paragrafoelenco"/>
        <w:numPr>
          <w:ilvl w:val="0"/>
          <w:numId w:val="107"/>
        </w:numPr>
        <w:ind w:left="567" w:hanging="218"/>
        <w:jc w:val="both"/>
        <w:rPr>
          <w:ins w:id="21" w:author="elisa" w:date="2008-06-04T14:44:00Z"/>
          <w:b/>
          <w:rPrChange w:id="22" w:author="elisa" w:date="2008-06-04T14:44:00Z">
            <w:rPr>
              <w:ins w:id="23" w:author="elisa" w:date="2008-06-04T14:44:00Z"/>
            </w:rPr>
          </w:rPrChange>
        </w:rPr>
      </w:pPr>
      <w:bookmarkStart w:id="24" w:name="_Ref200352782"/>
      <w:ins w:id="25" w:author="elisa" w:date="2008-06-04T14:19:00Z">
        <w:r>
          <w:rPr>
            <w:b/>
          </w:rPr>
          <w:lastRenderedPageBreak/>
          <w:t>identificativo</w:t>
        </w:r>
      </w:ins>
      <w:ins w:id="26" w:author="elisa" w:date="2008-06-04T14:18:00Z">
        <w:r>
          <w:rPr>
            <w:b/>
          </w:rPr>
          <w:t xml:space="preserve"> del grafo</w:t>
        </w:r>
      </w:ins>
      <w:ins w:id="27" w:author="elisa" w:date="2008-06-04T14:19:00Z">
        <w:r>
          <w:rPr>
            <w:b/>
          </w:rPr>
          <w:t>:</w:t>
        </w:r>
        <w:r>
          <w:t xml:space="preserve"> un </w:t>
        </w:r>
      </w:ins>
      <w:ins w:id="28" w:author="elisa" w:date="2008-06-04T14:23:00Z">
        <w:r w:rsidR="00135DA2">
          <w:t>valore</w:t>
        </w:r>
      </w:ins>
      <w:ins w:id="29" w:author="elisa" w:date="2008-06-04T14:19:00Z">
        <w:r>
          <w:t xml:space="preserve"> che permette di individuar</w:t>
        </w:r>
      </w:ins>
      <w:ins w:id="30" w:author="elisa" w:date="2008-06-04T14:20:00Z">
        <w:r>
          <w:t>e</w:t>
        </w:r>
      </w:ins>
      <w:ins w:id="31" w:author="elisa" w:date="2008-06-04T14:19:00Z">
        <w:r>
          <w:t xml:space="preserve"> in maniera univoca</w:t>
        </w:r>
      </w:ins>
      <w:ins w:id="32" w:author="elisa" w:date="2008-06-04T14:20:00Z">
        <w:r>
          <w:t xml:space="preserve"> il grafo</w:t>
        </w:r>
      </w:ins>
      <w:ins w:id="33" w:author="elisa" w:date="2008-06-04T14:19:00Z">
        <w:r>
          <w:t>.</w:t>
        </w:r>
      </w:ins>
      <w:bookmarkEnd w:id="24"/>
    </w:p>
    <w:p w:rsidR="00297A95" w:rsidRDefault="00297A95" w:rsidP="00F6400B">
      <w:pPr>
        <w:pStyle w:val="Paragrafoelenco"/>
        <w:numPr>
          <w:ilvl w:val="0"/>
          <w:numId w:val="107"/>
        </w:numPr>
        <w:ind w:left="567" w:hanging="218"/>
        <w:jc w:val="both"/>
        <w:rPr>
          <w:ins w:id="34" w:author="elisa" w:date="2008-06-04T14:18:00Z"/>
          <w:b/>
        </w:rPr>
      </w:pPr>
      <w:bookmarkStart w:id="35" w:name="_Ref200354824"/>
      <w:ins w:id="36" w:author="elisa" w:date="2008-06-04T14:45:00Z">
        <w:r>
          <w:rPr>
            <w:b/>
          </w:rPr>
          <w:t>l</w:t>
        </w:r>
      </w:ins>
      <w:ins w:id="37" w:author="elisa" w:date="2008-06-04T14:44:00Z">
        <w:r>
          <w:rPr>
            <w:b/>
          </w:rPr>
          <w:t xml:space="preserve">ivello di </w:t>
        </w:r>
      </w:ins>
      <w:ins w:id="38" w:author="elisa" w:date="2008-06-04T14:46:00Z">
        <w:r>
          <w:rPr>
            <w:b/>
          </w:rPr>
          <w:t>astrazione</w:t>
        </w:r>
      </w:ins>
      <w:ins w:id="39" w:author="elisa" w:date="2008-06-04T14:45:00Z">
        <w:r>
          <w:rPr>
            <w:b/>
          </w:rPr>
          <w:t>:</w:t>
        </w:r>
      </w:ins>
      <w:ins w:id="40" w:author="elisa" w:date="2008-06-04T14:48:00Z">
        <w:r w:rsidRPr="00297A95">
          <w:rPr>
            <w:rPrChange w:id="41" w:author="elisa" w:date="2008-06-04T14:48:00Z">
              <w:rPr>
                <w:b/>
              </w:rPr>
            </w:rPrChange>
          </w:rPr>
          <w:t xml:space="preserve"> una scala</w:t>
        </w:r>
        <w:r>
          <w:t xml:space="preserve"> </w:t>
        </w:r>
      </w:ins>
      <w:ins w:id="42" w:author="elisa" w:date="2008-06-04T14:49:00Z">
        <w:r>
          <w:t>ordinale</w:t>
        </w:r>
      </w:ins>
      <w:ins w:id="43" w:author="elisa" w:date="2008-06-04T14:48:00Z">
        <w:r>
          <w:t xml:space="preserve"> con i </w:t>
        </w:r>
      </w:ins>
      <w:ins w:id="44" w:author="elisa" w:date="2008-06-04T14:49:00Z">
        <w:r>
          <w:t>seguenti valori in ordine crescente:</w:t>
        </w:r>
      </w:ins>
      <w:ins w:id="45" w:author="elisa" w:date="2008-06-04T14:50:00Z">
        <w:r>
          <w:t xml:space="preserve"> </w:t>
        </w:r>
      </w:ins>
      <w:ins w:id="46" w:author="elisa" w:date="2008-06-04T14:53:00Z">
        <w:r w:rsidR="007E3845" w:rsidRPr="007E3845">
          <w:rPr>
            <w:b/>
            <w:rPrChange w:id="47" w:author="elisa" w:date="2008-06-04T14:54:00Z">
              <w:rPr/>
            </w:rPrChange>
          </w:rPr>
          <w:t>1</w:t>
        </w:r>
        <w:r w:rsidR="007E3845">
          <w:t>(</w:t>
        </w:r>
      </w:ins>
      <w:ins w:id="48" w:author="elisa" w:date="2008-06-04T14:50:00Z">
        <w:r w:rsidRPr="00297A95">
          <w:rPr>
            <w:i/>
            <w:rPrChange w:id="49" w:author="elisa" w:date="2008-06-04T14:51:00Z">
              <w:rPr/>
            </w:rPrChange>
          </w:rPr>
          <w:t>metodi-attributi/advice-pointcu</w:t>
        </w:r>
      </w:ins>
      <w:ins w:id="50" w:author="elisa" w:date="2008-06-04T14:54:00Z">
        <w:r w:rsidR="007E3845">
          <w:rPr>
            <w:i/>
          </w:rPr>
          <w:t>t)</w:t>
        </w:r>
      </w:ins>
      <w:ins w:id="51" w:author="elisa" w:date="2008-06-04T14:50:00Z">
        <w:r>
          <w:t>,</w:t>
        </w:r>
      </w:ins>
      <w:ins w:id="52" w:author="elisa" w:date="2008-06-04T14:54:00Z">
        <w:r w:rsidR="007E3845" w:rsidRPr="007E3845">
          <w:rPr>
            <w:b/>
            <w:rPrChange w:id="53" w:author="elisa" w:date="2008-06-04T14:54:00Z">
              <w:rPr/>
            </w:rPrChange>
          </w:rPr>
          <w:t xml:space="preserve"> 2</w:t>
        </w:r>
        <w:r w:rsidR="007E3845">
          <w:t xml:space="preserve"> (</w:t>
        </w:r>
      </w:ins>
      <w:ins w:id="54" w:author="elisa" w:date="2008-06-04T14:50:00Z">
        <w:r w:rsidRPr="00297A95">
          <w:rPr>
            <w:i/>
            <w:rPrChange w:id="55" w:author="elisa" w:date="2008-06-04T14:51:00Z">
              <w:rPr/>
            </w:rPrChange>
          </w:rPr>
          <w:t>classi/aspetti</w:t>
        </w:r>
      </w:ins>
      <w:ins w:id="56" w:author="elisa" w:date="2008-06-04T14:54:00Z">
        <w:r w:rsidR="007E3845">
          <w:rPr>
            <w:i/>
          </w:rPr>
          <w:t>)</w:t>
        </w:r>
      </w:ins>
      <w:ins w:id="57" w:author="elisa" w:date="2008-06-04T14:50:00Z">
        <w:r>
          <w:t>,</w:t>
        </w:r>
      </w:ins>
      <w:ins w:id="58" w:author="elisa" w:date="2008-06-04T14:54:00Z">
        <w:r w:rsidR="007E3845">
          <w:t xml:space="preserve"> </w:t>
        </w:r>
        <w:r w:rsidR="007E3845" w:rsidRPr="007E3845">
          <w:rPr>
            <w:b/>
            <w:rPrChange w:id="59" w:author="elisa" w:date="2008-06-04T14:54:00Z">
              <w:rPr/>
            </w:rPrChange>
          </w:rPr>
          <w:t>3</w:t>
        </w:r>
      </w:ins>
      <w:ins w:id="60" w:author="elisa" w:date="2008-06-04T14:50:00Z">
        <w:r>
          <w:t xml:space="preserve"> </w:t>
        </w:r>
      </w:ins>
      <w:ins w:id="61" w:author="elisa" w:date="2008-06-04T14:54:00Z">
        <w:r w:rsidR="007E3845">
          <w:t>(</w:t>
        </w:r>
      </w:ins>
      <w:ins w:id="62" w:author="elisa" w:date="2008-06-04T14:50:00Z">
        <w:r w:rsidRPr="00297A95">
          <w:rPr>
            <w:i/>
            <w:rPrChange w:id="63" w:author="elisa" w:date="2008-06-04T14:51:00Z">
              <w:rPr/>
            </w:rPrChange>
          </w:rPr>
          <w:t>package</w:t>
        </w:r>
      </w:ins>
      <w:ins w:id="64" w:author="elisa" w:date="2008-06-04T14:54:00Z">
        <w:r w:rsidR="007E3845">
          <w:rPr>
            <w:i/>
          </w:rPr>
          <w:t>)</w:t>
        </w:r>
      </w:ins>
      <w:ins w:id="65" w:author="elisa" w:date="2008-06-04T14:50:00Z">
        <w:r>
          <w:t>.</w:t>
        </w:r>
      </w:ins>
      <w:bookmarkEnd w:id="35"/>
      <w:ins w:id="66" w:author="elisa" w:date="2008-06-04T14:49:00Z">
        <w:r>
          <w:t xml:space="preserve"> </w:t>
        </w:r>
      </w:ins>
    </w:p>
    <w:p w:rsidR="00210A21" w:rsidRDefault="00210A21" w:rsidP="00F6400B">
      <w:pPr>
        <w:pStyle w:val="Paragrafoelenco"/>
        <w:numPr>
          <w:ilvl w:val="0"/>
          <w:numId w:val="107"/>
        </w:numPr>
        <w:ind w:left="567" w:hanging="218"/>
        <w:jc w:val="both"/>
        <w:rPr>
          <w:b/>
        </w:rPr>
      </w:pPr>
      <w:r>
        <w:rPr>
          <w:b/>
        </w:rPr>
        <w:t xml:space="preserve">main: </w:t>
      </w:r>
      <w:r w:rsidR="009F75AD">
        <w:t>la prima operazione attivata all’atto dell’esecuzione del programma.</w:t>
      </w:r>
    </w:p>
    <w:p w:rsidR="007D511B" w:rsidRPr="00F43D0B" w:rsidRDefault="007D511B" w:rsidP="007D511B">
      <w:pPr>
        <w:pStyle w:val="Paragrafoelenco"/>
        <w:numPr>
          <w:ilvl w:val="0"/>
          <w:numId w:val="107"/>
        </w:numPr>
        <w:ind w:left="567" w:hanging="218"/>
        <w:jc w:val="both"/>
        <w:rPr>
          <w:rFonts w:eastAsiaTheme="minorHAnsi"/>
        </w:rPr>
      </w:pPr>
      <w:bookmarkStart w:id="67" w:name="_Ref198465449"/>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bookmarkEnd w:id="67"/>
    </w:p>
    <w:p w:rsidR="00F6400B" w:rsidRDefault="00786BB9" w:rsidP="00F6400B">
      <w:pPr>
        <w:pStyle w:val="Paragrafoelenco"/>
        <w:numPr>
          <w:ilvl w:val="0"/>
          <w:numId w:val="107"/>
        </w:numPr>
        <w:ind w:left="567" w:hanging="218"/>
        <w:jc w:val="both"/>
      </w:pPr>
      <w:bookmarkStart w:id="68" w:name="_Ref198532302"/>
      <w:r w:rsidRPr="00F43D0B">
        <w:rPr>
          <w:b/>
        </w:rPr>
        <w:t>navigazione del grafo:</w:t>
      </w:r>
      <w:r w:rsidRPr="008F4999">
        <w:t xml:space="preserve"> </w:t>
      </w:r>
      <w:r>
        <w:t>insieme delle operazioni messe a disposizione dell’utente per interagire con gli elementi del grafo.</w:t>
      </w:r>
      <w:bookmarkEnd w:id="68"/>
    </w:p>
    <w:p w:rsidR="00AA014A" w:rsidRPr="00AA014A" w:rsidRDefault="00F6400B" w:rsidP="00F6400B">
      <w:pPr>
        <w:pStyle w:val="Paragrafoelenco"/>
        <w:numPr>
          <w:ilvl w:val="0"/>
          <w:numId w:val="107"/>
        </w:numPr>
        <w:ind w:left="567" w:hanging="218"/>
        <w:jc w:val="both"/>
        <w:rPr>
          <w:rFonts w:eastAsiaTheme="minorHAnsi"/>
        </w:rPr>
      </w:pPr>
      <w:bookmarkStart w:id="69" w:name="_Ref198464927"/>
      <w:r>
        <w:rPr>
          <w:b/>
        </w:rPr>
        <w:t>nodo aspect</w:t>
      </w:r>
      <w:r>
        <w:rPr>
          <w:rFonts w:eastAsiaTheme="minorHAnsi"/>
          <w:b/>
        </w:rPr>
        <w:t>:</w:t>
      </w:r>
      <w:r w:rsidR="00786BB9" w:rsidRPr="0047427C">
        <w:t xml:space="preserve"> nodo del grafo rappresentante un elemento tipico della programmazione </w:t>
      </w:r>
      <w:r w:rsidR="00786BB9">
        <w:t xml:space="preserve">orientata agli aspetti </w:t>
      </w:r>
      <w:r w:rsidR="00786BB9" w:rsidRPr="0047427C">
        <w:t>(package, aspetto, pointcut, advice</w:t>
      </w:r>
      <w:r w:rsidR="00786BB9">
        <w:t>, join point shadow</w:t>
      </w:r>
      <w:r w:rsidR="00786BB9" w:rsidRPr="0047427C">
        <w:t>)</w:t>
      </w:r>
      <w:r w:rsidR="00786BB9">
        <w:t>.</w:t>
      </w:r>
      <w:bookmarkEnd w:id="69"/>
    </w:p>
    <w:p w:rsidR="00F6400B" w:rsidRPr="00F6400B" w:rsidRDefault="00786BB9" w:rsidP="00F6400B">
      <w:pPr>
        <w:pStyle w:val="Paragrafoelenco"/>
        <w:numPr>
          <w:ilvl w:val="0"/>
          <w:numId w:val="107"/>
        </w:numPr>
        <w:ind w:left="567" w:hanging="218"/>
        <w:jc w:val="both"/>
        <w:rPr>
          <w:rFonts w:eastAsiaTheme="minorHAnsi"/>
        </w:rPr>
      </w:pPr>
      <w:r w:rsidRPr="00F43D0B">
        <w:rPr>
          <w:b/>
        </w:rPr>
        <w:t>nodo destinazione</w:t>
      </w:r>
      <w:r w:rsidRPr="00F43D0B">
        <w:rPr>
          <w:rFonts w:eastAsiaTheme="minorHAnsi"/>
          <w:b/>
        </w:rPr>
        <w:t xml:space="preserve">: </w:t>
      </w:r>
      <w:r w:rsidRPr="00F43D0B">
        <w:rPr>
          <w:rFonts w:eastAsiaTheme="minorHAnsi"/>
        </w:rPr>
        <w:t>nodo del grafo che ha solo archi entranti.</w:t>
      </w:r>
      <w:bookmarkStart w:id="70" w:name="_Ref198464938"/>
    </w:p>
    <w:p w:rsidR="00F6400B" w:rsidRDefault="000D6268" w:rsidP="00F6400B">
      <w:pPr>
        <w:pStyle w:val="Paragrafoelenco"/>
        <w:numPr>
          <w:ilvl w:val="0"/>
          <w:numId w:val="107"/>
        </w:numPr>
        <w:ind w:left="567" w:hanging="218"/>
        <w:jc w:val="both"/>
        <w:rPr>
          <w:rFonts w:eastAsiaTheme="minorHAnsi"/>
        </w:rPr>
      </w:pPr>
      <w:bookmarkStart w:id="71" w:name="_Ref198464943"/>
      <w:bookmarkEnd w:id="70"/>
      <w:r>
        <w:rPr>
          <w:b/>
        </w:rPr>
        <w:t>nodo intermedio</w:t>
      </w:r>
      <w:r>
        <w:rPr>
          <w:rFonts w:eastAsiaTheme="minorHAnsi"/>
          <w:b/>
        </w:rPr>
        <w:t>:</w:t>
      </w:r>
      <w:r>
        <w:rPr>
          <w:rFonts w:eastAsiaTheme="minorHAnsi"/>
        </w:rPr>
        <w:t xml:space="preserve"> nodo del grafo che sia archi entranti che uscenti.</w:t>
      </w:r>
      <w:bookmarkEnd w:id="71"/>
    </w:p>
    <w:p w:rsidR="00F6400B" w:rsidRDefault="00786BB9" w:rsidP="00F6400B">
      <w:pPr>
        <w:pStyle w:val="Paragrafoelenco"/>
        <w:numPr>
          <w:ilvl w:val="0"/>
          <w:numId w:val="107"/>
        </w:numPr>
        <w:ind w:left="567" w:hanging="218"/>
        <w:jc w:val="both"/>
        <w:rPr>
          <w:rFonts w:eastAsiaTheme="minorHAnsi"/>
        </w:rPr>
      </w:pPr>
      <w:bookmarkStart w:id="72" w:name="_Ref198464921"/>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72"/>
    </w:p>
    <w:p w:rsidR="00786BB9" w:rsidRPr="0047427C" w:rsidRDefault="00786BB9" w:rsidP="00786BB9">
      <w:pPr>
        <w:pStyle w:val="Paragrafoelenco"/>
        <w:numPr>
          <w:ilvl w:val="0"/>
          <w:numId w:val="107"/>
        </w:numPr>
        <w:ind w:left="567" w:hanging="218"/>
        <w:jc w:val="both"/>
      </w:pPr>
      <w:bookmarkStart w:id="73" w:name="_Ref198464913"/>
      <w:r w:rsidRPr="00F43D0B">
        <w:rPr>
          <w:b/>
        </w:rPr>
        <w:t>nodo sorgente</w:t>
      </w:r>
      <w:r w:rsidRPr="00F43D0B">
        <w:rPr>
          <w:rFonts w:eastAsiaTheme="minorHAnsi"/>
          <w:b/>
        </w:rPr>
        <w:t>:</w:t>
      </w:r>
      <w:r w:rsidRPr="00F43D0B">
        <w:rPr>
          <w:rFonts w:eastAsiaTheme="minorHAnsi"/>
        </w:rPr>
        <w:t xml:space="preserve"> nodo del grafo che ha solo archi uscenti.</w:t>
      </w:r>
      <w:bookmarkEnd w:id="73"/>
    </w:p>
    <w:p w:rsidR="00F6400B" w:rsidRDefault="007D511B" w:rsidP="00F6400B">
      <w:pPr>
        <w:pStyle w:val="Paragrafoelenco"/>
        <w:numPr>
          <w:ilvl w:val="0"/>
          <w:numId w:val="107"/>
        </w:numPr>
        <w:ind w:left="567" w:hanging="218"/>
        <w:jc w:val="both"/>
        <w:rPr>
          <w:rFonts w:eastAsiaTheme="minorHAnsi"/>
        </w:rPr>
      </w:pPr>
      <w:r w:rsidRPr="00F43D0B">
        <w:rPr>
          <w:rFonts w:eastAsiaTheme="minorHAnsi"/>
          <w:b/>
        </w:rPr>
        <w:t>nome di elemento:</w:t>
      </w:r>
      <w:r w:rsidRPr="00F43D0B">
        <w:rPr>
          <w:rFonts w:eastAsiaTheme="minorHAnsi"/>
        </w:rPr>
        <w:t xml:space="preserve"> nome separato da punti che consente di identificare univocamente un elemento all’interno di un progetto. Ad esempio: un </w:t>
      </w:r>
      <w:r w:rsidR="00EC6214">
        <w:rPr>
          <w:rFonts w:eastAsiaTheme="minorHAnsi"/>
        </w:rPr>
        <w:t>attributo</w:t>
      </w:r>
      <w:r w:rsidR="00EC6214" w:rsidRPr="00F43D0B">
        <w:rPr>
          <w:rFonts w:eastAsiaTheme="minorHAnsi"/>
        </w:rPr>
        <w:t xml:space="preserve"> </w:t>
      </w:r>
      <w:r w:rsidR="00EC6214">
        <w:rPr>
          <w:rFonts w:eastAsiaTheme="minorHAnsi"/>
          <w:i/>
        </w:rPr>
        <w:t>a</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w:t>
      </w:r>
      <w:r w:rsidR="00EC6214">
        <w:rPr>
          <w:rFonts w:eastAsiaTheme="minorHAnsi"/>
          <w:i/>
        </w:rPr>
        <w:t>a</w:t>
      </w:r>
      <w:r w:rsidRPr="00F43D0B">
        <w:rPr>
          <w:rFonts w:eastAsiaTheme="minorHAnsi"/>
        </w:rPr>
        <w:t>.</w:t>
      </w:r>
    </w:p>
    <w:p w:rsidR="00B15288" w:rsidRDefault="00B15288" w:rsidP="00F6400B">
      <w:pPr>
        <w:pStyle w:val="Paragrafoelenco"/>
        <w:numPr>
          <w:ilvl w:val="0"/>
          <w:numId w:val="107"/>
        </w:numPr>
        <w:ind w:left="567" w:hanging="218"/>
        <w:jc w:val="both"/>
        <w:rPr>
          <w:rFonts w:eastAsiaTheme="minorHAnsi"/>
        </w:rPr>
      </w:pPr>
      <w:bookmarkStart w:id="74" w:name="_Ref198465123"/>
      <w:bookmarkStart w:id="75" w:name="_Ref198607598"/>
      <w:r>
        <w:rPr>
          <w:rFonts w:eastAsiaTheme="minorHAnsi"/>
          <w:b/>
        </w:rPr>
        <w:t>percorso ibrido:</w:t>
      </w:r>
      <w:r>
        <w:rPr>
          <w:rFonts w:eastAsiaTheme="minorHAnsi"/>
        </w:rPr>
        <w:t xml:space="preserve"> un percorso del callgrafh che coinvolge sia nodi object che nodi apspect.</w:t>
      </w:r>
      <w:bookmarkEnd w:id="75"/>
    </w:p>
    <w:p w:rsidR="00F6400B" w:rsidRDefault="000D6268" w:rsidP="00F6400B">
      <w:pPr>
        <w:pStyle w:val="Paragrafoelenco"/>
        <w:numPr>
          <w:ilvl w:val="0"/>
          <w:numId w:val="107"/>
        </w:numPr>
        <w:ind w:left="567" w:hanging="218"/>
        <w:jc w:val="both"/>
        <w:rPr>
          <w:rFonts w:eastAsiaTheme="minorHAnsi"/>
        </w:rPr>
      </w:pPr>
      <w:r>
        <w:rPr>
          <w:rFonts w:eastAsiaTheme="minorHAnsi"/>
          <w:b/>
        </w:rPr>
        <w:t>pointcut:</w:t>
      </w:r>
      <w:r>
        <w:rPr>
          <w:rFonts w:eastAsiaTheme="minorHAnsi"/>
        </w:rPr>
        <w:t xml:space="preserve"> uno statement, incluso in un aspetto, che definisce i join points dove l’advice dell’aspetto associato dovrebbe essere eseguito.</w:t>
      </w:r>
      <w:bookmarkEnd w:id="74"/>
    </w:p>
    <w:p w:rsidR="00AA014A" w:rsidRDefault="007D511B" w:rsidP="00F6400B">
      <w:pPr>
        <w:pStyle w:val="Paragrafoelenco"/>
        <w:numPr>
          <w:ilvl w:val="0"/>
          <w:numId w:val="107"/>
        </w:numPr>
        <w:ind w:left="567" w:hanging="218"/>
        <w:jc w:val="both"/>
        <w:rPr>
          <w:ins w:id="76" w:author="elisa" w:date="2008-06-04T17:45:00Z"/>
          <w:rFonts w:eastAsiaTheme="minorHAnsi"/>
          <w:b/>
        </w:rPr>
      </w:pPr>
      <w:bookmarkStart w:id="77" w:name="_Ref198465337"/>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bookmarkStart w:id="78" w:name="_Ref198465422"/>
      <w:bookmarkEnd w:id="77"/>
    </w:p>
    <w:p w:rsidR="0080356A" w:rsidRDefault="0080356A" w:rsidP="00F6400B">
      <w:pPr>
        <w:pStyle w:val="Paragrafoelenco"/>
        <w:numPr>
          <w:ilvl w:val="0"/>
          <w:numId w:val="107"/>
        </w:numPr>
        <w:ind w:left="567" w:hanging="218"/>
        <w:jc w:val="both"/>
        <w:rPr>
          <w:rFonts w:eastAsiaTheme="minorHAnsi"/>
          <w:b/>
        </w:rPr>
      </w:pPr>
      <w:bookmarkStart w:id="79" w:name="_Ref200365079"/>
      <w:ins w:id="80" w:author="elisa" w:date="2008-06-04T17:46:00Z">
        <w:r>
          <w:rPr>
            <w:rFonts w:eastAsiaTheme="minorHAnsi"/>
            <w:b/>
          </w:rPr>
          <w:t>p</w:t>
        </w:r>
      </w:ins>
      <w:ins w:id="81" w:author="elisa" w:date="2008-06-04T17:45:00Z">
        <w:r>
          <w:rPr>
            <w:rFonts w:eastAsiaTheme="minorHAnsi"/>
            <w:b/>
          </w:rPr>
          <w:t xml:space="preserve">roperty view: </w:t>
        </w:r>
      </w:ins>
      <w:ins w:id="82" w:author="elisa" w:date="2008-06-04T17:53:00Z">
        <w:r w:rsidR="002F7A66">
          <w:rPr>
            <w:rFonts w:eastAsiaTheme="minorHAnsi"/>
          </w:rPr>
          <w:t>vista</w:t>
        </w:r>
      </w:ins>
      <w:ins w:id="83" w:author="elisa" w:date="2008-06-04T17:46:00Z">
        <w:r w:rsidRPr="0080356A">
          <w:rPr>
            <w:rFonts w:eastAsiaTheme="minorHAnsi"/>
            <w:rPrChange w:id="84" w:author="elisa" w:date="2008-06-04T17:46:00Z">
              <w:rPr>
                <w:rFonts w:eastAsiaTheme="minorHAnsi"/>
                <w:b/>
              </w:rPr>
            </w:rPrChange>
          </w:rPr>
          <w:t xml:space="preserve"> che elenca un in</w:t>
        </w:r>
        <w:r>
          <w:rPr>
            <w:rFonts w:eastAsiaTheme="minorHAnsi"/>
          </w:rPr>
          <w:t>s</w:t>
        </w:r>
        <w:r w:rsidRPr="0080356A">
          <w:rPr>
            <w:rFonts w:eastAsiaTheme="minorHAnsi"/>
            <w:rPrChange w:id="85" w:author="elisa" w:date="2008-06-04T17:46:00Z">
              <w:rPr>
                <w:rFonts w:eastAsiaTheme="minorHAnsi"/>
                <w:b/>
              </w:rPr>
            </w:rPrChange>
          </w:rPr>
          <w:t>iem</w:t>
        </w:r>
        <w:r>
          <w:rPr>
            <w:rFonts w:eastAsiaTheme="minorHAnsi"/>
          </w:rPr>
          <w:t xml:space="preserve">e di proprietà </w:t>
        </w:r>
      </w:ins>
      <w:ins w:id="86" w:author="elisa" w:date="2008-06-04T17:53:00Z">
        <w:r w:rsidR="002F7A66">
          <w:rPr>
            <w:rFonts w:eastAsiaTheme="minorHAnsi"/>
          </w:rPr>
          <w:t xml:space="preserve">(nomi e valori) </w:t>
        </w:r>
      </w:ins>
      <w:ins w:id="87" w:author="elisa" w:date="2008-06-04T17:46:00Z">
        <w:r>
          <w:rPr>
            <w:rFonts w:eastAsiaTheme="minorHAnsi"/>
          </w:rPr>
          <w:t xml:space="preserve">associate ad un elemento </w:t>
        </w:r>
      </w:ins>
      <w:ins w:id="88" w:author="elisa" w:date="2008-06-04T17:53:00Z">
        <w:r w:rsidR="002F7A66">
          <w:rPr>
            <w:rFonts w:eastAsiaTheme="minorHAnsi"/>
          </w:rPr>
          <w:t>selezionato</w:t>
        </w:r>
      </w:ins>
      <w:ins w:id="89" w:author="elisa" w:date="2008-06-04T17:46:00Z">
        <w:r>
          <w:rPr>
            <w:rFonts w:eastAsiaTheme="minorHAnsi"/>
          </w:rPr>
          <w:t>.</w:t>
        </w:r>
      </w:ins>
      <w:bookmarkEnd w:id="79"/>
    </w:p>
    <w:p w:rsidR="00344D15" w:rsidRDefault="00344D15" w:rsidP="00F6400B">
      <w:pPr>
        <w:pStyle w:val="Paragrafoelenco"/>
        <w:numPr>
          <w:ilvl w:val="0"/>
          <w:numId w:val="107"/>
        </w:numPr>
        <w:ind w:left="567" w:hanging="218"/>
        <w:jc w:val="both"/>
        <w:rPr>
          <w:rFonts w:eastAsiaTheme="minorHAnsi"/>
          <w:b/>
        </w:rPr>
      </w:pPr>
      <w:bookmarkStart w:id="90" w:name="_Ref199652718"/>
      <w:r>
        <w:rPr>
          <w:rFonts w:eastAsiaTheme="minorHAnsi"/>
          <w:b/>
        </w:rPr>
        <w:t>relazione di associazione:</w:t>
      </w:r>
      <w:r>
        <w:rPr>
          <w:rFonts w:eastAsiaTheme="minorHAnsi"/>
        </w:rPr>
        <w:t xml:space="preserve"> mette in relazione un advice con un pointcut esplicitando che l’advice può essere attivato in corrispondenza dei joinpoint shadow definiti dal pointcut.</w:t>
      </w:r>
      <w:bookmarkEnd w:id="90"/>
    </w:p>
    <w:p w:rsidR="00344D15" w:rsidRPr="00344D15" w:rsidRDefault="00344D15" w:rsidP="00F6400B">
      <w:pPr>
        <w:pStyle w:val="Paragrafoelenco"/>
        <w:numPr>
          <w:ilvl w:val="0"/>
          <w:numId w:val="107"/>
        </w:numPr>
        <w:ind w:left="567" w:hanging="218"/>
        <w:jc w:val="both"/>
        <w:rPr>
          <w:rFonts w:eastAsiaTheme="minorHAnsi"/>
          <w:b/>
        </w:rPr>
      </w:pPr>
      <w:bookmarkStart w:id="91" w:name="_Ref199652431"/>
      <w:r>
        <w:rPr>
          <w:rFonts w:eastAsiaTheme="minorHAnsi"/>
          <w:b/>
        </w:rPr>
        <w:t>relazione di dipendenza:</w:t>
      </w:r>
      <w:r>
        <w:rPr>
          <w:rFonts w:eastAsiaTheme="minorHAnsi"/>
        </w:rPr>
        <w:t xml:space="preserve"> mette in relazione un attributo con il metodo o l’advice che vi accede in lettura/scrittura.</w:t>
      </w:r>
      <w:bookmarkEnd w:id="91"/>
    </w:p>
    <w:p w:rsidR="00344D15" w:rsidRPr="00344D15" w:rsidRDefault="00F0422D" w:rsidP="00F6400B">
      <w:pPr>
        <w:pStyle w:val="Paragrafoelenco"/>
        <w:numPr>
          <w:ilvl w:val="0"/>
          <w:numId w:val="107"/>
        </w:numPr>
        <w:ind w:left="567" w:hanging="218"/>
        <w:jc w:val="both"/>
        <w:rPr>
          <w:rFonts w:eastAsiaTheme="minorHAnsi"/>
          <w:b/>
        </w:rPr>
      </w:pPr>
      <w:bookmarkStart w:id="92" w:name="_Ref199652499"/>
      <w:r w:rsidRPr="00F0422D">
        <w:rPr>
          <w:rFonts w:eastAsiaTheme="minorHAnsi"/>
          <w:b/>
        </w:rPr>
        <w:t>relazione di estensione:</w:t>
      </w:r>
      <w:r w:rsidR="00344D15">
        <w:rPr>
          <w:rFonts w:eastAsiaTheme="minorHAnsi"/>
        </w:rPr>
        <w:t xml:space="preserve"> evidenzia la relazione di </w:t>
      </w:r>
      <w:r w:rsidR="00ED398B">
        <w:rPr>
          <w:rFonts w:eastAsiaTheme="minorHAnsi"/>
        </w:rPr>
        <w:t>estensione</w:t>
      </w:r>
      <w:r w:rsidR="00344D15">
        <w:rPr>
          <w:rFonts w:eastAsiaTheme="minorHAnsi"/>
        </w:rPr>
        <w:t xml:space="preserve"> che si può avere tra una coppia di nodi. Tali nodi possono essere classi, aspetti e/o interfacce.</w:t>
      </w:r>
      <w:bookmarkEnd w:id="92"/>
    </w:p>
    <w:p w:rsidR="00AE196F" w:rsidRDefault="00F0422D">
      <w:pPr>
        <w:pStyle w:val="Paragrafoelenco"/>
        <w:numPr>
          <w:ilvl w:val="0"/>
          <w:numId w:val="107"/>
        </w:numPr>
        <w:ind w:left="567" w:hanging="218"/>
        <w:jc w:val="both"/>
        <w:rPr>
          <w:rFonts w:eastAsiaTheme="minorHAnsi"/>
          <w:b/>
        </w:rPr>
      </w:pPr>
      <w:bookmarkStart w:id="93" w:name="_Ref199652491"/>
      <w:r w:rsidRPr="00F0422D">
        <w:rPr>
          <w:rFonts w:eastAsiaTheme="minorHAnsi"/>
          <w:b/>
        </w:rPr>
        <w:t xml:space="preserve">relazione di implementazione: </w:t>
      </w:r>
      <w:r w:rsidR="00ED398B">
        <w:rPr>
          <w:rFonts w:eastAsiaTheme="minorHAnsi"/>
        </w:rPr>
        <w:t>evidenzia la relazione di implementazione che si può avere tra una coppia di nodi che può essere classe/interfaccia o aspetto/interfaccia.</w:t>
      </w:r>
      <w:bookmarkEnd w:id="93"/>
    </w:p>
    <w:p w:rsidR="00F6400B" w:rsidRDefault="000D6268" w:rsidP="00F6400B">
      <w:pPr>
        <w:pStyle w:val="Paragrafoelenco"/>
        <w:numPr>
          <w:ilvl w:val="0"/>
          <w:numId w:val="107"/>
        </w:numPr>
        <w:ind w:left="567" w:hanging="218"/>
        <w:jc w:val="both"/>
        <w:rPr>
          <w:rFonts w:eastAsiaTheme="minorHAnsi"/>
          <w:b/>
        </w:rPr>
      </w:pPr>
      <w:bookmarkStart w:id="94" w:name="_Ref198609237"/>
      <w:r>
        <w:rPr>
          <w:rFonts w:eastAsiaTheme="minorHAnsi"/>
          <w:b/>
        </w:rPr>
        <w:t xml:space="preserve">stato del progetto: </w:t>
      </w:r>
      <w:r w:rsidR="00F6400B" w:rsidRPr="00F6400B">
        <w:rPr>
          <w:rFonts w:eastAsiaTheme="minorHAnsi"/>
        </w:rPr>
        <w:t xml:space="preserve">insieme </w:t>
      </w:r>
      <w:r>
        <w:rPr>
          <w:rFonts w:eastAsiaTheme="minorHAnsi"/>
        </w:rPr>
        <w:t>delle relazioni tra package, classi, aspetti, metodi, attributi e advice risultanti dall’ispezione del codice sorgente di un progetto in un dato istante di tempo.</w:t>
      </w:r>
      <w:bookmarkEnd w:id="78"/>
      <w:bookmarkEnd w:id="94"/>
      <w:r>
        <w:rPr>
          <w:rFonts w:eastAsiaTheme="minorHAnsi"/>
          <w:b/>
        </w:rPr>
        <w:t xml:space="preserve"> </w:t>
      </w:r>
    </w:p>
    <w:p w:rsidR="00210A21" w:rsidRPr="00344D15" w:rsidRDefault="007D511B" w:rsidP="00210A21">
      <w:pPr>
        <w:pStyle w:val="Paragrafoelenco"/>
        <w:numPr>
          <w:ilvl w:val="0"/>
          <w:numId w:val="107"/>
        </w:numPr>
        <w:ind w:left="567" w:hanging="218"/>
        <w:jc w:val="both"/>
        <w:rPr>
          <w:rFonts w:eastAsiaTheme="minorHAnsi"/>
          <w:b/>
        </w:rPr>
      </w:pPr>
      <w:r w:rsidRPr="00F43D0B">
        <w:rPr>
          <w:rFonts w:eastAsiaTheme="minorHAnsi"/>
          <w:b/>
        </w:rPr>
        <w:t>weaving:</w:t>
      </w:r>
      <w:r w:rsidRPr="00F43D0B">
        <w:rPr>
          <w:rFonts w:eastAsiaTheme="minorHAnsi"/>
        </w:rPr>
        <w:t xml:space="preserve"> l’iniezione del codice relative all’advice nei join points relativi.</w:t>
      </w:r>
    </w:p>
    <w:p w:rsidR="00AE196F" w:rsidRDefault="00344D15">
      <w:pPr>
        <w:pStyle w:val="Paragrafoelenco"/>
        <w:numPr>
          <w:ilvl w:val="0"/>
          <w:numId w:val="107"/>
        </w:numPr>
        <w:ind w:left="567" w:hanging="218"/>
        <w:jc w:val="both"/>
        <w:rPr>
          <w:rFonts w:eastAsiaTheme="minorHAnsi"/>
          <w:b/>
        </w:rPr>
      </w:pPr>
      <w:r w:rsidRPr="00786BB9">
        <w:rPr>
          <w:rFonts w:eastAsiaTheme="minorHAnsi"/>
          <w:b/>
        </w:rPr>
        <w:t>wizard:</w:t>
      </w:r>
      <w:r w:rsidRPr="00786BB9">
        <w:rPr>
          <w:rFonts w:eastAsiaTheme="minorHAnsi"/>
        </w:rPr>
        <w:t xml:space="preserve"> un’interfaccia software che guida un utente attraverso una serie di finestre di dialogo.</w:t>
      </w:r>
    </w:p>
    <w:p w:rsidR="00303CAF" w:rsidRPr="007D511B" w:rsidRDefault="00303CAF" w:rsidP="007014E2">
      <w:pPr>
        <w:ind w:left="284"/>
        <w:jc w:val="both"/>
        <w:rPr>
          <w:rFonts w:eastAsiaTheme="minorHAnsi"/>
          <w:b/>
        </w:rPr>
      </w:pPr>
    </w:p>
    <w:p w:rsidR="003E0CD1" w:rsidRPr="007D511B" w:rsidRDefault="00F6400B" w:rsidP="00FA1F02">
      <w:pPr>
        <w:pStyle w:val="Titolo3"/>
      </w:pPr>
      <w:bookmarkStart w:id="95" w:name="_Toc198529269"/>
      <w:r w:rsidRPr="00F6400B">
        <w:t>Acronimi</w:t>
      </w:r>
      <w:bookmarkEnd w:id="95"/>
    </w:p>
    <w:p w:rsidR="00851A58" w:rsidRPr="007D511B" w:rsidRDefault="00F6400B" w:rsidP="00851A58">
      <w:pPr>
        <w:ind w:left="284"/>
        <w:rPr>
          <w:rFonts w:eastAsiaTheme="minorHAnsi"/>
          <w:lang w:val="en-US"/>
        </w:rPr>
      </w:pPr>
      <w:r w:rsidRPr="00F6400B">
        <w:rPr>
          <w:rFonts w:eastAsiaTheme="minorHAnsi"/>
          <w:b/>
          <w:lang w:val="en-US"/>
        </w:rPr>
        <w:lastRenderedPageBreak/>
        <w:t>AOP:</w:t>
      </w:r>
      <w:r w:rsidRPr="00F6400B">
        <w:rPr>
          <w:rFonts w:eastAsiaTheme="minorHAnsi"/>
          <w:lang w:val="en-US"/>
        </w:rPr>
        <w:t xml:space="preserve"> </w:t>
      </w:r>
      <w:r w:rsidRPr="00F6400B">
        <w:rPr>
          <w:rFonts w:eastAsiaTheme="minorHAnsi"/>
          <w:lang w:val="en-US"/>
        </w:rPr>
        <w:tab/>
        <w:t>Aspect Oriented Programming</w:t>
      </w:r>
    </w:p>
    <w:p w:rsidR="00B31E10" w:rsidRDefault="00F6400B" w:rsidP="00851A58">
      <w:pPr>
        <w:ind w:left="284"/>
        <w:rPr>
          <w:lang w:val="en-US"/>
        </w:rPr>
      </w:pPr>
      <w:r w:rsidRPr="00F6400B">
        <w:rPr>
          <w:rFonts w:eastAsiaTheme="minorHAnsi"/>
          <w:b/>
          <w:lang w:val="en-US"/>
        </w:rPr>
        <w:t>CASE:</w:t>
      </w:r>
      <w:r w:rsidRPr="00F6400B">
        <w:rPr>
          <w:rFonts w:eastAsiaTheme="minorHAnsi"/>
          <w:lang w:val="en-US"/>
        </w:rPr>
        <w:tab/>
        <w:t>Computer-Aided Software E</w:t>
      </w:r>
      <w:r w:rsidRPr="00F6400B">
        <w:rPr>
          <w:rFonts w:eastAsiaTheme="minorHAnsi"/>
          <w:b/>
          <w:lang w:val="en-US"/>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t xml:space="preserve">SRS: </w:t>
      </w:r>
      <w:r w:rsidRPr="008F4999">
        <w:rPr>
          <w:b/>
          <w:iCs/>
          <w:lang w:val="en-US"/>
        </w:rPr>
        <w:tab/>
      </w:r>
      <w:r w:rsidRPr="008F4999">
        <w:rPr>
          <w:lang w:val="en-US"/>
        </w:rPr>
        <w:t>Software Requirements Specific</w:t>
      </w:r>
    </w:p>
    <w:p w:rsidR="00851A58" w:rsidRPr="005E2987"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3E0CD1" w:rsidRPr="00A745CF" w:rsidRDefault="003E0CD1" w:rsidP="00FA1F02">
      <w:pPr>
        <w:pStyle w:val="Titolo3"/>
        <w:rPr>
          <w:lang w:val="it-IT"/>
        </w:rPr>
      </w:pPr>
      <w:bookmarkStart w:id="96" w:name="_Toc198529270"/>
      <w:r w:rsidRPr="00A745CF">
        <w:rPr>
          <w:lang w:val="it-IT"/>
        </w:rPr>
        <w:t>Abbreviazioni</w:t>
      </w:r>
      <w:bookmarkEnd w:id="96"/>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97" w:name="_Toc198529271"/>
      <w:r w:rsidRPr="00A745CF">
        <w:rPr>
          <w:lang w:val="it-IT"/>
        </w:rPr>
        <w:t>Riferimenti</w:t>
      </w:r>
      <w:bookmarkEnd w:id="97"/>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98" w:name="_Toc198529272"/>
      <w:r>
        <w:t>Panoramica</w:t>
      </w:r>
      <w:r w:rsidR="009852F1">
        <w:t xml:space="preserve"> del Documento</w:t>
      </w:r>
      <w:bookmarkEnd w:id="98"/>
    </w:p>
    <w:p w:rsidR="005E6611" w:rsidRDefault="005E6611" w:rsidP="005E6611">
      <w:pPr>
        <w:widowControl w:val="0"/>
        <w:autoSpaceDE w:val="0"/>
        <w:autoSpaceDN w:val="0"/>
        <w:adjustRightInd w:val="0"/>
        <w:ind w:left="113"/>
        <w:jc w:val="both"/>
      </w:pPr>
      <w:r>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F0422D">
        <w:fldChar w:fldCharType="begin"/>
      </w:r>
      <w:r w:rsidR="00B53DDE">
        <w:instrText xml:space="preserve"> REF _Ref198008911 \w \h </w:instrText>
      </w:r>
      <w:r w:rsidR="00F0422D">
        <w:fldChar w:fldCharType="separate"/>
      </w:r>
      <w:r w:rsidR="005E49CC">
        <w:t>2</w:t>
      </w:r>
      <w:r w:rsidR="00F0422D">
        <w:fldChar w:fldCharType="end"/>
      </w:r>
      <w:r>
        <w:t xml:space="preserve"> mostra una breve descrizione delle funzionalità del sistema, nella sezione </w:t>
      </w:r>
      <w:r w:rsidR="00F0422D">
        <w:fldChar w:fldCharType="begin"/>
      </w:r>
      <w:r w:rsidR="00B53DDE">
        <w:instrText xml:space="preserve"> REF _Ref198008891 \r \h </w:instrText>
      </w:r>
      <w:r w:rsidR="00F0422D">
        <w:fldChar w:fldCharType="separate"/>
      </w:r>
      <w:r w:rsidR="005E49CC">
        <w:t>3.2</w:t>
      </w:r>
      <w:r w:rsidR="00F0422D">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99" w:name="_Ref198008911"/>
      <w:bookmarkStart w:id="100" w:name="_Toc198529273"/>
      <w:r w:rsidRPr="00362B86">
        <w:lastRenderedPageBreak/>
        <w:t>Descrizione Generale</w:t>
      </w:r>
      <w:bookmarkEnd w:id="99"/>
      <w:bookmarkEnd w:id="100"/>
    </w:p>
    <w:p w:rsidR="006101FA" w:rsidRDefault="003E0CD1" w:rsidP="00442C8E">
      <w:pPr>
        <w:pStyle w:val="Titolo2"/>
      </w:pPr>
      <w:bookmarkStart w:id="101" w:name="_Toc198529274"/>
      <w:r>
        <w:t>Prospettive</w:t>
      </w:r>
      <w:r w:rsidR="002C1067">
        <w:t xml:space="preserve"> </w:t>
      </w:r>
      <w:r w:rsidR="002C1067" w:rsidRPr="00362B86">
        <w:t>del</w:t>
      </w:r>
      <w:r w:rsidR="002C1067">
        <w:t xml:space="preserve"> Prodotto</w:t>
      </w:r>
      <w:bookmarkEnd w:id="101"/>
    </w:p>
    <w:p w:rsidR="006101FA" w:rsidRDefault="003E0CD1" w:rsidP="00FA1F02">
      <w:pPr>
        <w:pStyle w:val="Titolo3"/>
      </w:pPr>
      <w:bookmarkStart w:id="102" w:name="_Toc198529275"/>
      <w:r>
        <w:t xml:space="preserve">Interfacce </w:t>
      </w:r>
      <w:r w:rsidR="00A65AA0">
        <w:t xml:space="preserve">verso </w:t>
      </w:r>
      <w:r>
        <w:t>Sistem</w:t>
      </w:r>
      <w:r w:rsidR="00A65AA0">
        <w:t>i Esterni</w:t>
      </w:r>
      <w:bookmarkEnd w:id="102"/>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103" w:name="_Toc198529276"/>
      <w:r w:rsidRPr="002A3800">
        <w:rPr>
          <w:lang w:val="it-IT"/>
        </w:rPr>
        <w:t>Interfacce Utente</w:t>
      </w:r>
      <w:bookmarkEnd w:id="103"/>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104" w:name="_Toc198529277"/>
      <w:r w:rsidRPr="002A3800">
        <w:rPr>
          <w:lang w:val="it-IT"/>
        </w:rPr>
        <w:t>Interfacce Hardware</w:t>
      </w:r>
      <w:bookmarkEnd w:id="104"/>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105" w:name="_Toc198529278"/>
      <w:r w:rsidRPr="002A3800">
        <w:rPr>
          <w:lang w:val="it-IT"/>
        </w:rPr>
        <w:t>Interfacce Software</w:t>
      </w:r>
      <w:bookmarkEnd w:id="105"/>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106" w:name="_Toc198529279"/>
      <w:r w:rsidRPr="002A3800">
        <w:rPr>
          <w:lang w:val="it-IT"/>
        </w:rPr>
        <w:t>Interfacce di Comunicazione</w:t>
      </w:r>
      <w:bookmarkEnd w:id="106"/>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107" w:name="_Toc198529280"/>
      <w:r w:rsidRPr="002A3800">
        <w:rPr>
          <w:lang w:val="it-IT"/>
        </w:rPr>
        <w:t>Funzion</w:t>
      </w:r>
      <w:r w:rsidR="003E0CD1" w:rsidRPr="002A3800">
        <w:rPr>
          <w:lang w:val="it-IT"/>
        </w:rPr>
        <w:t>alità</w:t>
      </w:r>
      <w:r w:rsidRPr="002A3800">
        <w:rPr>
          <w:lang w:val="it-IT"/>
        </w:rPr>
        <w:t xml:space="preserve"> del Pr</w:t>
      </w:r>
      <w:r>
        <w:t>odotto</w:t>
      </w:r>
      <w:bookmarkEnd w:id="107"/>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108" w:name="_Toc198529281"/>
      <w:r>
        <w:t>Caratteristiche Utente</w:t>
      </w:r>
      <w:bookmarkEnd w:id="108"/>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109" w:name="_Toc198529282"/>
      <w:r>
        <w:t>Vincoli Generali</w:t>
      </w:r>
      <w:r w:rsidR="009852F1">
        <w:t xml:space="preserve"> sul Prodotto</w:t>
      </w:r>
      <w:bookmarkEnd w:id="109"/>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110" w:name="_Toc198529283"/>
      <w:r>
        <w:t>Assunzioni e Dipendenze</w:t>
      </w:r>
      <w:bookmarkEnd w:id="110"/>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111" w:name="_Toc198529284"/>
      <w:r>
        <w:t>Suddivisione dei Requisiti</w:t>
      </w:r>
      <w:bookmarkEnd w:id="111"/>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112" w:name="_Toc198529285"/>
      <w:r>
        <w:lastRenderedPageBreak/>
        <w:t>Specifica dei Requisiti</w:t>
      </w:r>
      <w:bookmarkEnd w:id="112"/>
    </w:p>
    <w:p w:rsidR="006101FA" w:rsidRPr="00D57942" w:rsidRDefault="00D57942" w:rsidP="00442C8E">
      <w:pPr>
        <w:pStyle w:val="Titolo2"/>
      </w:pPr>
      <w:bookmarkStart w:id="113" w:name="_Toc198529286"/>
      <w:r w:rsidRPr="00D57942">
        <w:t>Requisiti d</w:t>
      </w:r>
      <w:r>
        <w:t>elle</w:t>
      </w:r>
      <w:r w:rsidRPr="00D57942">
        <w:t xml:space="preserve"> Interfacce Esterne</w:t>
      </w:r>
      <w:bookmarkEnd w:id="113"/>
    </w:p>
    <w:p w:rsidR="006101FA" w:rsidRDefault="006101FA" w:rsidP="00FA1F02">
      <w:pPr>
        <w:pStyle w:val="Titolo3"/>
      </w:pPr>
      <w:bookmarkStart w:id="114" w:name="_Toc198529287"/>
      <w:r w:rsidRPr="00626805">
        <w:t>Interfa</w:t>
      </w:r>
      <w:r w:rsidR="00D57942">
        <w:t>cce Utente</w:t>
      </w:r>
      <w:bookmarkEnd w:id="114"/>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115" w:name="_Toc198529288"/>
      <w:r>
        <w:t xml:space="preserve">Interfacce </w:t>
      </w:r>
      <w:r w:rsidR="006101FA" w:rsidRPr="00D57942">
        <w:t>Hardware</w:t>
      </w:r>
      <w:bookmarkEnd w:id="115"/>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116" w:name="_Toc198529289"/>
      <w:r>
        <w:t xml:space="preserve">Interfacce </w:t>
      </w:r>
      <w:r w:rsidR="006101FA" w:rsidRPr="00626805">
        <w:t>Software</w:t>
      </w:r>
      <w:bookmarkEnd w:id="116"/>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117" w:name="_Toc198529290"/>
      <w:r>
        <w:t xml:space="preserve">Interfacce di </w:t>
      </w:r>
      <w:r w:rsidR="006101FA" w:rsidRPr="00D57942">
        <w:t>Comunica</w:t>
      </w:r>
      <w:r>
        <w:t>zione</w:t>
      </w:r>
      <w:bookmarkEnd w:id="117"/>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118" w:name="_Ref198008891"/>
      <w:bookmarkStart w:id="119" w:name="_Toc198529291"/>
      <w:r>
        <w:t xml:space="preserve">Requisiti </w:t>
      </w:r>
      <w:r w:rsidR="006101FA" w:rsidRPr="00626805">
        <w:t>Fun</w:t>
      </w:r>
      <w:r>
        <w:t>zionali</w:t>
      </w:r>
      <w:bookmarkEnd w:id="118"/>
      <w:bookmarkEnd w:id="119"/>
    </w:p>
    <w:p w:rsidR="006101FA" w:rsidRPr="00626805" w:rsidRDefault="00886F87" w:rsidP="00FA1F02">
      <w:pPr>
        <w:pStyle w:val="Titolo3"/>
      </w:pPr>
      <w:bookmarkStart w:id="120" w:name="_Toc198529292"/>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120"/>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121" w:name="_Ref198101326"/>
            <w:bookmarkStart w:id="122" w:name="_Ref193394409"/>
            <w:r>
              <w:rPr>
                <w:b w:val="0"/>
              </w:rPr>
              <w:t>Creazione Assistita Grafo</w:t>
            </w:r>
            <w:bookmarkEnd w:id="121"/>
          </w:p>
        </w:tc>
        <w:bookmarkEnd w:id="122"/>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F6400B" w:rsidRDefault="00D60370" w:rsidP="00F6400B">
            <w:pPr>
              <w:keepLines/>
              <w:jc w:val="both"/>
            </w:pPr>
            <w:r w:rsidRPr="00D60370">
              <w:t>Il plugin mette a disposizione dell’utente u</w:t>
            </w:r>
            <w:r>
              <w:t>n wizard</w:t>
            </w:r>
            <w:fldSimple w:instr=" REF _Ref198532915 \r \h  \* MERGEFORMAT ">
              <w:r w:rsidR="00F0422D" w:rsidRPr="00F0422D">
                <w:rPr>
                  <w:vertAlign w:val="superscript"/>
                </w:rPr>
                <w:t>1</w:t>
              </w:r>
            </w:fldSimple>
            <w:r w:rsidR="00E637DC">
              <w:rPr>
                <w:vertAlign w:val="superscript"/>
              </w:rPr>
              <w:t xml:space="preserve"> </w:t>
            </w:r>
            <w:r>
              <w:t xml:space="preserve">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F6400B" w:rsidRDefault="00D60370" w:rsidP="00F6400B">
            <w:pPr>
              <w:keepLines/>
              <w:jc w:val="both"/>
            </w:pPr>
            <w:r>
              <w:t xml:space="preserve">In particolare l’utente può scegliere se creare il grafo di tutto il </w:t>
            </w:r>
            <w:r w:rsidR="00F6400B" w:rsidRPr="00F6400B">
              <w:rPr>
                <w:i/>
              </w:rPr>
              <w:t>progetto eclipse</w:t>
            </w:r>
            <w:fldSimple w:instr=" REF _Ref198465337 \n \h  \* MERGEFORMAT ">
              <w:r w:rsidR="00F0422D" w:rsidRPr="00F0422D">
                <w:rPr>
                  <w:vertAlign w:val="superscript"/>
                </w:rPr>
                <w:t>27</w:t>
              </w:r>
            </w:fldSimple>
            <w:r w:rsidR="006F6A3C">
              <w:t xml:space="preserve"> </w:t>
            </w:r>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606D60" w:rsidRDefault="00886F87">
            <w:pPr>
              <w:keepLines/>
              <w:rPr>
                <w:b/>
              </w:rPr>
            </w:pPr>
            <w:r>
              <w:rPr>
                <w:b/>
              </w:rPr>
              <w:t xml:space="preserve">Attori: </w:t>
            </w:r>
          </w:p>
        </w:tc>
        <w:tc>
          <w:tcPr>
            <w:tcW w:w="6520" w:type="dxa"/>
            <w:gridSpan w:val="5"/>
          </w:tcPr>
          <w:p w:rsidR="00F6400B" w:rsidRDefault="004A7F72" w:rsidP="00F6400B">
            <w:pPr>
              <w:keepLines/>
              <w:jc w:val="both"/>
              <w:rPr>
                <w:b/>
              </w:rPr>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F6400B" w:rsidRDefault="00E15F66" w:rsidP="00F6400B">
            <w:pPr>
              <w:keepLines/>
              <w:jc w:val="both"/>
            </w:pPr>
            <w:r>
              <w:t>Nome del progetto da analizzare.</w:t>
            </w:r>
          </w:p>
          <w:p w:rsidR="00F6400B" w:rsidRDefault="00E15F66" w:rsidP="00F6400B">
            <w:pPr>
              <w:keepLines/>
              <w:jc w:val="both"/>
            </w:pPr>
            <w:r>
              <w:t>Stato del progetto</w:t>
            </w:r>
            <w:fldSimple w:instr=" REF _Ref198609237 \r \h  \* MERGEFORMAT ">
              <w:r w:rsidR="00F0422D" w:rsidRPr="00F0422D">
                <w:rPr>
                  <w:vertAlign w:val="superscript"/>
                </w:rPr>
                <w:t>32</w:t>
              </w:r>
            </w:fldSimple>
            <w:r>
              <w:t>.</w:t>
            </w:r>
          </w:p>
          <w:p w:rsidR="00F6400B" w:rsidRDefault="00E15F66" w:rsidP="00F6400B">
            <w:pPr>
              <w:keepLines/>
              <w:jc w:val="both"/>
            </w:pPr>
            <w:r>
              <w:t>Tipologia di visualizzazione (completa o parziale).</w:t>
            </w:r>
          </w:p>
          <w:p w:rsidR="00F6400B" w:rsidRDefault="00E15F66" w:rsidP="00F6400B">
            <w:pPr>
              <w:keepLines/>
              <w:jc w:val="both"/>
            </w:pPr>
            <w:r>
              <w:t>Nel caso di visualizzazione parziale occorre indicare anche il nome di un nodo sorgente e, opzionalmente, quello di un nodo destinazione e/o di uno o più nodi intermedi.</w:t>
            </w: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5D4FB3" w:rsidRDefault="000E49F4">
            <w:pPr>
              <w:keepLines/>
              <w:rPr>
                <w:ins w:id="123" w:author="elisa" w:date="2008-06-04T14:17:00Z"/>
              </w:rPr>
            </w:pPr>
            <w:ins w:id="124" w:author="elisa" w:date="2008-06-04T16:59:00Z">
              <w:r>
                <w:t>Identificativo del g</w:t>
              </w:r>
            </w:ins>
            <w:ins w:id="125" w:author="elisa" w:date="2008-06-04T14:17:00Z">
              <w:r w:rsidR="005D4FB3">
                <w:t>rafo completo del progetto.</w:t>
              </w:r>
            </w:ins>
          </w:p>
          <w:p w:rsidR="00606D60" w:rsidRDefault="00CF4B62">
            <w:pPr>
              <w:keepLines/>
            </w:pPr>
            <w:del w:id="126" w:author="elisa" w:date="2008-06-04T14:17:00Z">
              <w:r w:rsidDel="005D4FB3">
                <w:delText>Se non è stato precedentemente determinato il grafo completo del progetto esso viene calcolato</w:delText>
              </w:r>
              <w:r w:rsidRPr="00CE6E01" w:rsidDel="005D4FB3">
                <w:delText>.</w:delText>
              </w:r>
              <w:r w:rsidDel="005D4FB3">
                <w:delText xml:space="preserve"> Inoltre, vengono riportati i</w:delText>
              </w:r>
            </w:del>
            <w:ins w:id="127" w:author="elisa" w:date="2008-06-04T14:17:00Z">
              <w:r w:rsidR="005D4FB3">
                <w:t>I</w:t>
              </w:r>
            </w:ins>
            <w:r>
              <w:t xml:space="preserve"> criteri</w:t>
            </w:r>
            <w:del w:id="128" w:author="elisa" w:date="2008-06-04T14:17:00Z">
              <w:r w:rsidDel="005D4FB3">
                <w:delText>, indicati dall’utente, che dovranno essere adoperati per individuare, su tale grafo,</w:delText>
              </w:r>
            </w:del>
            <w:ins w:id="129" w:author="elisa" w:date="2008-06-04T14:17:00Z">
              <w:r w:rsidR="005D4FB3">
                <w:t xml:space="preserve"> per l</w:t>
              </w:r>
            </w:ins>
            <w:ins w:id="130" w:author="elisa" w:date="2008-06-04T14:18:00Z">
              <w:r w:rsidR="005D4FB3">
                <w:t>’</w:t>
              </w:r>
              <w:r w:rsidR="005D4FB3">
                <w:t>individuazione di</w:t>
              </w:r>
            </w:ins>
            <w:r>
              <w:t xml:space="preserve"> </w:t>
            </w:r>
            <w:r w:rsidR="003C2F92">
              <w:t>un</w:t>
            </w:r>
            <w:r>
              <w:t xml:space="preserve"> sottografo.</w:t>
            </w:r>
          </w:p>
          <w:p w:rsidR="001F2AC2" w:rsidRDefault="00CF4B62">
            <w:pPr>
              <w:keepLines/>
              <w:spacing w:line="360" w:lineRule="auto"/>
            </w:pPr>
            <w:r>
              <w:t>Messaggi:</w:t>
            </w:r>
          </w:p>
          <w:p w:rsidR="001F2AC2" w:rsidRDefault="00F6400B">
            <w:pPr>
              <w:pStyle w:val="Paragrafoelenco"/>
              <w:keepLines/>
              <w:numPr>
                <w:ilvl w:val="0"/>
                <w:numId w:val="114"/>
              </w:numPr>
              <w:ind w:left="737"/>
              <w:jc w:val="both"/>
            </w:pPr>
            <w:r w:rsidRPr="00F6400B">
              <w:t>“Il nodo indicato non è valido”</w:t>
            </w:r>
          </w:p>
          <w:p w:rsidR="001F2AC2" w:rsidRDefault="00317DDD">
            <w:pPr>
              <w:pStyle w:val="Paragrafoelenco"/>
              <w:keepLines/>
              <w:numPr>
                <w:ilvl w:val="0"/>
                <w:numId w:val="114"/>
              </w:numPr>
              <w:ind w:left="737"/>
              <w:jc w:val="both"/>
            </w:pPr>
            <w:r>
              <w:t>“Non è possibile identificare un grafo che corrisponda ai criteri indicati”</w:t>
            </w:r>
          </w:p>
          <w:p w:rsidR="001F2AC2" w:rsidRDefault="003D61EE">
            <w:pPr>
              <w:pStyle w:val="Paragrafoelenco"/>
              <w:keepLines/>
              <w:numPr>
                <w:ilvl w:val="0"/>
                <w:numId w:val="114"/>
              </w:numPr>
              <w:ind w:left="737"/>
              <w:jc w:val="both"/>
            </w:pPr>
            <w:r>
              <w:t>”Non è possibile escludere tutti i percorsi”</w:t>
            </w: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lastRenderedPageBreak/>
              <w:t xml:space="preserve">Elaborazione: </w:t>
            </w:r>
          </w:p>
        </w:tc>
        <w:tc>
          <w:tcPr>
            <w:tcW w:w="6520" w:type="dxa"/>
            <w:gridSpan w:val="5"/>
          </w:tcPr>
          <w:p w:rsidR="00F6400B" w:rsidRDefault="000D6268" w:rsidP="00F6400B">
            <w:pPr>
              <w:pStyle w:val="Elaborazione"/>
              <w:numPr>
                <w:ilvl w:val="0"/>
                <w:numId w:val="106"/>
              </w:numPr>
            </w:pPr>
            <w:bookmarkStart w:id="131" w:name="_Ref198459682"/>
            <w:r>
              <w:t>L’utente apre la finestra “Nuova procedura guidata”;</w:t>
            </w:r>
            <w:bookmarkEnd w:id="131"/>
          </w:p>
          <w:p w:rsidR="00F6400B" w:rsidRDefault="000D6268" w:rsidP="00F6400B">
            <w:pPr>
              <w:pStyle w:val="Elaborazione"/>
              <w:numPr>
                <w:ilvl w:val="0"/>
                <w:numId w:val="106"/>
              </w:numPr>
            </w:pPr>
            <w:r>
              <w:t>Il sistema visualizza una finestra in cui elenca tutte le procedure guidate che è possibile avviare;</w:t>
            </w:r>
          </w:p>
          <w:p w:rsidR="00F6400B" w:rsidRDefault="000D6268" w:rsidP="00F6400B">
            <w:pPr>
              <w:pStyle w:val="Elaborazione"/>
              <w:numPr>
                <w:ilvl w:val="0"/>
                <w:numId w:val="106"/>
              </w:numPr>
            </w:pPr>
            <w:r>
              <w:t>L’utente seleziona la procedura “CallGraph Analyzer” e, quindi, il pulsante “Avanti”;</w:t>
            </w:r>
          </w:p>
          <w:p w:rsidR="00F6400B" w:rsidRDefault="000D6268" w:rsidP="00F6400B">
            <w:pPr>
              <w:pStyle w:val="Elaborazione"/>
              <w:numPr>
                <w:ilvl w:val="0"/>
                <w:numId w:val="106"/>
              </w:numPr>
            </w:pPr>
            <w:bookmarkStart w:id="132" w:name="_Ref198459745"/>
            <w:r>
              <w:t xml:space="preserve">Il sistema avvia un wizard. La prima finestra è divise in </w:t>
            </w:r>
            <w:r w:rsidR="00263D85">
              <w:t xml:space="preserve">tre  </w:t>
            </w:r>
            <w:r>
              <w:t>aree logiche. La prima area consente di selezionare il progetto di cui si intende effettuare l’analisi</w:t>
            </w:r>
            <w:r w:rsidR="00263D85">
              <w:t xml:space="preserve">; </w:t>
            </w:r>
            <w:r>
              <w:t xml:space="preserve"> la seconda permette di indicare se si desidera visualizzare il grafo dell’intero sistema o una sua vista parziale specificando le voci:</w:t>
            </w:r>
            <w:bookmarkEnd w:id="132"/>
            <w:r>
              <w:t xml:space="preserve">  </w:t>
            </w:r>
          </w:p>
          <w:p w:rsidR="00F6400B" w:rsidRDefault="000D6268" w:rsidP="00F6400B">
            <w:pPr>
              <w:pStyle w:val="Elaborazione"/>
              <w:numPr>
                <w:ilvl w:val="1"/>
                <w:numId w:val="106"/>
              </w:numPr>
            </w:pPr>
            <w:r>
              <w:t xml:space="preserve">Completo </w:t>
            </w:r>
          </w:p>
          <w:p w:rsidR="00F6400B" w:rsidRDefault="000D6268" w:rsidP="00F6400B">
            <w:pPr>
              <w:pStyle w:val="Elaborazione"/>
              <w:numPr>
                <w:ilvl w:val="1"/>
                <w:numId w:val="106"/>
              </w:numPr>
            </w:pPr>
            <w:r>
              <w:t xml:space="preserve">Parziale </w:t>
            </w:r>
          </w:p>
          <w:p w:rsidR="00606D60" w:rsidRDefault="00263D85">
            <w:pPr>
              <w:pStyle w:val="Elaborazione"/>
              <w:ind w:firstLine="0"/>
            </w:pPr>
            <w:r>
              <w:t xml:space="preserve">La terza area consente di selezionare il </w:t>
            </w:r>
            <w:del w:id="133" w:author="elisa" w:date="2008-06-04T14:46:00Z">
              <w:r w:rsidDel="00297A95">
                <w:delText>livello di dettaglio</w:delText>
              </w:r>
            </w:del>
            <w:ins w:id="134" w:author="elisa" w:date="2008-06-04T14:46:00Z">
              <w:r w:rsidR="00297A95">
                <w:t>livello di astrazione</w:t>
              </w:r>
            </w:ins>
            <w:r>
              <w:t xml:space="preserve"> della visualizzazione mostrando le voci:</w:t>
            </w:r>
          </w:p>
          <w:p w:rsidR="00263D85" w:rsidRDefault="00263D85" w:rsidP="00263D85">
            <w:pPr>
              <w:pStyle w:val="Elaborazione"/>
              <w:numPr>
                <w:ilvl w:val="1"/>
                <w:numId w:val="106"/>
              </w:numPr>
            </w:pPr>
            <w:r>
              <w:t>Package</w:t>
            </w:r>
          </w:p>
          <w:p w:rsidR="00263D85" w:rsidRDefault="00263D85" w:rsidP="00263D85">
            <w:pPr>
              <w:pStyle w:val="Elaborazione"/>
              <w:numPr>
                <w:ilvl w:val="1"/>
                <w:numId w:val="106"/>
              </w:numPr>
            </w:pPr>
            <w:r>
              <w:t>Classe/Aspetto</w:t>
            </w:r>
          </w:p>
          <w:p w:rsidR="00606D60" w:rsidRDefault="00263D85">
            <w:pPr>
              <w:pStyle w:val="Elaborazione"/>
              <w:numPr>
                <w:ilvl w:val="1"/>
                <w:numId w:val="106"/>
              </w:numPr>
            </w:pPr>
            <w:r>
              <w:t>Metodo e/o Attributo/Advice</w:t>
            </w:r>
          </w:p>
          <w:p w:rsidR="00F6400B" w:rsidRDefault="000D6268" w:rsidP="00F6400B">
            <w:pPr>
              <w:pStyle w:val="Elaborazione"/>
              <w:ind w:firstLine="0"/>
            </w:pPr>
            <w:r>
              <w:t>Il pulsante “Avanti” è disabilitato;</w:t>
            </w:r>
          </w:p>
          <w:p w:rsidR="00F6400B" w:rsidRDefault="000D6268" w:rsidP="00F6400B">
            <w:pPr>
              <w:pStyle w:val="Elaborazione"/>
              <w:numPr>
                <w:ilvl w:val="0"/>
                <w:numId w:val="106"/>
              </w:numPr>
            </w:pPr>
            <w:bookmarkStart w:id="135" w:name="_Ref198459877"/>
            <w:r>
              <w:t>L’utente seleziona il progetto ed indica di voler visualizzare il grafo completo del sistema selezionando dalla lista delle opzioni visualizzate la voce “Completo”</w:t>
            </w:r>
            <w:r w:rsidR="00263D85">
              <w:t xml:space="preserve"> e il </w:t>
            </w:r>
            <w:del w:id="136" w:author="elisa" w:date="2008-06-04T14:46:00Z">
              <w:r w:rsidR="00263D85" w:rsidDel="00297A95">
                <w:delText>livello di dettaglio</w:delText>
              </w:r>
            </w:del>
            <w:ins w:id="137" w:author="elisa" w:date="2008-06-04T14:46:00Z">
              <w:r w:rsidR="00297A95">
                <w:t>livello di astrazione</w:t>
              </w:r>
            </w:ins>
            <w:r w:rsidR="00263D85">
              <w:t xml:space="preserve"> “Package”</w:t>
            </w:r>
            <w:r>
              <w:t>;</w:t>
            </w:r>
            <w:bookmarkEnd w:id="135"/>
          </w:p>
          <w:p w:rsidR="00606D60" w:rsidRDefault="000D6268">
            <w:pPr>
              <w:pStyle w:val="Elaborazione"/>
              <w:numPr>
                <w:ilvl w:val="0"/>
                <w:numId w:val="106"/>
              </w:numPr>
            </w:pPr>
            <w:bookmarkStart w:id="138" w:name="_Ref198460196"/>
            <w:r>
              <w:t xml:space="preserve">Il sistema </w:t>
            </w:r>
            <w:r w:rsidR="00A7192F">
              <w:t xml:space="preserve">mostra </w:t>
            </w:r>
            <w:r w:rsidR="00537729">
              <w:t>la lista dei main disponib</w:t>
            </w:r>
            <w:r w:rsidR="008D0B47">
              <w:t>ili all’interno del progetto;</w:t>
            </w:r>
            <w:bookmarkEnd w:id="138"/>
          </w:p>
          <w:p w:rsidR="00A7192F" w:rsidRDefault="000D6268">
            <w:pPr>
              <w:pStyle w:val="Elaborazione"/>
              <w:numPr>
                <w:ilvl w:val="0"/>
                <w:numId w:val="106"/>
              </w:numPr>
              <w:rPr>
                <w:rFonts w:asciiTheme="majorHAnsi" w:hAnsiTheme="majorHAnsi" w:cstheme="majorBidi"/>
              </w:rPr>
            </w:pPr>
            <w:r>
              <w:t xml:space="preserve">L’utente </w:t>
            </w:r>
            <w:r w:rsidR="00537729">
              <w:t>seleziona</w:t>
            </w:r>
            <w:r w:rsidR="008D0B47">
              <w:t xml:space="preserve"> un main dalla lista presentata;</w:t>
            </w:r>
          </w:p>
          <w:p w:rsidR="00F6400B" w:rsidRDefault="000D6268" w:rsidP="00F6400B">
            <w:pPr>
              <w:pStyle w:val="Elaborazione"/>
              <w:numPr>
                <w:ilvl w:val="0"/>
                <w:numId w:val="106"/>
              </w:numPr>
              <w:rPr>
                <w:rFonts w:asciiTheme="majorHAnsi" w:hAnsiTheme="majorHAnsi" w:cstheme="majorBidi"/>
              </w:rPr>
            </w:pPr>
            <w:r>
              <w:t>Il sistema abilita il pulsante “</w:t>
            </w:r>
            <w:r w:rsidR="00CE3034">
              <w:t>Fine</w:t>
            </w:r>
            <w:r>
              <w:t>”;</w:t>
            </w:r>
          </w:p>
          <w:p w:rsidR="00F6400B" w:rsidRPr="003C2F92" w:rsidRDefault="000D6268" w:rsidP="00F6400B">
            <w:pPr>
              <w:pStyle w:val="Elaborazione"/>
              <w:numPr>
                <w:ilvl w:val="0"/>
                <w:numId w:val="106"/>
              </w:numPr>
              <w:rPr>
                <w:rFonts w:asciiTheme="majorHAnsi" w:hAnsiTheme="majorHAnsi" w:cstheme="majorBidi"/>
              </w:rPr>
            </w:pPr>
            <w:r>
              <w:t>L’utente seleziona il pulsante “</w:t>
            </w:r>
            <w:r w:rsidR="00CE3034">
              <w:t>Fine</w:t>
            </w:r>
            <w:r>
              <w:t>”;</w:t>
            </w:r>
          </w:p>
          <w:p w:rsidR="003C2F92" w:rsidRDefault="003C2F92" w:rsidP="00F6400B">
            <w:pPr>
              <w:pStyle w:val="Elaborazione"/>
              <w:numPr>
                <w:ilvl w:val="0"/>
                <w:numId w:val="106"/>
              </w:numPr>
              <w:rPr>
                <w:rFonts w:asciiTheme="majorHAnsi" w:hAnsiTheme="majorHAnsi" w:cstheme="majorBidi"/>
              </w:rPr>
            </w:pPr>
            <w:bookmarkStart w:id="139" w:name="_Ref198606166"/>
            <w:r>
              <w:t>Il sistema determina il grafo completo del sistema</w:t>
            </w:r>
            <w:r w:rsidR="00D1792B">
              <w:t xml:space="preserve"> in cui il nodo sorgente è il main selezionato</w:t>
            </w:r>
            <w:ins w:id="140" w:author="elisa" w:date="2008-06-04T17:03:00Z">
              <w:r w:rsidR="000E49F4">
                <w:t xml:space="preserve"> </w:t>
              </w:r>
            </w:ins>
            <w:ins w:id="141" w:author="elisa" w:date="2008-06-04T17:00:00Z">
              <w:r w:rsidR="000E49F4">
                <w:t>solo se esso non è stato</w:t>
              </w:r>
            </w:ins>
            <w:ins w:id="142" w:author="elisa" w:date="2008-06-04T17:01:00Z">
              <w:r w:rsidR="000E49F4">
                <w:t xml:space="preserve"> precedentemente</w:t>
              </w:r>
            </w:ins>
            <w:ins w:id="143" w:author="elisa" w:date="2008-06-04T17:00:00Z">
              <w:r w:rsidR="000E49F4">
                <w:t xml:space="preserve"> creato</w:t>
              </w:r>
            </w:ins>
            <w:del w:id="144" w:author="elisa" w:date="2008-06-04T17:03:00Z">
              <w:r w:rsidDel="000E49F4">
                <w:delText>;</w:delText>
              </w:r>
            </w:del>
            <w:bookmarkEnd w:id="139"/>
            <w:ins w:id="145" w:author="elisa" w:date="2008-06-04T17:03:00Z">
              <w:r w:rsidR="000E49F4">
                <w:t>;</w:t>
              </w:r>
            </w:ins>
          </w:p>
          <w:p w:rsidR="003D61EE" w:rsidRDefault="00CE6E01">
            <w:pPr>
              <w:pStyle w:val="Elaborazione"/>
              <w:numPr>
                <w:ilvl w:val="0"/>
                <w:numId w:val="106"/>
              </w:numPr>
              <w:rPr>
                <w:rFonts w:asciiTheme="majorHAnsi" w:hAnsiTheme="majorHAnsi" w:cstheme="majorBidi"/>
              </w:rPr>
            </w:pPr>
            <w:bookmarkStart w:id="146" w:name="_Ref198606274"/>
            <w:r w:rsidRPr="00CE6E01">
              <w:rPr>
                <w:rFonts w:ascii="Gill Sans MT" w:hAnsi="Gill Sans MT"/>
                <w:b/>
              </w:rPr>
              <w:t>«</w:t>
            </w:r>
            <w:r w:rsidRPr="00CE6E01">
              <w:rPr>
                <w:b/>
              </w:rPr>
              <w:t>Include</w:t>
            </w:r>
            <w:r w:rsidR="00CE3034">
              <w:rPr>
                <w:b/>
              </w:rPr>
              <w:t>»</w:t>
            </w:r>
            <w:r w:rsidR="00CE3034">
              <w:t xml:space="preserve"> “Visualizzazione Grafo”</w:t>
            </w:r>
            <w:r w:rsidR="000D6268">
              <w:t>;</w:t>
            </w:r>
            <w:bookmarkEnd w:id="146"/>
          </w:p>
          <w:p w:rsidR="00F6400B" w:rsidRDefault="002C627F" w:rsidP="00F6400B">
            <w:pPr>
              <w:pStyle w:val="Elaborazione"/>
              <w:numPr>
                <w:ilvl w:val="0"/>
                <w:numId w:val="106"/>
              </w:numPr>
              <w:rPr>
                <w:rFonts w:asciiTheme="majorHAnsi" w:hAnsiTheme="majorHAnsi" w:cstheme="majorBidi"/>
              </w:rPr>
            </w:pPr>
            <w:r w:rsidRPr="002C627F">
              <w:t>Il caso d’uso termina</w:t>
            </w:r>
            <w:r>
              <w:t>.</w:t>
            </w:r>
          </w:p>
          <w:p w:rsidR="00F6400B" w:rsidRDefault="00F6400B" w:rsidP="00F6400B">
            <w:pPr>
              <w:jc w:val="both"/>
            </w:pPr>
          </w:p>
        </w:tc>
      </w:tr>
      <w:tr w:rsidR="00886F87" w:rsidTr="00205CC1">
        <w:trPr>
          <w:trHeight w:val="330"/>
        </w:trPr>
        <w:tc>
          <w:tcPr>
            <w:tcW w:w="2268" w:type="dxa"/>
            <w:gridSpan w:val="2"/>
          </w:tcPr>
          <w:p w:rsidR="00886F87" w:rsidRDefault="00886F87" w:rsidP="0036510A">
            <w:pPr>
              <w:keepLines/>
              <w:spacing w:line="360" w:lineRule="auto"/>
              <w:rPr>
                <w:b/>
              </w:rPr>
            </w:pPr>
            <w:r>
              <w:rPr>
                <w:b/>
              </w:rPr>
              <w:t>Pre</w:t>
            </w:r>
            <w:r w:rsidR="0036510A">
              <w:rPr>
                <w:b/>
              </w:rPr>
              <w:t>-C</w:t>
            </w:r>
            <w:r>
              <w:rPr>
                <w:b/>
              </w:rPr>
              <w:t>ondizioni:</w:t>
            </w:r>
          </w:p>
        </w:tc>
        <w:tc>
          <w:tcPr>
            <w:tcW w:w="6520" w:type="dxa"/>
            <w:gridSpan w:val="5"/>
          </w:tcPr>
          <w:p w:rsidR="00F6400B" w:rsidRDefault="004A7F72" w:rsidP="00F6400B">
            <w:pPr>
              <w:keepLines/>
              <w:jc w:val="both"/>
            </w:pPr>
            <w:r>
              <w:t>L</w:t>
            </w:r>
            <w:r w:rsidRPr="004A7F72">
              <w:t xml:space="preserve">’utente deve aver eseguito il </w:t>
            </w:r>
            <w:r>
              <w:t xml:space="preserve">framework Eclipse, inoltre deve essere aperto </w:t>
            </w:r>
            <w:r w:rsidR="00B44141">
              <w:t xml:space="preserve">almeno </w:t>
            </w:r>
            <w:r>
              <w:t>un progetto Java/AspectJ</w:t>
            </w:r>
            <w:r w:rsidR="00B44141">
              <w:t>.</w:t>
            </w:r>
          </w:p>
          <w:p w:rsidR="00606D60" w:rsidRDefault="00B44141">
            <w:pPr>
              <w:keepLines/>
              <w:jc w:val="both"/>
            </w:pPr>
            <w:r>
              <w:t xml:space="preserve">E’ richiesto che sia stato reso persistente lo </w:t>
            </w:r>
            <w:r w:rsidR="00F6400B" w:rsidRPr="00F6400B">
              <w:rPr>
                <w:i/>
              </w:rPr>
              <w:t>stato dei progett</w:t>
            </w:r>
            <w:r w:rsidR="00F57C55">
              <w:rPr>
                <w:i/>
              </w:rPr>
              <w:t>i</w:t>
            </w:r>
            <w:fldSimple w:instr=" REF _Ref198609237 \r \h  \* MERGEFORMAT ">
              <w:r w:rsidR="005E49CC">
                <w:rPr>
                  <w:i/>
                  <w:vertAlign w:val="superscript"/>
                </w:rPr>
                <w:t>32</w:t>
              </w:r>
            </w:fldSimple>
            <w:r>
              <w:t xml:space="preserve"> aperti.</w:t>
            </w: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F6400B" w:rsidRDefault="00B44141" w:rsidP="00F6400B">
            <w:pPr>
              <w:keepLines/>
            </w:pPr>
            <w:r>
              <w:t xml:space="preserve">Il sistema ricava il grafo completo del progetto selezionato, senza renderlo persistente. Tale grafo </w:t>
            </w:r>
            <w:r w:rsidR="00973734">
              <w:t xml:space="preserve">avrà un numero di nodi pari al numero di elementi costituenti il progetto </w:t>
            </w:r>
            <w:r w:rsidR="00F64247">
              <w:t xml:space="preserve">(package, classi, metodi, attibuti, aspetti, pointcuts e advices) </w:t>
            </w:r>
            <w:r w:rsidR="00973734">
              <w:t xml:space="preserve">e </w:t>
            </w:r>
            <w:r>
              <w:t xml:space="preserve">conterrà tutte le chiamate, esplicite e/o implicite, tra </w:t>
            </w:r>
            <w:r w:rsidR="00973734">
              <w:t>di essi.</w:t>
            </w: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F6400B" w:rsidRDefault="00F0422D" w:rsidP="00F6400B">
            <w:pPr>
              <w:keepLines/>
              <w:jc w:val="both"/>
            </w:pPr>
            <w:r>
              <w:fldChar w:fldCharType="begin"/>
            </w:r>
            <w:r w:rsidR="00772E84">
              <w:instrText xml:space="preserve"> REF _Ref198459682 \n \h </w:instrText>
            </w:r>
            <w:r>
              <w:fldChar w:fldCharType="separate"/>
            </w:r>
            <w:r w:rsidR="005E49CC">
              <w:t>1</w:t>
            </w:r>
            <w:r>
              <w:fldChar w:fldCharType="end"/>
            </w:r>
            <w:r w:rsidR="00B56C83">
              <w:t>a</w:t>
            </w:r>
            <w:r w:rsidR="00BD3FBB">
              <w:t>.</w:t>
            </w:r>
          </w:p>
          <w:p w:rsidR="00F6400B" w:rsidRDefault="00356195" w:rsidP="00F6400B">
            <w:pPr>
              <w:pStyle w:val="Paragrafoelenco"/>
              <w:numPr>
                <w:ilvl w:val="0"/>
                <w:numId w:val="82"/>
              </w:numPr>
              <w:ind w:left="596"/>
              <w:jc w:val="both"/>
            </w:pPr>
            <w:r>
              <w:t>L’utente seleziona dalla barra delle applicazioni l’icona veloce che consente di aprire la procedura guidata “CallGraph Analyzer”;</w:t>
            </w:r>
          </w:p>
          <w:p w:rsidR="00F6400B" w:rsidRDefault="00356195" w:rsidP="00F6400B">
            <w:pPr>
              <w:pStyle w:val="Paragrafoelenco"/>
              <w:numPr>
                <w:ilvl w:val="0"/>
                <w:numId w:val="82"/>
              </w:numPr>
              <w:ind w:left="596"/>
              <w:jc w:val="both"/>
            </w:pPr>
            <w:r>
              <w:t xml:space="preserve">Ritornare al punto </w:t>
            </w:r>
            <w:r w:rsidR="00F0422D">
              <w:fldChar w:fldCharType="begin"/>
            </w:r>
            <w:r w:rsidR="00772E84">
              <w:instrText xml:space="preserve"> REF _Ref198459745 \n \h </w:instrText>
            </w:r>
            <w:r w:rsidR="00F0422D">
              <w:fldChar w:fldCharType="separate"/>
            </w:r>
            <w:r w:rsidR="005E49CC">
              <w:t>4</w:t>
            </w:r>
            <w:r w:rsidR="00F0422D">
              <w:fldChar w:fldCharType="end"/>
            </w:r>
            <w:r>
              <w:t xml:space="preserve"> del flusso principale.</w:t>
            </w:r>
          </w:p>
          <w:p w:rsidR="00F6400B" w:rsidRDefault="00F6400B" w:rsidP="00F6400B">
            <w:pPr>
              <w:jc w:val="both"/>
            </w:pPr>
          </w:p>
          <w:p w:rsidR="00F6400B" w:rsidRDefault="00F0422D"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376210">
              <w:t>b</w:t>
            </w:r>
            <w:r w:rsidR="00BD3FBB">
              <w:t>.</w:t>
            </w:r>
          </w:p>
          <w:p w:rsidR="00F6400B" w:rsidRDefault="00356195" w:rsidP="00F6400B">
            <w:pPr>
              <w:pStyle w:val="Paragrafoelenco"/>
              <w:numPr>
                <w:ilvl w:val="0"/>
                <w:numId w:val="86"/>
              </w:numPr>
              <w:ind w:left="596"/>
              <w:jc w:val="both"/>
            </w:pPr>
            <w:r>
              <w:t>Il sistema visualizza la struttura del progetto da analizzare nella vista ”visualizzazione della struttura del progetto” del framework;</w:t>
            </w:r>
          </w:p>
          <w:p w:rsidR="00F6400B" w:rsidRDefault="00356195" w:rsidP="00F6400B">
            <w:pPr>
              <w:pStyle w:val="Paragrafoelenco"/>
              <w:numPr>
                <w:ilvl w:val="0"/>
                <w:numId w:val="86"/>
              </w:numPr>
              <w:ind w:left="596"/>
              <w:jc w:val="both"/>
            </w:pPr>
            <w:bookmarkStart w:id="147" w:name="_Ref198449244"/>
            <w:r>
              <w:t>L’utente esplora la gerarchia del progetto selezionando, con il tasto destro del mouse, l’elemento alla radice del progetto;</w:t>
            </w:r>
            <w:bookmarkEnd w:id="147"/>
          </w:p>
          <w:p w:rsidR="00F6400B" w:rsidRDefault="00356195" w:rsidP="00F6400B">
            <w:pPr>
              <w:pStyle w:val="Paragrafoelenco"/>
              <w:numPr>
                <w:ilvl w:val="0"/>
                <w:numId w:val="86"/>
              </w:numPr>
              <w:ind w:left="596"/>
              <w:jc w:val="both"/>
            </w:pPr>
            <w:bookmarkStart w:id="148" w:name="_Ref198449209"/>
            <w:r>
              <w:t xml:space="preserve">Il sistema visualizza un </w:t>
            </w:r>
            <w:r w:rsidR="00F6400B" w:rsidRPr="00F6400B">
              <w:rPr>
                <w:i/>
              </w:rPr>
              <w:t>menù contestuale</w:t>
            </w:r>
            <w:fldSimple w:instr=" REF _Ref198465449 \n \h  \* MERGEFORMAT ">
              <w:r w:rsidR="00F0422D" w:rsidRPr="00F0422D">
                <w:rPr>
                  <w:i/>
                  <w:vertAlign w:val="superscript"/>
                </w:rPr>
                <w:t>17</w:t>
              </w:r>
            </w:fldSimple>
            <w:r>
              <w:t>;</w:t>
            </w:r>
            <w:bookmarkEnd w:id="148"/>
          </w:p>
          <w:p w:rsidR="00F6400B" w:rsidRDefault="00356195" w:rsidP="00F6400B">
            <w:pPr>
              <w:pStyle w:val="Paragrafoelenco"/>
              <w:numPr>
                <w:ilvl w:val="0"/>
                <w:numId w:val="86"/>
              </w:numPr>
              <w:ind w:left="596"/>
              <w:jc w:val="both"/>
            </w:pPr>
            <w:bookmarkStart w:id="149" w:name="_Ref198449213"/>
            <w:r>
              <w:t>L’utente seleziona la voce “CallGraph Analyzer”;</w:t>
            </w:r>
            <w:bookmarkEnd w:id="149"/>
          </w:p>
          <w:p w:rsidR="00F6400B" w:rsidRDefault="00356195" w:rsidP="00F6400B">
            <w:pPr>
              <w:pStyle w:val="Paragrafoelenco"/>
              <w:numPr>
                <w:ilvl w:val="0"/>
                <w:numId w:val="86"/>
              </w:numPr>
              <w:ind w:left="596"/>
              <w:jc w:val="both"/>
            </w:pPr>
            <w:bookmarkStart w:id="150" w:name="_Ref198449215"/>
            <w:r>
              <w:t>Il sistema visualizza un sottomenu con le seguenti voci:</w:t>
            </w:r>
            <w:bookmarkEnd w:id="150"/>
            <w:r>
              <w:t xml:space="preserve"> </w:t>
            </w:r>
          </w:p>
          <w:p w:rsidR="00F6400B" w:rsidRDefault="00356195" w:rsidP="00F6400B">
            <w:pPr>
              <w:pStyle w:val="Paragrafoelenco"/>
              <w:numPr>
                <w:ilvl w:val="1"/>
                <w:numId w:val="86"/>
              </w:numPr>
              <w:ind w:left="1021"/>
              <w:jc w:val="both"/>
            </w:pPr>
            <w:r>
              <w:t xml:space="preserve">Base </w:t>
            </w:r>
          </w:p>
          <w:p w:rsidR="00F6400B" w:rsidRDefault="00356195" w:rsidP="00F6400B">
            <w:pPr>
              <w:pStyle w:val="Paragrafoelenco"/>
              <w:numPr>
                <w:ilvl w:val="1"/>
                <w:numId w:val="86"/>
              </w:numPr>
              <w:ind w:left="1021"/>
              <w:jc w:val="both"/>
            </w:pPr>
            <w:r>
              <w:t>Avanzato</w:t>
            </w:r>
          </w:p>
          <w:p w:rsidR="00F6400B" w:rsidRDefault="00356195" w:rsidP="00F6400B">
            <w:pPr>
              <w:pStyle w:val="Paragrafoelenco"/>
              <w:numPr>
                <w:ilvl w:val="0"/>
                <w:numId w:val="86"/>
              </w:numPr>
              <w:ind w:left="596"/>
              <w:jc w:val="both"/>
            </w:pPr>
            <w:bookmarkStart w:id="151" w:name="_Ref198449377"/>
            <w:r>
              <w:t>L’utente seleziona la voce “Base”;</w:t>
            </w:r>
            <w:bookmarkEnd w:id="151"/>
          </w:p>
          <w:p w:rsidR="00F6400B" w:rsidRDefault="003C2F92" w:rsidP="00F6400B">
            <w:pPr>
              <w:pStyle w:val="Paragrafoelenco"/>
              <w:numPr>
                <w:ilvl w:val="0"/>
                <w:numId w:val="86"/>
              </w:numPr>
              <w:ind w:left="596"/>
              <w:jc w:val="both"/>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r w:rsidR="00376210">
              <w:t>.</w:t>
            </w:r>
          </w:p>
          <w:p w:rsidR="00F6400B" w:rsidRDefault="00F6400B" w:rsidP="00F6400B">
            <w:pPr>
              <w:jc w:val="both"/>
            </w:pPr>
          </w:p>
          <w:p w:rsidR="00F6400B" w:rsidRDefault="00F0422D"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BD3FBB">
              <w:t>b.</w:t>
            </w:r>
            <w:r w:rsidR="00343B4F">
              <w:t xml:space="preserve"> </w:t>
            </w:r>
            <w:fldSimple w:instr=" REF _Ref198449244 \n \h  \* MERGEFORMAT ">
              <w:r w:rsidR="005E49CC">
                <w:t>2</w:t>
              </w:r>
            </w:fldSimple>
            <w:r w:rsidR="00074EA3">
              <w:t xml:space="preserve">a.  </w:t>
            </w:r>
          </w:p>
          <w:p w:rsidR="00F6400B" w:rsidRDefault="00356195" w:rsidP="00F6400B">
            <w:pPr>
              <w:pStyle w:val="Paragrafoelenco"/>
              <w:numPr>
                <w:ilvl w:val="0"/>
                <w:numId w:val="87"/>
              </w:numPr>
              <w:ind w:left="596"/>
              <w:jc w:val="both"/>
              <w:rPr>
                <w:rFonts w:asciiTheme="majorHAnsi" w:hAnsiTheme="majorHAnsi" w:cstheme="majorBidi"/>
                <w:spacing w:val="5"/>
              </w:rPr>
            </w:pPr>
            <w:r>
              <w:t xml:space="preserve">L’utente esplora la </w:t>
            </w:r>
            <w:r w:rsidR="006F6A3C">
              <w:t xml:space="preserve">struttura </w:t>
            </w:r>
            <w:r>
              <w:t>del progetto selezionando, con il tasto destro del mouse, un package del progetto;</w:t>
            </w:r>
          </w:p>
          <w:p w:rsidR="00F6400B" w:rsidRDefault="00356195" w:rsidP="00F6400B">
            <w:pPr>
              <w:pStyle w:val="Paragrafoelenco"/>
              <w:numPr>
                <w:ilvl w:val="0"/>
                <w:numId w:val="87"/>
              </w:numPr>
              <w:ind w:left="596"/>
              <w:jc w:val="both"/>
            </w:pPr>
            <w:r>
              <w:lastRenderedPageBreak/>
              <w:t xml:space="preserve">Eseguire i punti </w:t>
            </w:r>
            <w:fldSimple w:instr=" REF _Ref198449209 \n \h  \* MERGEFORMAT ">
              <w:r w:rsidR="005E49CC">
                <w:t>3</w:t>
              </w:r>
            </w:fldSimple>
            <w:r w:rsidR="009B5917">
              <w:t xml:space="preserve">, </w:t>
            </w:r>
            <w:fldSimple w:instr=" REF _Ref198449213 \n \h  \* MERGEFORMAT ">
              <w:r w:rsidR="005E49CC">
                <w:t>4</w:t>
              </w:r>
            </w:fldSimple>
            <w:r w:rsidR="009B5917">
              <w:t xml:space="preserve">, </w:t>
            </w:r>
            <w:fldSimple w:instr=" REF _Ref198449215 \n \h  \* MERGEFORMAT ">
              <w:r w:rsidR="005E49CC">
                <w:t>5</w:t>
              </w:r>
            </w:fldSimple>
            <w:r>
              <w:t xml:space="preserve"> del flusso </w:t>
            </w:r>
            <w:r w:rsidR="00F0422D">
              <w:fldChar w:fldCharType="begin"/>
            </w:r>
            <w:r w:rsidR="00772E84">
              <w:instrText xml:space="preserve"> REF _Ref198459682 \n \h </w:instrText>
            </w:r>
            <w:r w:rsidR="00F0422D">
              <w:fldChar w:fldCharType="separate"/>
            </w:r>
            <w:r w:rsidR="005E49CC">
              <w:t>1</w:t>
            </w:r>
            <w:r w:rsidR="00F0422D">
              <w:fldChar w:fldCharType="end"/>
            </w:r>
            <w:r w:rsidR="003F7404">
              <w:t>b.</w:t>
            </w:r>
            <w:r>
              <w:t>;</w:t>
            </w:r>
          </w:p>
          <w:p w:rsidR="00F6400B" w:rsidRDefault="00356195" w:rsidP="00F6400B">
            <w:pPr>
              <w:pStyle w:val="Paragrafoelenco"/>
              <w:numPr>
                <w:ilvl w:val="0"/>
                <w:numId w:val="87"/>
              </w:numPr>
              <w:ind w:left="596"/>
              <w:jc w:val="both"/>
              <w:rPr>
                <w:rFonts w:asciiTheme="majorHAnsi" w:hAnsiTheme="majorHAnsi" w:cstheme="majorBidi"/>
                <w:spacing w:val="5"/>
              </w:rPr>
            </w:pPr>
            <w:r>
              <w:t>L’utente seleziona la voce “Base”;</w:t>
            </w:r>
            <w:bookmarkStart w:id="152" w:name="_Ref198449329"/>
          </w:p>
          <w:bookmarkEnd w:id="152"/>
          <w:p w:rsidR="00F6400B" w:rsidRDefault="003C2F92" w:rsidP="00F6400B">
            <w:pPr>
              <w:pStyle w:val="Paragrafoelenco"/>
              <w:numPr>
                <w:ilvl w:val="0"/>
                <w:numId w:val="87"/>
              </w:numPr>
              <w:ind w:left="596"/>
              <w:jc w:val="both"/>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r w:rsidR="00356195">
              <w:t>.</w:t>
            </w:r>
          </w:p>
          <w:p w:rsidR="00F6400B" w:rsidRDefault="00F6400B" w:rsidP="00F6400B">
            <w:pPr>
              <w:keepLines/>
              <w:ind w:left="737"/>
              <w:jc w:val="both"/>
            </w:pPr>
          </w:p>
          <w:p w:rsidR="00F6400B" w:rsidRDefault="00F0422D" w:rsidP="00F6400B">
            <w:pPr>
              <w:keepLines/>
              <w:jc w:val="both"/>
            </w:pPr>
            <w:r>
              <w:fldChar w:fldCharType="begin"/>
            </w:r>
            <w:r w:rsidR="00772E84">
              <w:instrText xml:space="preserve"> REF _Ref198459682 \n \h </w:instrText>
            </w:r>
            <w:r>
              <w:fldChar w:fldCharType="separate"/>
            </w:r>
            <w:r w:rsidR="005E49CC">
              <w:t>1</w:t>
            </w:r>
            <w:r>
              <w:fldChar w:fldCharType="end"/>
            </w:r>
            <w:r w:rsidR="003001D9">
              <w:t>b.</w:t>
            </w:r>
            <w:r w:rsidR="007148B7">
              <w:t xml:space="preserve"> </w:t>
            </w:r>
            <w:fldSimple w:instr=" REF _Ref198449244 \n \h  \* MERGEFORMAT ">
              <w:r w:rsidR="005E49CC">
                <w:t>2</w:t>
              </w:r>
            </w:fldSimple>
            <w:r w:rsidR="007148B7">
              <w:t xml:space="preserve">a. </w:t>
            </w:r>
            <w:fldSimple w:instr=" REF _Ref198449329 \n \h  \* MERGEFORMAT ">
              <w:r w:rsidR="005E49CC">
                <w:t>3</w:t>
              </w:r>
            </w:fldSimple>
            <w:r w:rsidR="007148B7">
              <w:t>a.</w:t>
            </w:r>
          </w:p>
          <w:p w:rsidR="00F6400B" w:rsidRDefault="007148B7" w:rsidP="00F6400B">
            <w:pPr>
              <w:pStyle w:val="Paragrafoelenco"/>
              <w:keepLines/>
              <w:numPr>
                <w:ilvl w:val="0"/>
                <w:numId w:val="94"/>
              </w:numPr>
              <w:ind w:left="596"/>
              <w:jc w:val="both"/>
            </w:pPr>
            <w:r>
              <w:t>L’utente seleziona la voce “Avanzato”;</w:t>
            </w:r>
          </w:p>
          <w:p w:rsidR="00F6400B" w:rsidRDefault="007148B7" w:rsidP="00F6400B">
            <w:pPr>
              <w:pStyle w:val="Paragrafoelenco"/>
              <w:keepLines/>
              <w:numPr>
                <w:ilvl w:val="0"/>
                <w:numId w:val="94"/>
              </w:numPr>
              <w:ind w:left="596"/>
              <w:jc w:val="both"/>
            </w:pPr>
            <w:r>
              <w:t xml:space="preserve">Eseguire il punto </w:t>
            </w:r>
            <w:r w:rsidR="00F0422D">
              <w:fldChar w:fldCharType="begin"/>
            </w:r>
            <w:r w:rsidR="00772E84">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rsidR="00772E84">
              <w:t>a</w:t>
            </w:r>
            <w:r>
              <w:t>.</w:t>
            </w:r>
          </w:p>
          <w:p w:rsidR="00F6400B" w:rsidRDefault="00F6400B" w:rsidP="00F6400B">
            <w:pPr>
              <w:pStyle w:val="Paragrafoelenco"/>
              <w:keepLines/>
              <w:ind w:left="672"/>
              <w:jc w:val="both"/>
            </w:pPr>
          </w:p>
          <w:p w:rsidR="00F6400B" w:rsidRDefault="00F0422D" w:rsidP="00F6400B">
            <w:pPr>
              <w:keepLines/>
              <w:jc w:val="both"/>
              <w:rPr>
                <w:rFonts w:asciiTheme="majorHAnsi" w:hAnsiTheme="majorHAnsi" w:cstheme="majorBidi"/>
              </w:rPr>
            </w:pPr>
            <w:r>
              <w:fldChar w:fldCharType="begin"/>
            </w:r>
            <w:r w:rsidR="00772E84">
              <w:instrText xml:space="preserve"> REF _Ref198459682 \n \h </w:instrText>
            </w:r>
            <w:r>
              <w:fldChar w:fldCharType="separate"/>
            </w:r>
            <w:r w:rsidR="005E49CC">
              <w:t>1</w:t>
            </w:r>
            <w:r>
              <w:fldChar w:fldCharType="end"/>
            </w:r>
            <w:r w:rsidR="003001D9">
              <w:t xml:space="preserve">b. </w:t>
            </w:r>
            <w:fldSimple w:instr=" REF _Ref198449377 \n \h  \* MERGEFORMAT ">
              <w:r w:rsidR="005E49CC">
                <w:t>6</w:t>
              </w:r>
            </w:fldSimple>
            <w:r w:rsidR="006A57B4">
              <w:t xml:space="preserve">a.  </w:t>
            </w:r>
          </w:p>
          <w:p w:rsidR="00F6400B" w:rsidRPr="00F6400B" w:rsidRDefault="000D6268" w:rsidP="00F6400B">
            <w:pPr>
              <w:pStyle w:val="Paragrafoelenco"/>
              <w:numPr>
                <w:ilvl w:val="0"/>
                <w:numId w:val="101"/>
              </w:numPr>
              <w:ind w:left="596"/>
              <w:rPr>
                <w:rFonts w:cstheme="majorBidi"/>
              </w:rPr>
            </w:pPr>
            <w:r>
              <w:t>L’utente seleziona la voce ”Avanzato”;</w:t>
            </w:r>
          </w:p>
          <w:p w:rsidR="00F6400B" w:rsidRPr="00F6400B" w:rsidRDefault="000D6268" w:rsidP="00F6400B">
            <w:pPr>
              <w:pStyle w:val="Paragrafoelenco"/>
              <w:numPr>
                <w:ilvl w:val="0"/>
                <w:numId w:val="101"/>
              </w:numPr>
              <w:ind w:left="596"/>
              <w:rPr>
                <w:rFonts w:cstheme="majorBidi"/>
              </w:rPr>
            </w:pPr>
            <w:r>
              <w:t xml:space="preserve">Ritornare al punto </w:t>
            </w:r>
            <w:r w:rsidR="00F0422D">
              <w:fldChar w:fldCharType="begin"/>
            </w:r>
            <w:r w:rsidR="008B526A">
              <w:instrText xml:space="preserve"> REF _Ref198459745 \n \h </w:instrText>
            </w:r>
            <w:r w:rsidR="00F0422D">
              <w:fldChar w:fldCharType="separate"/>
            </w:r>
            <w:r w:rsidR="005E49CC">
              <w:t>4</w:t>
            </w:r>
            <w:r w:rsidR="00F0422D">
              <w:fldChar w:fldCharType="end"/>
            </w:r>
            <w:r>
              <w:t xml:space="preserve"> del flusso principale.</w:t>
            </w:r>
          </w:p>
          <w:p w:rsidR="00F6400B" w:rsidRDefault="00F6400B" w:rsidP="00F6400B">
            <w:pPr>
              <w:keepLines/>
              <w:jc w:val="both"/>
            </w:pPr>
          </w:p>
          <w:p w:rsidR="00F6400B" w:rsidRDefault="00F0422D" w:rsidP="00F6400B">
            <w:pPr>
              <w:keepLines/>
              <w:jc w:val="both"/>
            </w:pPr>
            <w:r>
              <w:fldChar w:fldCharType="begin"/>
            </w:r>
            <w:r w:rsidR="00772E84">
              <w:instrText xml:space="preserve"> REF _Ref198459877 \n \h </w:instrText>
            </w:r>
            <w:r>
              <w:fldChar w:fldCharType="separate"/>
            </w:r>
            <w:r w:rsidR="005E49CC">
              <w:t>5</w:t>
            </w:r>
            <w:r>
              <w:fldChar w:fldCharType="end"/>
            </w:r>
            <w:r w:rsidR="00F9442B">
              <w:t>a</w:t>
            </w:r>
            <w:r w:rsidR="007148B7">
              <w:t>.</w:t>
            </w:r>
          </w:p>
          <w:p w:rsidR="00F6400B" w:rsidRDefault="009E3168" w:rsidP="00F6400B">
            <w:pPr>
              <w:pStyle w:val="Paragrafoelenco"/>
              <w:keepLines/>
              <w:numPr>
                <w:ilvl w:val="0"/>
                <w:numId w:val="92"/>
              </w:numPr>
              <w:ind w:left="596"/>
              <w:jc w:val="both"/>
            </w:pPr>
            <w:bookmarkStart w:id="153" w:name="_Ref199647504"/>
            <w:r>
              <w:t>L’utente</w:t>
            </w:r>
            <w:r w:rsidR="001D36D2">
              <w:t xml:space="preserve"> seleziona il progetto e </w:t>
            </w:r>
            <w:r>
              <w:t>indica di voler</w:t>
            </w:r>
            <w:r w:rsidR="001D36D2">
              <w:t>ne</w:t>
            </w:r>
            <w:r>
              <w:t xml:space="preserve"> visualizzare il grafo parziale selezionando dalla lista delle opzioni visualizzate la voce “Parziale”</w:t>
            </w:r>
            <w:r w:rsidR="001D36D2">
              <w:t xml:space="preserve"> e il </w:t>
            </w:r>
            <w:del w:id="154" w:author="elisa" w:date="2008-06-04T14:46:00Z">
              <w:r w:rsidR="001D36D2" w:rsidDel="00297A95">
                <w:delText>livello di dettaglio</w:delText>
              </w:r>
            </w:del>
            <w:ins w:id="155" w:author="elisa" w:date="2008-06-04T14:46:00Z">
              <w:r w:rsidR="00297A95">
                <w:t>livello di astrazione</w:t>
              </w:r>
            </w:ins>
            <w:r w:rsidR="001D36D2">
              <w:t xml:space="preserve"> “Package”</w:t>
            </w:r>
            <w:r w:rsidR="000C68A5">
              <w:t>;</w:t>
            </w:r>
            <w:bookmarkEnd w:id="153"/>
          </w:p>
          <w:p w:rsidR="00F6400B" w:rsidRDefault="000C68A5" w:rsidP="00F6400B">
            <w:pPr>
              <w:pStyle w:val="Paragrafoelenco"/>
              <w:keepLines/>
              <w:numPr>
                <w:ilvl w:val="0"/>
                <w:numId w:val="92"/>
              </w:numPr>
              <w:ind w:left="596"/>
              <w:jc w:val="both"/>
            </w:pPr>
            <w:bookmarkStart w:id="156" w:name="_Ref199647530"/>
            <w:r>
              <w:t>Il sistema abilita il pulsante “Avanti”;</w:t>
            </w:r>
            <w:bookmarkEnd w:id="156"/>
          </w:p>
          <w:p w:rsidR="00F6400B" w:rsidRDefault="000C68A5" w:rsidP="00F6400B">
            <w:pPr>
              <w:pStyle w:val="Paragrafoelenco"/>
              <w:keepLines/>
              <w:numPr>
                <w:ilvl w:val="0"/>
                <w:numId w:val="92"/>
              </w:numPr>
              <w:ind w:left="596"/>
              <w:jc w:val="both"/>
            </w:pPr>
            <w:r>
              <w:t>L’utente seleziona il pulsante “Avanti”;</w:t>
            </w:r>
          </w:p>
          <w:p w:rsidR="00F6400B" w:rsidRDefault="000C68A5" w:rsidP="00F6400B">
            <w:pPr>
              <w:pStyle w:val="Paragrafoelenco"/>
              <w:keepLines/>
              <w:numPr>
                <w:ilvl w:val="0"/>
                <w:numId w:val="92"/>
              </w:numPr>
              <w:ind w:left="596"/>
              <w:jc w:val="both"/>
            </w:pPr>
            <w:r>
              <w:t xml:space="preserve">Il sistema visualizza una nuova finestra </w:t>
            </w:r>
            <w:r w:rsidR="00A379ED">
              <w:t xml:space="preserve">in cui è possibile </w:t>
            </w:r>
            <w:r>
              <w:t xml:space="preserve">inserire informazioni </w:t>
            </w:r>
            <w:r w:rsidR="00A379ED">
              <w:t>sui percorsi da visualizzare</w:t>
            </w:r>
            <w:r w:rsidR="008653B6">
              <w:t xml:space="preserve"> (vedi nota 2);</w:t>
            </w:r>
          </w:p>
          <w:p w:rsidR="00F6400B" w:rsidRDefault="00281783" w:rsidP="00F6400B">
            <w:pPr>
              <w:pStyle w:val="Paragrafoelenco"/>
              <w:keepLines/>
              <w:numPr>
                <w:ilvl w:val="0"/>
                <w:numId w:val="92"/>
              </w:numPr>
              <w:ind w:left="596"/>
              <w:jc w:val="both"/>
            </w:pPr>
            <w:r>
              <w:t>L’utente seleziona il pulsante “Sfoglia”</w:t>
            </w:r>
            <w:r w:rsidR="003C58B5">
              <w:t xml:space="preserve"> nell’area del </w:t>
            </w:r>
            <w:r w:rsidR="00F6400B" w:rsidRPr="00F6400B">
              <w:rPr>
                <w:i/>
              </w:rPr>
              <w:t>nodo sorgente</w:t>
            </w:r>
            <w:fldSimple w:instr=" REF _Ref198464913 \n \h  \* MERGEFORMAT ">
              <w:r w:rsidR="00F0422D" w:rsidRPr="00F0422D">
                <w:rPr>
                  <w:vertAlign w:val="superscript"/>
                </w:rPr>
                <w:t>23</w:t>
              </w:r>
            </w:fldSimple>
            <w:r w:rsidR="003C58B5">
              <w:t>;</w:t>
            </w:r>
          </w:p>
          <w:p w:rsidR="00F6400B" w:rsidRDefault="008653B6" w:rsidP="00F6400B">
            <w:pPr>
              <w:pStyle w:val="Paragrafoelenco"/>
              <w:keepLines/>
              <w:numPr>
                <w:ilvl w:val="0"/>
                <w:numId w:val="92"/>
              </w:numPr>
              <w:ind w:left="596"/>
            </w:pPr>
            <w:r>
              <w:t>Il sistema visualizza una nuova finestra che supporta l’utente nella scelta dell’elemento da considerare come nodo sorgente del grafo;</w:t>
            </w:r>
          </w:p>
          <w:p w:rsidR="00F6400B" w:rsidRDefault="008653B6" w:rsidP="00F6400B">
            <w:pPr>
              <w:pStyle w:val="Paragrafoelenco"/>
              <w:keepLines/>
              <w:numPr>
                <w:ilvl w:val="0"/>
                <w:numId w:val="92"/>
              </w:numPr>
              <w:ind w:left="596"/>
            </w:pPr>
            <w:r>
              <w:t>L’utente seleziona l’elemento di interesse e seleziona il pulsante “OK”;</w:t>
            </w:r>
          </w:p>
          <w:p w:rsidR="00F6400B" w:rsidRDefault="008653B6" w:rsidP="00F6400B">
            <w:pPr>
              <w:pStyle w:val="Paragrafoelenco"/>
              <w:keepLines/>
              <w:numPr>
                <w:ilvl w:val="0"/>
                <w:numId w:val="92"/>
              </w:numPr>
              <w:ind w:left="596"/>
            </w:pPr>
            <w:r>
              <w:t>Il sistema visualizza il nome univoco dell’elemento selezionato nel campo corrispondente ed abilita il pulsante “Fine”;</w:t>
            </w:r>
          </w:p>
          <w:p w:rsidR="00F6400B" w:rsidRDefault="008653B6" w:rsidP="00F6400B">
            <w:pPr>
              <w:pStyle w:val="Paragrafoelenco"/>
              <w:keepLines/>
              <w:numPr>
                <w:ilvl w:val="0"/>
                <w:numId w:val="92"/>
              </w:numPr>
              <w:ind w:left="596"/>
            </w:pPr>
            <w:bookmarkStart w:id="157" w:name="_Ref198457558"/>
            <w:r>
              <w:t>L’utente indica di voler visualizzare tutti i percorsi associati al nodo sorgente indicato selezionando la voce “Visualizza tutti i percorsi”;</w:t>
            </w:r>
            <w:bookmarkEnd w:id="157"/>
          </w:p>
          <w:p w:rsidR="00F6400B" w:rsidRDefault="008653B6" w:rsidP="00F6400B">
            <w:pPr>
              <w:pStyle w:val="Paragrafoelenco"/>
              <w:keepLines/>
              <w:numPr>
                <w:ilvl w:val="0"/>
                <w:numId w:val="92"/>
              </w:numPr>
              <w:ind w:left="596"/>
            </w:pPr>
            <w:bookmarkStart w:id="158" w:name="_Ref198457687"/>
            <w:r>
              <w:t>L’utente seleziona il pulsante “Fine”;</w:t>
            </w:r>
            <w:bookmarkEnd w:id="158"/>
          </w:p>
          <w:p w:rsidR="00F6400B" w:rsidRDefault="003C2F92" w:rsidP="00F6400B">
            <w:pPr>
              <w:pStyle w:val="Paragrafoelenco"/>
              <w:keepLines/>
              <w:numPr>
                <w:ilvl w:val="0"/>
                <w:numId w:val="92"/>
              </w:numPr>
              <w:ind w:left="596"/>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r w:rsidR="008653B6">
              <w:t xml:space="preserve">. </w:t>
            </w:r>
          </w:p>
          <w:p w:rsidR="00C21CF1" w:rsidRDefault="00C21CF1">
            <w:pPr>
              <w:keepLines/>
            </w:pPr>
          </w:p>
          <w:p w:rsidR="001D36D2" w:rsidRDefault="00F0422D" w:rsidP="001D36D2">
            <w:pPr>
              <w:keepLines/>
            </w:pPr>
            <w:r>
              <w:fldChar w:fldCharType="begin"/>
            </w:r>
            <w:r w:rsidR="001D36D2">
              <w:instrText xml:space="preserve"> REF _Ref198459877 \n \h </w:instrText>
            </w:r>
            <w:r>
              <w:fldChar w:fldCharType="separate"/>
            </w:r>
            <w:r w:rsidR="005E49CC">
              <w:t>5</w:t>
            </w:r>
            <w:r>
              <w:fldChar w:fldCharType="end"/>
            </w:r>
            <w:r w:rsidR="001D36D2">
              <w:t>a.</w:t>
            </w:r>
            <w:r>
              <w:fldChar w:fldCharType="begin"/>
            </w:r>
            <w:r w:rsidR="00B430AF">
              <w:instrText xml:space="preserve"> REF _Ref199647504 \r \h </w:instrText>
            </w:r>
            <w:r>
              <w:fldChar w:fldCharType="separate"/>
            </w:r>
            <w:r w:rsidR="005E49CC">
              <w:t>1</w:t>
            </w:r>
            <w:r>
              <w:fldChar w:fldCharType="end"/>
            </w:r>
            <w:r w:rsidR="001D36D2">
              <w:t>a.</w:t>
            </w:r>
          </w:p>
          <w:p w:rsidR="00606D60" w:rsidRDefault="00B430AF">
            <w:pPr>
              <w:pStyle w:val="Paragrafoelenco"/>
              <w:keepLines/>
              <w:numPr>
                <w:ilvl w:val="0"/>
                <w:numId w:val="121"/>
              </w:numPr>
              <w:ind w:left="596"/>
              <w:jc w:val="both"/>
            </w:pPr>
            <w:r>
              <w:t xml:space="preserve">L’utente seleziona il progetto e indica di volerne visualizzare il grafo parziale selezionando dalla lista delle opzioni visualizzate la voce “Parziale” e il </w:t>
            </w:r>
            <w:del w:id="159" w:author="elisa" w:date="2008-06-04T14:47:00Z">
              <w:r w:rsidDel="00297A95">
                <w:delText>livello di dettaglio</w:delText>
              </w:r>
            </w:del>
            <w:ins w:id="160" w:author="elisa" w:date="2008-06-04T14:47:00Z">
              <w:r w:rsidR="00297A95">
                <w:t>livello di astrazione</w:t>
              </w:r>
            </w:ins>
            <w:r>
              <w:t xml:space="preserve"> “Classe/Aspetto”;</w:t>
            </w:r>
          </w:p>
          <w:p w:rsidR="00606D60" w:rsidRDefault="00B430AF">
            <w:pPr>
              <w:pStyle w:val="Paragrafoelenco"/>
              <w:keepLines/>
              <w:numPr>
                <w:ilvl w:val="0"/>
                <w:numId w:val="121"/>
              </w:numPr>
              <w:ind w:left="596"/>
              <w:jc w:val="both"/>
            </w:pPr>
            <w:r>
              <w:t xml:space="preserve">Ritorna al punto </w:t>
            </w:r>
            <w:r w:rsidR="00F0422D">
              <w:fldChar w:fldCharType="begin"/>
            </w:r>
            <w:r>
              <w:instrText xml:space="preserve"> REF _Ref199647530 \r \h </w:instrText>
            </w:r>
            <w:r w:rsidR="00F0422D">
              <w:fldChar w:fldCharType="separate"/>
            </w:r>
            <w:r w:rsidR="005E49CC">
              <w:t>2</w:t>
            </w:r>
            <w:r w:rsidR="00F0422D">
              <w:fldChar w:fldCharType="end"/>
            </w:r>
            <w:r>
              <w:t xml:space="preserve"> del flusso </w:t>
            </w:r>
            <w:r w:rsidR="00F0422D">
              <w:fldChar w:fldCharType="begin"/>
            </w:r>
            <w:r>
              <w:instrText xml:space="preserve"> REF _Ref198459877 \n \h </w:instrText>
            </w:r>
            <w:r w:rsidR="00F0422D">
              <w:fldChar w:fldCharType="separate"/>
            </w:r>
            <w:r w:rsidR="005E49CC">
              <w:t>5</w:t>
            </w:r>
            <w:r w:rsidR="00F0422D">
              <w:fldChar w:fldCharType="end"/>
            </w:r>
            <w:r>
              <w:t>a.</w:t>
            </w:r>
          </w:p>
          <w:p w:rsidR="00606D60" w:rsidRDefault="00606D60">
            <w:pPr>
              <w:pStyle w:val="Paragrafoelenco"/>
              <w:keepLines/>
              <w:ind w:left="596"/>
              <w:jc w:val="both"/>
            </w:pPr>
          </w:p>
          <w:p w:rsidR="00B430AF" w:rsidRDefault="00F0422D" w:rsidP="00B430AF">
            <w:pPr>
              <w:keepLines/>
            </w:pPr>
            <w:r>
              <w:fldChar w:fldCharType="begin"/>
            </w:r>
            <w:r w:rsidR="00B430AF">
              <w:instrText xml:space="preserve"> REF _Ref198459877 \n \h </w:instrText>
            </w:r>
            <w:r>
              <w:fldChar w:fldCharType="separate"/>
            </w:r>
            <w:r w:rsidR="005E49CC">
              <w:t>5</w:t>
            </w:r>
            <w:r>
              <w:fldChar w:fldCharType="end"/>
            </w:r>
            <w:r w:rsidR="00B430AF">
              <w:t>a.</w:t>
            </w:r>
            <w:r>
              <w:fldChar w:fldCharType="begin"/>
            </w:r>
            <w:r w:rsidR="00B430AF">
              <w:instrText xml:space="preserve"> REF _Ref199647504 \r \h </w:instrText>
            </w:r>
            <w:r>
              <w:fldChar w:fldCharType="separate"/>
            </w:r>
            <w:r w:rsidR="005E49CC">
              <w:t>1</w:t>
            </w:r>
            <w:r>
              <w:fldChar w:fldCharType="end"/>
            </w:r>
            <w:r w:rsidR="00B430AF">
              <w:t>b.</w:t>
            </w:r>
          </w:p>
          <w:p w:rsidR="00606D60" w:rsidRDefault="00B430AF">
            <w:pPr>
              <w:pStyle w:val="Paragrafoelenco"/>
              <w:keepLines/>
              <w:numPr>
                <w:ilvl w:val="0"/>
                <w:numId w:val="122"/>
              </w:numPr>
              <w:ind w:left="596"/>
              <w:jc w:val="both"/>
            </w:pPr>
            <w:r>
              <w:t xml:space="preserve">L’utente seleziona il progetto e indica di volerne visualizzare il grafo parziale selezionando dalla lista delle opzioni visualizzate la voce “Parziale” e il </w:t>
            </w:r>
            <w:del w:id="161" w:author="elisa" w:date="2008-06-04T14:47:00Z">
              <w:r w:rsidDel="00297A95">
                <w:delText>livello di dettaglio</w:delText>
              </w:r>
            </w:del>
            <w:ins w:id="162" w:author="elisa" w:date="2008-06-04T14:47:00Z">
              <w:r w:rsidR="00297A95">
                <w:t>livello di astrazione</w:t>
              </w:r>
            </w:ins>
            <w:r>
              <w:t xml:space="preserve"> “Metodo e/o Attributo/Advice”;</w:t>
            </w:r>
          </w:p>
          <w:p w:rsidR="00B430AF" w:rsidRDefault="00B430AF" w:rsidP="00B430AF">
            <w:pPr>
              <w:pStyle w:val="Paragrafoelenco"/>
              <w:keepLines/>
              <w:numPr>
                <w:ilvl w:val="0"/>
                <w:numId w:val="122"/>
              </w:numPr>
              <w:ind w:left="596"/>
              <w:jc w:val="both"/>
            </w:pPr>
            <w:r>
              <w:t xml:space="preserve">Ritorna al punto </w:t>
            </w:r>
            <w:r w:rsidR="00F0422D">
              <w:fldChar w:fldCharType="begin"/>
            </w:r>
            <w:r>
              <w:instrText xml:space="preserve"> REF _Ref199647530 \r \h </w:instrText>
            </w:r>
            <w:r w:rsidR="00F0422D">
              <w:fldChar w:fldCharType="separate"/>
            </w:r>
            <w:r w:rsidR="005E49CC">
              <w:t>2</w:t>
            </w:r>
            <w:r w:rsidR="00F0422D">
              <w:fldChar w:fldCharType="end"/>
            </w:r>
            <w:r>
              <w:t xml:space="preserve"> del flusso </w:t>
            </w:r>
            <w:r w:rsidR="00F0422D">
              <w:fldChar w:fldCharType="begin"/>
            </w:r>
            <w:r>
              <w:instrText xml:space="preserve"> REF _Ref198459877 \n \h </w:instrText>
            </w:r>
            <w:r w:rsidR="00F0422D">
              <w:fldChar w:fldCharType="separate"/>
            </w:r>
            <w:r w:rsidR="005E49CC">
              <w:t>5</w:t>
            </w:r>
            <w:r w:rsidR="00F0422D">
              <w:fldChar w:fldCharType="end"/>
            </w:r>
            <w:r>
              <w:t>a.</w:t>
            </w:r>
          </w:p>
          <w:p w:rsidR="00606D60" w:rsidRDefault="00606D60">
            <w:pPr>
              <w:pStyle w:val="Paragrafoelenco"/>
              <w:keepLines/>
              <w:ind w:left="596"/>
              <w:jc w:val="both"/>
            </w:pPr>
          </w:p>
          <w:p w:rsidR="004A12D7" w:rsidRDefault="00F0422D">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a.</w:t>
            </w:r>
          </w:p>
          <w:p w:rsidR="004A12D7" w:rsidRDefault="004A12D7" w:rsidP="004A12D7">
            <w:pPr>
              <w:pStyle w:val="Paragrafoelenco"/>
              <w:keepLines/>
              <w:numPr>
                <w:ilvl w:val="0"/>
                <w:numId w:val="97"/>
              </w:numPr>
              <w:ind w:left="596"/>
              <w:jc w:val="both"/>
            </w:pPr>
            <w:bookmarkStart w:id="163" w:name="_Ref199647227"/>
            <w:r>
              <w:t xml:space="preserve">L’utente seleziona il pulsante “Sfoglia” nell’area del </w:t>
            </w:r>
            <w:r w:rsidR="00F6400B" w:rsidRPr="00F6400B">
              <w:rPr>
                <w:i/>
              </w:rPr>
              <w:t>nodo destinazione</w:t>
            </w:r>
            <w:fldSimple w:instr=" REF _Ref198464938 \n \h  \* MERGEFORMAT ">
              <w:r w:rsidR="00F0422D" w:rsidRPr="00F0422D">
                <w:rPr>
                  <w:vertAlign w:val="superscript"/>
                </w:rPr>
                <w:t>20</w:t>
              </w:r>
            </w:fldSimple>
            <w:r>
              <w:t>;</w:t>
            </w:r>
            <w:bookmarkEnd w:id="163"/>
          </w:p>
          <w:p w:rsidR="004A12D7" w:rsidRDefault="004A12D7" w:rsidP="004A12D7">
            <w:pPr>
              <w:pStyle w:val="Paragrafoelenco"/>
              <w:keepLines/>
              <w:numPr>
                <w:ilvl w:val="0"/>
                <w:numId w:val="97"/>
              </w:numPr>
              <w:ind w:left="596"/>
              <w:jc w:val="both"/>
            </w:pPr>
            <w:bookmarkStart w:id="164" w:name="_Ref199647436"/>
            <w:r>
              <w:t>Il sistema visualizza una nuova finestra che supporta l’utente nella scelta dell’elemento da considerare come nodo destinazione del grafo;</w:t>
            </w:r>
            <w:bookmarkEnd w:id="164"/>
          </w:p>
          <w:p w:rsidR="00F6400B" w:rsidRDefault="004A12D7" w:rsidP="00F6400B">
            <w:pPr>
              <w:pStyle w:val="Paragrafoelenco"/>
              <w:keepLines/>
              <w:numPr>
                <w:ilvl w:val="0"/>
                <w:numId w:val="97"/>
              </w:numPr>
              <w:ind w:left="596"/>
              <w:jc w:val="both"/>
            </w:pPr>
            <w:r>
              <w:t>L’utente seleziona l’elemento di interesse e seleziona il pulsante “OK”;</w:t>
            </w:r>
          </w:p>
          <w:p w:rsidR="00F6400B" w:rsidRDefault="004A12D7" w:rsidP="00F6400B">
            <w:pPr>
              <w:pStyle w:val="Paragrafoelenco"/>
              <w:keepLines/>
              <w:numPr>
                <w:ilvl w:val="0"/>
                <w:numId w:val="97"/>
              </w:numPr>
              <w:ind w:left="596"/>
              <w:jc w:val="both"/>
            </w:pPr>
            <w:r>
              <w:t>Il sistema visualizza il nome univoco dell’elemento selezionato nel campo corrispondente;</w:t>
            </w:r>
          </w:p>
          <w:p w:rsidR="004A12D7" w:rsidRDefault="004A12D7" w:rsidP="004A12D7">
            <w:pPr>
              <w:pStyle w:val="Paragrafoelenco"/>
              <w:keepLines/>
              <w:numPr>
                <w:ilvl w:val="0"/>
                <w:numId w:val="97"/>
              </w:numPr>
              <w:ind w:left="596"/>
              <w:jc w:val="both"/>
            </w:pPr>
            <w:bookmarkStart w:id="165" w:name="_Ref198458564"/>
            <w:r>
              <w:t xml:space="preserve">Ritorna al passo </w:t>
            </w:r>
            <w:r w:rsidR="00F0422D">
              <w:fldChar w:fldCharType="begin"/>
            </w:r>
            <w:r>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a.</w:t>
            </w:r>
            <w:bookmarkEnd w:id="165"/>
          </w:p>
          <w:p w:rsidR="004A12D7" w:rsidRDefault="004A12D7">
            <w:pPr>
              <w:keepLines/>
            </w:pPr>
          </w:p>
          <w:p w:rsidR="004A12D7" w:rsidRDefault="00F0422D"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b.</w:t>
            </w:r>
          </w:p>
          <w:p w:rsidR="00F6400B" w:rsidRDefault="004A12D7" w:rsidP="00F6400B">
            <w:pPr>
              <w:pStyle w:val="Paragrafoelenco"/>
              <w:keepLines/>
              <w:numPr>
                <w:ilvl w:val="0"/>
                <w:numId w:val="98"/>
              </w:numPr>
              <w:ind w:left="596"/>
              <w:jc w:val="both"/>
            </w:pPr>
            <w:r>
              <w:t xml:space="preserve">L’utente seleziona il pulsante “Sfoglia” nell’area dei </w:t>
            </w:r>
            <w:r w:rsidR="00F6400B" w:rsidRPr="00F6400B">
              <w:rPr>
                <w:i/>
              </w:rPr>
              <w:t>nodi intermedi</w:t>
            </w:r>
            <w:fldSimple w:instr=" REF _Ref198464943 \n \h  \* MERGEFORMAT ">
              <w:r w:rsidR="00F0422D" w:rsidRPr="00F0422D">
                <w:rPr>
                  <w:vertAlign w:val="superscript"/>
                </w:rPr>
                <w:t>21</w:t>
              </w:r>
            </w:fldSimple>
            <w:r>
              <w:t>;</w:t>
            </w:r>
          </w:p>
          <w:p w:rsidR="004A12D7" w:rsidRDefault="004A12D7" w:rsidP="004A12D7">
            <w:pPr>
              <w:pStyle w:val="Paragrafoelenco"/>
              <w:keepLines/>
              <w:numPr>
                <w:ilvl w:val="0"/>
                <w:numId w:val="98"/>
              </w:numPr>
              <w:ind w:left="596"/>
              <w:jc w:val="both"/>
            </w:pPr>
            <w:r>
              <w:t>Il sistema visualizza una nuova finestra che supporta l’utente nella scelta dell’elemento da considerare come nodo intermedio del grafo;</w:t>
            </w:r>
          </w:p>
          <w:p w:rsidR="004A12D7" w:rsidRDefault="004A12D7" w:rsidP="004A12D7">
            <w:pPr>
              <w:pStyle w:val="Paragrafoelenco"/>
              <w:keepLines/>
              <w:numPr>
                <w:ilvl w:val="0"/>
                <w:numId w:val="98"/>
              </w:numPr>
              <w:ind w:left="596"/>
              <w:jc w:val="both"/>
            </w:pPr>
            <w:r>
              <w:t xml:space="preserve">L’utente seleziona l’elemento di interesse e seleziona il pulsante </w:t>
            </w:r>
            <w:r>
              <w:lastRenderedPageBreak/>
              <w:t>“OK”;</w:t>
            </w:r>
          </w:p>
          <w:p w:rsidR="004A12D7" w:rsidRDefault="004A12D7" w:rsidP="004A12D7">
            <w:pPr>
              <w:pStyle w:val="Paragrafoelenco"/>
              <w:keepLines/>
              <w:numPr>
                <w:ilvl w:val="0"/>
                <w:numId w:val="98"/>
              </w:numPr>
              <w:ind w:left="596"/>
              <w:jc w:val="both"/>
            </w:pPr>
            <w:r>
              <w:t>Il sistema aggiunge il nome univoco dell’elemento selezionato alla lista dei nodi intermedi aggiornando il campo corrispondente;</w:t>
            </w:r>
          </w:p>
          <w:p w:rsidR="00CB78EB" w:rsidRDefault="00CB78EB" w:rsidP="004A12D7">
            <w:pPr>
              <w:pStyle w:val="Paragrafoelenco"/>
              <w:keepLines/>
              <w:numPr>
                <w:ilvl w:val="0"/>
                <w:numId w:val="98"/>
              </w:numPr>
              <w:ind w:left="596"/>
              <w:jc w:val="both"/>
            </w:pPr>
            <w:bookmarkStart w:id="166" w:name="_Ref198458533"/>
            <w:r>
              <w:t>L’utente seleziona la voce “Considera solo i percorsi che contengono i nodi nell’ordine indicato”;</w:t>
            </w:r>
            <w:bookmarkEnd w:id="166"/>
          </w:p>
          <w:p w:rsidR="004A12D7" w:rsidRDefault="004A12D7" w:rsidP="004A12D7">
            <w:pPr>
              <w:pStyle w:val="Paragrafoelenco"/>
              <w:keepLines/>
              <w:numPr>
                <w:ilvl w:val="0"/>
                <w:numId w:val="98"/>
              </w:numPr>
              <w:ind w:left="596"/>
              <w:jc w:val="both"/>
            </w:pPr>
            <w:bookmarkStart w:id="167" w:name="_Ref198458587"/>
            <w:r>
              <w:t xml:space="preserve">Ritorna al passo </w:t>
            </w:r>
            <w:r w:rsidR="00F0422D">
              <w:fldChar w:fldCharType="begin"/>
            </w:r>
            <w:r>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a.</w:t>
            </w:r>
            <w:bookmarkEnd w:id="167"/>
          </w:p>
          <w:p w:rsidR="004A12D7" w:rsidRDefault="004A12D7">
            <w:pPr>
              <w:keepLines/>
            </w:pPr>
          </w:p>
          <w:p w:rsidR="00CB78EB" w:rsidRDefault="00F0422D">
            <w:pPr>
              <w:keepLines/>
            </w:pPr>
            <w:r>
              <w:fldChar w:fldCharType="begin"/>
            </w:r>
            <w:r w:rsidR="00772E84">
              <w:instrText xml:space="preserve"> REF _Ref198459877 \n \h </w:instrText>
            </w:r>
            <w:r>
              <w:fldChar w:fldCharType="separate"/>
            </w:r>
            <w:r w:rsidR="005E49CC">
              <w:t>5</w:t>
            </w:r>
            <w:r>
              <w:fldChar w:fldCharType="end"/>
            </w:r>
            <w:r w:rsidR="00CB78EB">
              <w:t xml:space="preserve">a. </w:t>
            </w:r>
            <w:r>
              <w:fldChar w:fldCharType="begin"/>
            </w:r>
            <w:r w:rsidR="00CB78EB">
              <w:instrText xml:space="preserve"> REF _Ref198457558 \n \h </w:instrText>
            </w:r>
            <w:r>
              <w:fldChar w:fldCharType="separate"/>
            </w:r>
            <w:r w:rsidR="005E49CC">
              <w:t>9</w:t>
            </w:r>
            <w:r>
              <w:fldChar w:fldCharType="end"/>
            </w:r>
            <w:r w:rsidR="00CB78EB">
              <w:t xml:space="preserve">b. </w:t>
            </w:r>
            <w:r>
              <w:fldChar w:fldCharType="begin"/>
            </w:r>
            <w:r w:rsidR="00CB78EB">
              <w:instrText xml:space="preserve"> REF _Ref198458533 \n \h </w:instrText>
            </w:r>
            <w:r>
              <w:fldChar w:fldCharType="separate"/>
            </w:r>
            <w:r w:rsidR="005E49CC">
              <w:t>5</w:t>
            </w:r>
            <w:r>
              <w:fldChar w:fldCharType="end"/>
            </w:r>
            <w:r w:rsidR="00CB78EB">
              <w:t>a.</w:t>
            </w:r>
          </w:p>
          <w:p w:rsidR="00F6400B" w:rsidRDefault="00CB78EB" w:rsidP="00F6400B">
            <w:pPr>
              <w:pStyle w:val="Paragrafoelenco"/>
              <w:keepLines/>
              <w:numPr>
                <w:ilvl w:val="0"/>
                <w:numId w:val="102"/>
              </w:numPr>
              <w:ind w:left="596"/>
              <w:jc w:val="both"/>
            </w:pPr>
            <w:r>
              <w:t xml:space="preserve">Ritorna al passo </w:t>
            </w:r>
            <w:r w:rsidR="00F0422D">
              <w:fldChar w:fldCharType="begin"/>
            </w:r>
            <w:r>
              <w:instrText xml:space="preserve"> REF _Ref198458587 \n \h </w:instrText>
            </w:r>
            <w:r w:rsidR="00F0422D">
              <w:fldChar w:fldCharType="separate"/>
            </w:r>
            <w:r w:rsidR="005E49CC">
              <w:t>6</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rsidR="005E31EB">
              <w:t xml:space="preserve">a. </w:t>
            </w:r>
            <w:r w:rsidR="00F0422D">
              <w:fldChar w:fldCharType="begin"/>
            </w:r>
            <w:r w:rsidR="005E31EB">
              <w:instrText xml:space="preserve"> REF _Ref198457558 \n \h </w:instrText>
            </w:r>
            <w:r w:rsidR="00F0422D">
              <w:fldChar w:fldCharType="separate"/>
            </w:r>
            <w:r w:rsidR="005E49CC">
              <w:t>9</w:t>
            </w:r>
            <w:r w:rsidR="00F0422D">
              <w:fldChar w:fldCharType="end"/>
            </w:r>
            <w:r w:rsidR="005E31EB">
              <w:t>b</w:t>
            </w:r>
            <w:r>
              <w:t>.</w:t>
            </w:r>
          </w:p>
          <w:p w:rsidR="00CB78EB" w:rsidRDefault="00CB78EB">
            <w:pPr>
              <w:keepLines/>
            </w:pPr>
          </w:p>
          <w:p w:rsidR="004A12D7" w:rsidRDefault="00F0422D"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c.</w:t>
            </w:r>
          </w:p>
          <w:p w:rsidR="00F6400B" w:rsidRDefault="004A12D7" w:rsidP="00F6400B">
            <w:pPr>
              <w:pStyle w:val="Paragrafoelenco"/>
              <w:keepLines/>
              <w:numPr>
                <w:ilvl w:val="0"/>
                <w:numId w:val="99"/>
              </w:numPr>
              <w:ind w:left="596"/>
              <w:jc w:val="both"/>
            </w:pPr>
            <w:r>
              <w:t>L’utente seleziona un elemento della lista dei nodi intermedi;</w:t>
            </w:r>
          </w:p>
          <w:p w:rsidR="00F6400B" w:rsidRDefault="004A12D7" w:rsidP="00F6400B">
            <w:pPr>
              <w:pStyle w:val="Paragrafoelenco"/>
              <w:keepLines/>
              <w:numPr>
                <w:ilvl w:val="0"/>
                <w:numId w:val="99"/>
              </w:numPr>
              <w:ind w:left="596"/>
              <w:jc w:val="both"/>
            </w:pPr>
            <w:r>
              <w:t>Il sistema abilita il pulsante “Rimuovi”;</w:t>
            </w:r>
          </w:p>
          <w:p w:rsidR="00F6400B" w:rsidRDefault="004A12D7" w:rsidP="00F6400B">
            <w:pPr>
              <w:pStyle w:val="Paragrafoelenco"/>
              <w:keepLines/>
              <w:numPr>
                <w:ilvl w:val="0"/>
                <w:numId w:val="99"/>
              </w:numPr>
              <w:ind w:left="596"/>
              <w:jc w:val="both"/>
            </w:pPr>
            <w:r>
              <w:t>L’utente seleziona il pulsante “Rimuovi”;</w:t>
            </w:r>
          </w:p>
          <w:p w:rsidR="004A12D7" w:rsidRDefault="004A12D7" w:rsidP="004A12D7">
            <w:pPr>
              <w:pStyle w:val="Paragrafoelenco"/>
              <w:keepLines/>
              <w:numPr>
                <w:ilvl w:val="0"/>
                <w:numId w:val="99"/>
              </w:numPr>
              <w:ind w:left="596"/>
              <w:jc w:val="both"/>
            </w:pPr>
            <w:r>
              <w:t>Il sistema rimuove l’elemento selezionato dalla lista dei nodi intermedi aggiornando il campo corrispondente;</w:t>
            </w:r>
          </w:p>
          <w:p w:rsidR="004A12D7" w:rsidRDefault="004A12D7" w:rsidP="004A12D7">
            <w:pPr>
              <w:pStyle w:val="Paragrafoelenco"/>
              <w:keepLines/>
              <w:numPr>
                <w:ilvl w:val="0"/>
                <w:numId w:val="99"/>
              </w:numPr>
              <w:ind w:left="596"/>
              <w:jc w:val="both"/>
            </w:pPr>
            <w:r>
              <w:t xml:space="preserve">Ritorna al passo </w:t>
            </w:r>
            <w:r w:rsidR="00F0422D">
              <w:fldChar w:fldCharType="begin"/>
            </w:r>
            <w:r>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a.</w:t>
            </w:r>
          </w:p>
          <w:p w:rsidR="004A12D7" w:rsidRDefault="004A12D7">
            <w:pPr>
              <w:keepLines/>
            </w:pPr>
          </w:p>
          <w:p w:rsidR="00F6400B" w:rsidRDefault="00F0422D" w:rsidP="00F6400B">
            <w:pPr>
              <w:keepLines/>
              <w:jc w:val="both"/>
            </w:pPr>
            <w:r>
              <w:fldChar w:fldCharType="begin"/>
            </w:r>
            <w:r w:rsidR="00772E84">
              <w:instrText xml:space="preserve"> REF _Ref198459877 \n \h </w:instrText>
            </w:r>
            <w:r>
              <w:fldChar w:fldCharType="separate"/>
            </w:r>
            <w:r w:rsidR="005E49CC">
              <w:t>5</w:t>
            </w:r>
            <w:r>
              <w:fldChar w:fldCharType="end"/>
            </w:r>
            <w:r w:rsidR="008653B6">
              <w:t xml:space="preserve">a. </w:t>
            </w:r>
            <w:r>
              <w:fldChar w:fldCharType="begin"/>
            </w:r>
            <w:r w:rsidR="008653B6">
              <w:instrText xml:space="preserve"> REF _Ref198457558 \n \h </w:instrText>
            </w:r>
            <w:r>
              <w:fldChar w:fldCharType="separate"/>
            </w:r>
            <w:r w:rsidR="005E49CC">
              <w:t>9</w:t>
            </w:r>
            <w:r>
              <w:fldChar w:fldCharType="end"/>
            </w:r>
            <w:r w:rsidR="004A12D7">
              <w:t>d</w:t>
            </w:r>
            <w:r w:rsidR="008653B6">
              <w:t xml:space="preserve">. </w:t>
            </w:r>
          </w:p>
          <w:p w:rsidR="00F6400B" w:rsidRDefault="008653B6" w:rsidP="00F6400B">
            <w:pPr>
              <w:pStyle w:val="Paragrafoelenco"/>
              <w:keepLines/>
              <w:numPr>
                <w:ilvl w:val="0"/>
                <w:numId w:val="100"/>
              </w:numPr>
              <w:ind w:left="596"/>
              <w:jc w:val="both"/>
            </w:pPr>
            <w:r>
              <w:t xml:space="preserve">L’utente </w:t>
            </w:r>
            <w:r w:rsidR="005E31EB">
              <w:t xml:space="preserve">deseleziona la voce </w:t>
            </w:r>
            <w:r>
              <w:t>“Visualizza tutti i percorsi”;</w:t>
            </w:r>
          </w:p>
          <w:p w:rsidR="003D61EE" w:rsidRDefault="005E31EB" w:rsidP="00F6400B">
            <w:pPr>
              <w:pStyle w:val="Paragrafoelenco"/>
              <w:keepLines/>
              <w:numPr>
                <w:ilvl w:val="0"/>
                <w:numId w:val="100"/>
              </w:numPr>
              <w:ind w:left="596"/>
              <w:jc w:val="both"/>
            </w:pPr>
            <w:r>
              <w:t>Il sistema visualizza l</w:t>
            </w:r>
            <w:r w:rsidR="003D61EE">
              <w:t>e</w:t>
            </w:r>
            <w:r>
              <w:t xml:space="preserve"> voc</w:t>
            </w:r>
            <w:r w:rsidR="003D61EE">
              <w:t>i:</w:t>
            </w:r>
          </w:p>
          <w:p w:rsidR="001F2AC2" w:rsidRDefault="005E31EB">
            <w:pPr>
              <w:pStyle w:val="Paragrafoelenco"/>
              <w:keepLines/>
              <w:numPr>
                <w:ilvl w:val="1"/>
                <w:numId w:val="100"/>
              </w:numPr>
              <w:jc w:val="both"/>
            </w:pPr>
            <w:r>
              <w:t>“</w:t>
            </w:r>
            <w:r w:rsidR="003D61EE">
              <w:t xml:space="preserve">Escludi </w:t>
            </w:r>
            <w:r>
              <w:t xml:space="preserve">i percorsi di soli </w:t>
            </w:r>
            <w:r w:rsidR="00F6400B" w:rsidRPr="00F6400B">
              <w:rPr>
                <w:i/>
              </w:rPr>
              <w:t>nodi object</w:t>
            </w:r>
            <w:fldSimple w:instr=" REF _Ref198464921 \n \h  \* MERGEFORMAT ">
              <w:r w:rsidR="00F0422D" w:rsidRPr="00F0422D">
                <w:rPr>
                  <w:vertAlign w:val="superscript"/>
                </w:rPr>
                <w:t>22</w:t>
              </w:r>
            </w:fldSimple>
            <w:r>
              <w:t>”</w:t>
            </w:r>
          </w:p>
          <w:p w:rsidR="001F2AC2" w:rsidRDefault="003D61EE">
            <w:pPr>
              <w:pStyle w:val="Paragrafoelenco"/>
              <w:keepLines/>
              <w:numPr>
                <w:ilvl w:val="1"/>
                <w:numId w:val="100"/>
              </w:numPr>
              <w:jc w:val="both"/>
            </w:pPr>
            <w:r>
              <w:t xml:space="preserve">“Escludi i percorsi di soli </w:t>
            </w:r>
            <w:r w:rsidRPr="00F6400B">
              <w:rPr>
                <w:i/>
              </w:rPr>
              <w:t xml:space="preserve">nodi </w:t>
            </w:r>
            <w:r>
              <w:rPr>
                <w:i/>
              </w:rPr>
              <w:t>aspect</w:t>
            </w:r>
            <w:fldSimple w:instr=" REF _Ref198464927 \r \h  \* MERGEFORMAT ">
              <w:r w:rsidR="00F0422D" w:rsidRPr="00F0422D">
                <w:rPr>
                  <w:i/>
                  <w:vertAlign w:val="superscript"/>
                </w:rPr>
                <w:t>19</w:t>
              </w:r>
            </w:fldSimple>
            <w:r>
              <w:t>”</w:t>
            </w:r>
          </w:p>
          <w:p w:rsidR="001F2AC2" w:rsidRDefault="003D61EE">
            <w:pPr>
              <w:pStyle w:val="Paragrafoelenco"/>
              <w:keepLines/>
              <w:numPr>
                <w:ilvl w:val="1"/>
                <w:numId w:val="100"/>
              </w:numPr>
              <w:jc w:val="both"/>
            </w:pPr>
            <w:r>
              <w:t>“Escludi i percorsi ibridi</w:t>
            </w:r>
            <w:fldSimple w:instr=" REF _Ref198607598 \r \h  \* MERGEFORMAT ">
              <w:r w:rsidR="00F0422D" w:rsidRPr="00F0422D">
                <w:rPr>
                  <w:vertAlign w:val="superscript"/>
                </w:rPr>
                <w:t>25</w:t>
              </w:r>
            </w:fldSimple>
            <w:r>
              <w:t>”</w:t>
            </w:r>
            <w:r w:rsidR="005E31EB">
              <w:t>;</w:t>
            </w:r>
          </w:p>
          <w:p w:rsidR="00F6400B" w:rsidRDefault="005E31EB" w:rsidP="00F6400B">
            <w:pPr>
              <w:pStyle w:val="Paragrafoelenco"/>
              <w:keepLines/>
              <w:numPr>
                <w:ilvl w:val="0"/>
                <w:numId w:val="100"/>
              </w:numPr>
              <w:ind w:left="596"/>
              <w:jc w:val="both"/>
            </w:pPr>
            <w:bookmarkStart w:id="168" w:name="_Ref198459017"/>
            <w:r>
              <w:t xml:space="preserve">L’utente seleziona </w:t>
            </w:r>
            <w:r w:rsidR="003D61EE">
              <w:t>non più di due delle voci precedenti</w:t>
            </w:r>
            <w:r>
              <w:t>;</w:t>
            </w:r>
            <w:bookmarkEnd w:id="168"/>
          </w:p>
          <w:p w:rsidR="00F6400B" w:rsidRDefault="008653B6" w:rsidP="00F6400B">
            <w:pPr>
              <w:pStyle w:val="Paragrafoelenco"/>
              <w:keepLines/>
              <w:numPr>
                <w:ilvl w:val="0"/>
                <w:numId w:val="100"/>
              </w:numPr>
              <w:ind w:left="596"/>
              <w:jc w:val="both"/>
            </w:pPr>
            <w:bookmarkStart w:id="169" w:name="_Ref198459005"/>
            <w:r>
              <w:t xml:space="preserve">Ritorna al passo </w:t>
            </w:r>
            <w:r w:rsidR="00F0422D">
              <w:fldChar w:fldCharType="begin"/>
            </w:r>
            <w:r>
              <w:instrText xml:space="preserve"> REF _Ref198457687 \n \h </w:instrText>
            </w:r>
            <w:r w:rsidR="00F0422D">
              <w:fldChar w:fldCharType="separate"/>
            </w:r>
            <w:r w:rsidR="005E49CC">
              <w:t>10</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rsidR="004A12D7">
              <w:t>a.</w:t>
            </w:r>
            <w:bookmarkEnd w:id="169"/>
          </w:p>
          <w:p w:rsidR="00F6400B" w:rsidRDefault="00F6400B" w:rsidP="00F6400B">
            <w:pPr>
              <w:keepLines/>
              <w:jc w:val="both"/>
            </w:pPr>
          </w:p>
          <w:p w:rsidR="005E31EB" w:rsidRDefault="00F0422D" w:rsidP="005E31EB">
            <w:pPr>
              <w:keepLines/>
              <w:jc w:val="both"/>
            </w:pPr>
            <w:r>
              <w:fldChar w:fldCharType="begin"/>
            </w:r>
            <w:r w:rsidR="00772E84">
              <w:instrText xml:space="preserve"> REF _Ref198459877 \n \h </w:instrText>
            </w:r>
            <w:r>
              <w:fldChar w:fldCharType="separate"/>
            </w:r>
            <w:r w:rsidR="005E49CC">
              <w:t>5</w:t>
            </w:r>
            <w:r>
              <w:fldChar w:fldCharType="end"/>
            </w:r>
            <w:r w:rsidR="005E31EB">
              <w:t xml:space="preserve">a. </w:t>
            </w:r>
            <w:r>
              <w:fldChar w:fldCharType="begin"/>
            </w:r>
            <w:r w:rsidR="005E31EB">
              <w:instrText xml:space="preserve"> REF _Ref198457558 \n \h </w:instrText>
            </w:r>
            <w:r>
              <w:fldChar w:fldCharType="separate"/>
            </w:r>
            <w:r w:rsidR="005E49CC">
              <w:t>9</w:t>
            </w:r>
            <w:r>
              <w:fldChar w:fldCharType="end"/>
            </w:r>
            <w:r w:rsidR="005E31EB">
              <w:t xml:space="preserve">d. </w:t>
            </w:r>
            <w:r>
              <w:fldChar w:fldCharType="begin"/>
            </w:r>
            <w:r w:rsidR="005E31EB">
              <w:instrText xml:space="preserve"> REF _Ref198459017 \n \h </w:instrText>
            </w:r>
            <w:r>
              <w:fldChar w:fldCharType="separate"/>
            </w:r>
            <w:r w:rsidR="005E49CC">
              <w:t>3</w:t>
            </w:r>
            <w:r>
              <w:fldChar w:fldCharType="end"/>
            </w:r>
            <w:r w:rsidR="005E31EB">
              <w:t>a.</w:t>
            </w:r>
          </w:p>
          <w:p w:rsidR="003D61EE" w:rsidRDefault="003D61EE" w:rsidP="00F6400B">
            <w:pPr>
              <w:pStyle w:val="Paragrafoelenco"/>
              <w:keepLines/>
              <w:numPr>
                <w:ilvl w:val="0"/>
                <w:numId w:val="103"/>
              </w:numPr>
              <w:ind w:left="596"/>
              <w:jc w:val="both"/>
            </w:pPr>
            <w:r>
              <w:t>L’utente seleziona tutte le voci precedenti;</w:t>
            </w:r>
          </w:p>
          <w:p w:rsidR="003D61EE" w:rsidRDefault="003D61EE" w:rsidP="00F6400B">
            <w:pPr>
              <w:pStyle w:val="Paragrafoelenco"/>
              <w:keepLines/>
              <w:numPr>
                <w:ilvl w:val="0"/>
                <w:numId w:val="103"/>
              </w:numPr>
              <w:ind w:left="596"/>
              <w:jc w:val="both"/>
            </w:pPr>
            <w:r>
              <w:t>Il sistema visualizza un messaggio ”Non è possibile escludere tutti i percorsi” e disabilita il pulsante “Fine”;</w:t>
            </w:r>
          </w:p>
          <w:p w:rsidR="00F6400B" w:rsidRDefault="005E31EB" w:rsidP="00F6400B">
            <w:pPr>
              <w:pStyle w:val="Paragrafoelenco"/>
              <w:keepLines/>
              <w:numPr>
                <w:ilvl w:val="0"/>
                <w:numId w:val="103"/>
              </w:numPr>
              <w:ind w:left="596"/>
              <w:jc w:val="both"/>
            </w:pPr>
            <w:r>
              <w:t xml:space="preserve">Ritorna al passo </w:t>
            </w:r>
            <w:r w:rsidR="00F0422D">
              <w:fldChar w:fldCharType="begin"/>
            </w:r>
            <w:r>
              <w:instrText xml:space="preserve"> REF _Ref198459005 \n \h </w:instrText>
            </w:r>
            <w:r w:rsidR="00F0422D">
              <w:fldChar w:fldCharType="separate"/>
            </w:r>
            <w:r w:rsidR="005E49CC">
              <w:t>4</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 xml:space="preserve">a. </w:t>
            </w:r>
            <w:r w:rsidR="00F0422D">
              <w:fldChar w:fldCharType="begin"/>
            </w:r>
            <w:r>
              <w:instrText xml:space="preserve"> REF _Ref198457558 \n \h </w:instrText>
            </w:r>
            <w:r w:rsidR="00F0422D">
              <w:fldChar w:fldCharType="separate"/>
            </w:r>
            <w:r w:rsidR="005E49CC">
              <w:t>9</w:t>
            </w:r>
            <w:r w:rsidR="00F0422D">
              <w:fldChar w:fldCharType="end"/>
            </w:r>
            <w:r>
              <w:t>d.</w:t>
            </w:r>
          </w:p>
          <w:p w:rsidR="001F2AC2" w:rsidRDefault="001F2AC2">
            <w:pPr>
              <w:keepLines/>
              <w:ind w:left="596"/>
              <w:jc w:val="both"/>
            </w:pPr>
          </w:p>
          <w:p w:rsidR="001F2AC2" w:rsidRDefault="00F0422D">
            <w:pPr>
              <w:keepLines/>
              <w:jc w:val="both"/>
            </w:pPr>
            <w:r>
              <w:fldChar w:fldCharType="begin"/>
            </w:r>
            <w:r w:rsidR="003C2F92">
              <w:instrText xml:space="preserve"> REF _Ref198606166 \r \h </w:instrText>
            </w:r>
            <w:r>
              <w:fldChar w:fldCharType="separate"/>
            </w:r>
            <w:r w:rsidR="005E49CC">
              <w:t>10</w:t>
            </w:r>
            <w:r>
              <w:fldChar w:fldCharType="end"/>
            </w:r>
            <w:r w:rsidR="003C2F92">
              <w:t>a.</w:t>
            </w:r>
          </w:p>
          <w:p w:rsidR="001F2AC2" w:rsidRDefault="003C2F92">
            <w:pPr>
              <w:pStyle w:val="Paragrafoelenco"/>
              <w:keepLines/>
              <w:numPr>
                <w:ilvl w:val="0"/>
                <w:numId w:val="115"/>
              </w:numPr>
              <w:ind w:left="596"/>
              <w:jc w:val="both"/>
            </w:pPr>
            <w:r>
              <w:t>Il grafo completo del sistema è stato precede</w:t>
            </w:r>
            <w:r w:rsidR="00F57C55">
              <w:t>nte</w:t>
            </w:r>
            <w:r>
              <w:t>mente determinato, quindi il sistema riusa la stessa istanza;</w:t>
            </w:r>
          </w:p>
          <w:p w:rsidR="001F2AC2" w:rsidRDefault="003C2F92">
            <w:pPr>
              <w:pStyle w:val="Paragrafoelenco"/>
              <w:keepLines/>
              <w:numPr>
                <w:ilvl w:val="0"/>
                <w:numId w:val="115"/>
              </w:numPr>
              <w:ind w:left="596"/>
              <w:jc w:val="both"/>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3D61EE" w:rsidRDefault="004C128F">
            <w:pPr>
              <w:keepLines/>
              <w:rPr>
                <w:i/>
              </w:rPr>
            </w:pPr>
            <w:r>
              <w:t>Include</w:t>
            </w:r>
            <w:r w:rsidR="00205CC1">
              <w:t xml:space="preserve">: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3D61EE" w:rsidRDefault="00F0422D">
            <w:pPr>
              <w:keepLines/>
              <w:rPr>
                <w:i/>
              </w:rPr>
            </w:pPr>
            <w:r>
              <w:rPr>
                <w:i/>
              </w:rPr>
              <w:fldChar w:fldCharType="begin"/>
            </w:r>
            <w:r w:rsidR="00EC576F">
              <w:rPr>
                <w:i/>
              </w:rPr>
              <w:instrText xml:space="preserve"> REF _Ref198101410 \r \h </w:instrText>
            </w:r>
            <w:r>
              <w:rPr>
                <w:i/>
              </w:rPr>
            </w:r>
            <w:r>
              <w:rPr>
                <w:i/>
              </w:rPr>
              <w:fldChar w:fldCharType="separate"/>
            </w:r>
            <w:r w:rsidR="005E49CC">
              <w:rPr>
                <w:i/>
              </w:rPr>
              <w:t>UC-AREA01-02</w:t>
            </w:r>
            <w:r>
              <w:rPr>
                <w:i/>
              </w:rPr>
              <w:fldChar w:fldCharType="end"/>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CE3034" w:rsidP="00A27342">
            <w:pPr>
              <w:keepLines/>
            </w:pPr>
            <w:r>
              <w:t>Este</w:t>
            </w:r>
            <w:r w:rsidR="004C128F">
              <w:t>nde</w:t>
            </w:r>
            <w:r w:rsidR="00205CC1" w:rsidRPr="00C25C74">
              <w:t xml:space="preserve">: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3D61EE" w:rsidRDefault="00EC576F">
            <w:pPr>
              <w:keepLines/>
              <w:rPr>
                <w:i/>
              </w:rPr>
            </w:pPr>
            <w:r w:rsidRPr="00F77587">
              <w:rPr>
                <w:i/>
              </w:rPr>
              <w:t>Nessuno</w:t>
            </w:r>
            <w:r w:rsidDel="00EC576F">
              <w:rPr>
                <w:i/>
              </w:rPr>
              <w:t xml:space="preserve"> </w:t>
            </w:r>
          </w:p>
        </w:tc>
      </w:tr>
      <w:tr w:rsidR="004C128F" w:rsidTr="00C468FF">
        <w:trPr>
          <w:trHeight w:val="240"/>
        </w:trPr>
        <w:tc>
          <w:tcPr>
            <w:tcW w:w="2268" w:type="dxa"/>
            <w:gridSpan w:val="2"/>
            <w:vMerge/>
          </w:tcPr>
          <w:p w:rsidR="004C128F" w:rsidRDefault="004C128F" w:rsidP="00C468FF">
            <w:pPr>
              <w:keepLines/>
              <w:rPr>
                <w:b/>
              </w:rPr>
            </w:pPr>
          </w:p>
        </w:tc>
        <w:tc>
          <w:tcPr>
            <w:tcW w:w="6520" w:type="dxa"/>
            <w:gridSpan w:val="5"/>
          </w:tcPr>
          <w:p w:rsidR="004C128F" w:rsidRPr="00B94882" w:rsidRDefault="00C468FF" w:rsidP="00C468FF">
            <w:pPr>
              <w:keepLines/>
              <w:rPr>
                <w:i/>
              </w:rPr>
            </w:pPr>
            <w:r>
              <w:t>Incluso da</w:t>
            </w:r>
            <w:r w:rsidR="004C128F">
              <w:t xml:space="preserve">: </w:t>
            </w:r>
          </w:p>
        </w:tc>
      </w:tr>
      <w:tr w:rsidR="004C128F" w:rsidTr="00C468FF">
        <w:trPr>
          <w:cnfStyle w:val="000000100000"/>
          <w:trHeight w:val="150"/>
        </w:trPr>
        <w:tc>
          <w:tcPr>
            <w:tcW w:w="2268" w:type="dxa"/>
            <w:gridSpan w:val="2"/>
            <w:vMerge/>
          </w:tcPr>
          <w:p w:rsidR="004C128F" w:rsidRDefault="004C128F" w:rsidP="00C468FF">
            <w:pPr>
              <w:keepLines/>
              <w:rPr>
                <w:b/>
              </w:rPr>
            </w:pPr>
          </w:p>
        </w:tc>
        <w:tc>
          <w:tcPr>
            <w:tcW w:w="278" w:type="dxa"/>
          </w:tcPr>
          <w:p w:rsidR="004C128F" w:rsidRDefault="004C128F" w:rsidP="00C468FF">
            <w:pPr>
              <w:keepLines/>
            </w:pPr>
          </w:p>
        </w:tc>
        <w:tc>
          <w:tcPr>
            <w:tcW w:w="6242" w:type="dxa"/>
            <w:gridSpan w:val="4"/>
          </w:tcPr>
          <w:p w:rsidR="004C128F" w:rsidRPr="00F77587" w:rsidRDefault="004C128F" w:rsidP="00C468FF">
            <w:pPr>
              <w:keepLines/>
              <w:rPr>
                <w:i/>
              </w:rPr>
            </w:pPr>
            <w:r w:rsidRPr="00F77587">
              <w:rPr>
                <w:i/>
              </w:rPr>
              <w:t>Nessuno</w:t>
            </w:r>
          </w:p>
        </w:tc>
      </w:tr>
      <w:tr w:rsidR="004C128F" w:rsidTr="00C468FF">
        <w:trPr>
          <w:trHeight w:val="165"/>
        </w:trPr>
        <w:tc>
          <w:tcPr>
            <w:tcW w:w="2268" w:type="dxa"/>
            <w:gridSpan w:val="2"/>
            <w:vMerge/>
          </w:tcPr>
          <w:p w:rsidR="004C128F" w:rsidRDefault="004C128F" w:rsidP="00C468FF">
            <w:pPr>
              <w:keepLines/>
              <w:rPr>
                <w:b/>
              </w:rPr>
            </w:pPr>
          </w:p>
        </w:tc>
        <w:tc>
          <w:tcPr>
            <w:tcW w:w="6520" w:type="dxa"/>
            <w:gridSpan w:val="5"/>
          </w:tcPr>
          <w:p w:rsidR="003D61EE" w:rsidRDefault="004C128F">
            <w:pPr>
              <w:keepLines/>
            </w:pPr>
            <w:r>
              <w:t>Esteso da</w:t>
            </w:r>
            <w:r w:rsidRPr="00C25C74">
              <w:t xml:space="preserve">: </w:t>
            </w:r>
          </w:p>
        </w:tc>
      </w:tr>
      <w:tr w:rsidR="004C128F" w:rsidTr="00C468FF">
        <w:trPr>
          <w:cnfStyle w:val="000000100000"/>
          <w:trHeight w:val="195"/>
        </w:trPr>
        <w:tc>
          <w:tcPr>
            <w:tcW w:w="2268" w:type="dxa"/>
            <w:gridSpan w:val="2"/>
            <w:vMerge/>
          </w:tcPr>
          <w:p w:rsidR="004C128F" w:rsidRDefault="004C128F" w:rsidP="00C468FF">
            <w:pPr>
              <w:keepLines/>
              <w:rPr>
                <w:b/>
              </w:rPr>
            </w:pPr>
          </w:p>
        </w:tc>
        <w:tc>
          <w:tcPr>
            <w:tcW w:w="278" w:type="dxa"/>
          </w:tcPr>
          <w:p w:rsidR="004C128F" w:rsidRPr="00B94882" w:rsidRDefault="004C128F" w:rsidP="00C468FF">
            <w:pPr>
              <w:keepLines/>
              <w:rPr>
                <w:i/>
              </w:rPr>
            </w:pPr>
          </w:p>
        </w:tc>
        <w:tc>
          <w:tcPr>
            <w:tcW w:w="6242" w:type="dxa"/>
            <w:gridSpan w:val="4"/>
          </w:tcPr>
          <w:p w:rsidR="004C128F" w:rsidRDefault="004C128F" w:rsidP="00C468FF">
            <w:pPr>
              <w:keepLines/>
              <w:rPr>
                <w:i/>
              </w:rPr>
            </w:pPr>
            <w:r>
              <w:rPr>
                <w:i/>
              </w:rPr>
              <w:t>Nessuno</w:t>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F6400B" w:rsidRDefault="00133E5A" w:rsidP="00F6400B">
            <w:pPr>
              <w:pStyle w:val="Pidipagina"/>
              <w:keepLines/>
              <w:numPr>
                <w:ilvl w:val="0"/>
                <w:numId w:val="104"/>
              </w:numPr>
            </w:pPr>
            <w:r>
              <w:t>E’ possibile avviare il wizard nelle seguenti modalità:</w:t>
            </w:r>
          </w:p>
          <w:p w:rsidR="00F6400B" w:rsidRDefault="00133E5A" w:rsidP="00F6400B">
            <w:pPr>
              <w:pStyle w:val="Pidipagina"/>
              <w:keepLines/>
              <w:numPr>
                <w:ilvl w:val="1"/>
                <w:numId w:val="104"/>
              </w:numPr>
              <w:jc w:val="both"/>
            </w:pPr>
            <w:r>
              <w:t>dal menù principale o dalla barra degli strumenti; in tal caso va selezionato il progetto del quale si vuole effettuare l’analisi</w:t>
            </w:r>
          </w:p>
          <w:p w:rsidR="00F6400B" w:rsidRDefault="00133E5A" w:rsidP="00F6400B">
            <w:pPr>
              <w:pStyle w:val="Pidipagina"/>
              <w:keepLines/>
              <w:numPr>
                <w:ilvl w:val="1"/>
                <w:numId w:val="104"/>
              </w:numPr>
              <w:jc w:val="both"/>
            </w:pPr>
            <w:r>
              <w:t>da uno degli elementi della struttura del progetto (progetto, package, classe o aspetto); in tal caso l’elemento selezionato fungerà da nodo sorgente del grafo</w:t>
            </w:r>
          </w:p>
          <w:p w:rsidR="00F6400B" w:rsidRDefault="00F6400B" w:rsidP="00F6400B">
            <w:pPr>
              <w:pStyle w:val="Pidipagina"/>
              <w:keepLines/>
              <w:jc w:val="both"/>
              <w:rPr>
                <w:rFonts w:asciiTheme="majorHAnsi" w:hAnsiTheme="majorHAnsi" w:cstheme="majorBidi"/>
                <w:spacing w:val="5"/>
              </w:rPr>
            </w:pPr>
          </w:p>
          <w:p w:rsidR="00F6400B" w:rsidRDefault="00A379ED" w:rsidP="00F6400B">
            <w:pPr>
              <w:pStyle w:val="Pidipagina"/>
              <w:keepLines/>
              <w:numPr>
                <w:ilvl w:val="0"/>
                <w:numId w:val="104"/>
              </w:numPr>
            </w:pPr>
            <w:r>
              <w:t>La finestra per la selezione dei cammini da visualizzare permette di inserire informazioni sui nodi del grafo da tracciare, siano essi il nodo sorgente (obbligatorio), destinazione o intermedi.</w:t>
            </w:r>
          </w:p>
          <w:p w:rsidR="00F6400B" w:rsidRDefault="00A379ED" w:rsidP="00F6400B">
            <w:pPr>
              <w:pStyle w:val="Paragrafoelenco"/>
              <w:keepLines/>
              <w:ind w:left="360"/>
              <w:jc w:val="both"/>
            </w:pPr>
            <w:r>
              <w:t>In corrispondenza di ogni tipologia di nodo viene mostrato un pulsante “Sfoglia” che aiuta l’utente nella selezione del nodo di interesse.</w:t>
            </w:r>
          </w:p>
          <w:p w:rsidR="00F6400B" w:rsidRDefault="00A379ED" w:rsidP="00F6400B">
            <w:pPr>
              <w:pStyle w:val="Paragrafoelenco"/>
              <w:keepLines/>
              <w:ind w:left="360"/>
              <w:jc w:val="both"/>
            </w:pPr>
            <w:r>
              <w:lastRenderedPageBreak/>
              <w:t>Inoltre, per i nodi intermedi, viene data la possibilità di indicare se la sequenza inserita è importante per determinare il grafo da tracciare.</w:t>
            </w:r>
          </w:p>
          <w:p w:rsidR="00F6400B" w:rsidRDefault="00A379ED" w:rsidP="00F6400B">
            <w:pPr>
              <w:pStyle w:val="Paragrafoelenco"/>
              <w:keepLines/>
              <w:ind w:left="360"/>
              <w:jc w:val="both"/>
            </w:pPr>
            <w:r>
              <w:t xml:space="preserve">Nella finestra visualizzata è, inoltre, possibile determinare le tipologie di percorsi (object e/o aspect) da diagrammare: </w:t>
            </w:r>
          </w:p>
          <w:p w:rsidR="00F6400B" w:rsidRDefault="00A379ED" w:rsidP="00F6400B">
            <w:pPr>
              <w:pStyle w:val="Paragrafoelenco"/>
              <w:keepLines/>
              <w:numPr>
                <w:ilvl w:val="1"/>
                <w:numId w:val="104"/>
              </w:numPr>
            </w:pPr>
            <w:r>
              <w:t>Tutti i percorsi</w:t>
            </w:r>
            <w:r w:rsidR="00284653">
              <w:t>; viene visualizzato il callgraph delle chiamate dirette ed implicite</w:t>
            </w:r>
          </w:p>
          <w:p w:rsidR="002E627A" w:rsidRDefault="00A379ED" w:rsidP="00F6400B">
            <w:pPr>
              <w:pStyle w:val="Paragrafoelenco"/>
              <w:keepLines/>
              <w:numPr>
                <w:ilvl w:val="1"/>
                <w:numId w:val="104"/>
              </w:numPr>
            </w:pPr>
            <w:r>
              <w:t xml:space="preserve">Solo i percorsi che coinvolgono esclusivamente </w:t>
            </w:r>
            <w:r w:rsidR="00F6400B" w:rsidRPr="00F6400B">
              <w:rPr>
                <w:i/>
              </w:rPr>
              <w:t>nodi object</w:t>
            </w:r>
            <w:fldSimple w:instr=" REF _Ref198464921 \n \h  \* MERGEFORMAT ">
              <w:r w:rsidR="00F0422D" w:rsidRPr="00F0422D">
                <w:rPr>
                  <w:vertAlign w:val="superscript"/>
                </w:rPr>
                <w:t>22</w:t>
              </w:r>
            </w:fldSimple>
            <w:r w:rsidR="00A449B3">
              <w:t>;</w:t>
            </w:r>
            <w:r>
              <w:t xml:space="preserve"> </w:t>
            </w:r>
          </w:p>
          <w:p w:rsidR="00F6400B" w:rsidRDefault="00A379ED" w:rsidP="002E627A">
            <w:pPr>
              <w:pStyle w:val="Paragrafoelenco"/>
              <w:keepLines/>
              <w:numPr>
                <w:ilvl w:val="1"/>
                <w:numId w:val="104"/>
              </w:numPr>
            </w:pPr>
            <w:r>
              <w:t>Solo i percorsi che coinvolgono nodi aspect</w:t>
            </w:r>
            <w:r w:rsidR="00A449B3">
              <w:t xml:space="preserve">; </w:t>
            </w:r>
          </w:p>
          <w:p w:rsidR="002E627A" w:rsidRDefault="002E627A" w:rsidP="002E627A">
            <w:pPr>
              <w:pStyle w:val="Paragrafoelenco"/>
              <w:keepLines/>
              <w:numPr>
                <w:ilvl w:val="1"/>
                <w:numId w:val="104"/>
              </w:numPr>
            </w:pPr>
            <w:r>
              <w:t>Solo percorsi ibridi.</w:t>
            </w:r>
          </w:p>
          <w:p w:rsidR="006B0A26" w:rsidRDefault="002E627A" w:rsidP="006B0A26">
            <w:pPr>
              <w:keepLines/>
              <w:ind w:left="360"/>
              <w:rPr>
                <w:ins w:id="170" w:author="elisa" w:date="2008-06-04T16:52:00Z"/>
              </w:rPr>
              <w:pPrChange w:id="171" w:author="elisa" w:date="2008-06-04T16:50:00Z">
                <w:pPr>
                  <w:keepLines/>
                  <w:ind w:left="360"/>
                </w:pPr>
              </w:pPrChange>
            </w:pPr>
            <w:r>
              <w:t>Nel caso in cui l’utente dovesse indicare come nodo intermedio un nodo di tipo oggetto (</w:t>
            </w:r>
            <w:r w:rsidR="003A126E">
              <w:t xml:space="preserve">o </w:t>
            </w:r>
            <w:r>
              <w:t>aspetto) e dovesse indicare come percorsi da visualizzare solo percorsi che coinvolgono nodi aspect (</w:t>
            </w:r>
            <w:r w:rsidR="003A126E">
              <w:t xml:space="preserve">o </w:t>
            </w:r>
            <w:r>
              <w:t>object)</w:t>
            </w:r>
            <w:r w:rsidR="003A126E">
              <w:t>, il grafo risultante sarà vuoto.</w:t>
            </w:r>
          </w:p>
          <w:p w:rsidR="009250A1" w:rsidRDefault="009250A1" w:rsidP="006B0A26">
            <w:pPr>
              <w:keepLines/>
              <w:ind w:left="360"/>
              <w:rPr>
                <w:ins w:id="172" w:author="elisa" w:date="2008-06-04T16:52:00Z"/>
              </w:rPr>
              <w:pPrChange w:id="173" w:author="elisa" w:date="2008-06-04T16:50:00Z">
                <w:pPr>
                  <w:keepLines/>
                  <w:ind w:left="360"/>
                </w:pPr>
              </w:pPrChange>
            </w:pPr>
          </w:p>
          <w:p w:rsidR="000E49F4" w:rsidRPr="006B0A26" w:rsidRDefault="006B0A26" w:rsidP="00FE104E">
            <w:pPr>
              <w:pStyle w:val="Paragrafoelenco"/>
              <w:keepLines/>
              <w:numPr>
                <w:ilvl w:val="0"/>
                <w:numId w:val="104"/>
              </w:numPr>
              <w:rPr>
                <w:rPrChange w:id="174" w:author="elisa" w:date="2008-06-04T16:47:00Z">
                  <w:rPr>
                    <w:rFonts w:asciiTheme="majorHAnsi" w:hAnsiTheme="majorHAnsi" w:cstheme="majorBidi"/>
                  </w:rPr>
                </w:rPrChange>
              </w:rPr>
              <w:pPrChange w:id="175" w:author="elisa" w:date="2008-06-04T17:07:00Z">
                <w:pPr>
                  <w:keepLines/>
                  <w:ind w:left="360"/>
                </w:pPr>
              </w:pPrChange>
            </w:pPr>
            <w:ins w:id="176" w:author="elisa" w:date="2008-06-04T16:50:00Z">
              <w:r>
                <w:t>I pointcut e gli attributi non possono essere utilizzati come nodi sorgenti, destinatari o intermedi</w:t>
              </w:r>
            </w:ins>
            <w:ins w:id="177" w:author="elisa" w:date="2008-06-04T17:03:00Z">
              <w:r w:rsidR="000E49F4">
                <w:t>.</w:t>
              </w:r>
            </w:ins>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lastRenderedPageBreak/>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F6400B" w:rsidRDefault="003D61EE" w:rsidP="00F6400B">
            <w:r>
              <w:t>2</w:t>
            </w:r>
            <w:r w:rsidR="00FA2E55">
              <w:t>.0</w:t>
            </w: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D4000A" w:rsidP="002A3800">
            <w:pPr>
              <w:keepLines/>
            </w:pPr>
            <w:r>
              <w:t>1</w:t>
            </w:r>
            <w:r w:rsidR="003D61EE">
              <w:t>5</w:t>
            </w:r>
            <w:r w:rsidR="00425AE2" w:rsidRPr="00425AE2">
              <w:t>/0</w:t>
            </w:r>
            <w:r w:rsidR="002A3800">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433849" w:rsidRDefault="00433849"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178" w:name="_Ref198101410"/>
            <w:r>
              <w:rPr>
                <w:b w:val="0"/>
              </w:rPr>
              <w:t>Visualizzazione Grafo</w:t>
            </w:r>
            <w:bookmarkEnd w:id="178"/>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3D61EE" w:rsidRDefault="00433849">
            <w:pPr>
              <w:keepLines/>
            </w:pPr>
            <w:r>
              <w:t xml:space="preserve">In base ai criteri ricevuti in input </w:t>
            </w:r>
            <w:r w:rsidR="00834EBE">
              <w:t>vengono selezionati, dal grafo completo, i nodi e gli archi</w:t>
            </w:r>
            <w:r>
              <w:t xml:space="preserve"> </w:t>
            </w:r>
            <w:r w:rsidR="00834EBE">
              <w:t>che costituiranno il sottografo che si andrà a visualizzare</w:t>
            </w:r>
            <w:r>
              <w:t>.</w:t>
            </w:r>
          </w:p>
          <w:p w:rsidR="003D61EE" w:rsidRDefault="00B177E3">
            <w:pPr>
              <w:keepLines/>
            </w:pPr>
            <w:r>
              <w:t>Il grafo visualizzato è navigabile</w:t>
            </w:r>
            <w:fldSimple w:instr=" REF _Ref198532302 \r \h  \* MERGEFORMAT ">
              <w:r w:rsidR="00F0422D" w:rsidRPr="00F0422D">
                <w:rPr>
                  <w:vertAlign w:val="superscript"/>
                </w:rPr>
                <w:t>18</w:t>
              </w:r>
            </w:fldSimple>
            <w:r>
              <w:t xml:space="preserve"> ma non editabile.</w:t>
            </w:r>
            <w:r w:rsidR="00A22688">
              <w:t xml:space="preserve"> </w:t>
            </w:r>
          </w:p>
        </w:tc>
      </w:tr>
      <w:tr w:rsidR="00E4078F" w:rsidTr="00A27342">
        <w:trPr>
          <w:trHeight w:val="263"/>
        </w:trPr>
        <w:tc>
          <w:tcPr>
            <w:tcW w:w="2268" w:type="dxa"/>
            <w:gridSpan w:val="2"/>
          </w:tcPr>
          <w:p w:rsidR="00606D60" w:rsidRDefault="00E4078F">
            <w:pPr>
              <w:keepLines/>
              <w:rPr>
                <w:b/>
              </w:rPr>
            </w:pPr>
            <w:r>
              <w:rPr>
                <w:b/>
              </w:rPr>
              <w:t xml:space="preserve">Attori: </w:t>
            </w:r>
          </w:p>
        </w:tc>
        <w:tc>
          <w:tcPr>
            <w:tcW w:w="6520" w:type="dxa"/>
            <w:gridSpan w:val="5"/>
          </w:tcPr>
          <w:p w:rsidR="00606D60" w:rsidRDefault="00365AD9">
            <w:pPr>
              <w:keepLines/>
              <w:rPr>
                <w:b/>
              </w:rPr>
            </w:pPr>
            <w:r>
              <w:t>Utente</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2D6D5A" w:rsidRDefault="00291FD3">
            <w:pPr>
              <w:rPr>
                <w:ins w:id="179" w:author="elisa" w:date="2008-06-04T14:25:00Z"/>
              </w:rPr>
            </w:pPr>
            <w:ins w:id="180" w:author="elisa" w:date="2008-06-04T14:18:00Z">
              <w:r>
                <w:t>Identificativo</w:t>
              </w:r>
            </w:ins>
            <w:ins w:id="181" w:author="elisa" w:date="2008-06-04T14:24:00Z">
              <w:r w:rsidR="00D01B15" w:rsidRPr="00D01B15">
                <w:rPr>
                  <w:vertAlign w:val="superscript"/>
                  <w:rPrChange w:id="182" w:author="elisa" w:date="2008-06-04T14:24:00Z">
                    <w:rPr/>
                  </w:rPrChange>
                </w:rPr>
                <w:fldChar w:fldCharType="begin"/>
              </w:r>
              <w:r w:rsidR="00D01B15" w:rsidRPr="00D01B15">
                <w:rPr>
                  <w:vertAlign w:val="superscript"/>
                  <w:rPrChange w:id="183" w:author="elisa" w:date="2008-06-04T14:24:00Z">
                    <w:rPr/>
                  </w:rPrChange>
                </w:rPr>
                <w:instrText xml:space="preserve"> REF _Ref200352782 \r \h </w:instrText>
              </w:r>
              <w:r w:rsidR="00D01B15" w:rsidRPr="00D01B15">
                <w:rPr>
                  <w:vertAlign w:val="superscript"/>
                  <w:rPrChange w:id="184" w:author="elisa" w:date="2008-06-04T14:24:00Z">
                    <w:rPr/>
                  </w:rPrChange>
                </w:rPr>
              </w:r>
            </w:ins>
            <w:r w:rsidR="00D01B15">
              <w:rPr>
                <w:vertAlign w:val="superscript"/>
              </w:rPr>
              <w:instrText xml:space="preserve"> \* MERGEFORMAT </w:instrText>
            </w:r>
            <w:r w:rsidR="00D01B15" w:rsidRPr="00D01B15">
              <w:rPr>
                <w:vertAlign w:val="superscript"/>
                <w:rPrChange w:id="185" w:author="elisa" w:date="2008-06-04T14:24:00Z">
                  <w:rPr/>
                </w:rPrChange>
              </w:rPr>
              <w:fldChar w:fldCharType="separate"/>
            </w:r>
            <w:ins w:id="186" w:author="elisa" w:date="2008-06-04T14:24:00Z">
              <w:r w:rsidR="00D01B15" w:rsidRPr="00D01B15">
                <w:rPr>
                  <w:vertAlign w:val="superscript"/>
                  <w:rPrChange w:id="187" w:author="elisa" w:date="2008-06-04T14:24:00Z">
                    <w:rPr/>
                  </w:rPrChange>
                </w:rPr>
                <w:t>16</w:t>
              </w:r>
              <w:r w:rsidR="00D01B15" w:rsidRPr="00D01B15">
                <w:rPr>
                  <w:vertAlign w:val="superscript"/>
                  <w:rPrChange w:id="188" w:author="elisa" w:date="2008-06-04T14:24:00Z">
                    <w:rPr/>
                  </w:rPrChange>
                </w:rPr>
                <w:fldChar w:fldCharType="end"/>
              </w:r>
            </w:ins>
            <w:ins w:id="189" w:author="elisa" w:date="2008-06-04T14:18:00Z">
              <w:r>
                <w:t xml:space="preserve"> </w:t>
              </w:r>
            </w:ins>
            <w:del w:id="190" w:author="elisa" w:date="2008-06-04T14:18:00Z">
              <w:r w:rsidR="00CE6E01" w:rsidRPr="00CE6E01" w:rsidDel="00291FD3">
                <w:delText xml:space="preserve">Il </w:delText>
              </w:r>
            </w:del>
            <w:ins w:id="191" w:author="elisa" w:date="2008-06-04T14:18:00Z">
              <w:r>
                <w:t>de</w:t>
              </w:r>
              <w:r w:rsidRPr="00CE6E01">
                <w:t xml:space="preserve">l </w:t>
              </w:r>
            </w:ins>
            <w:r w:rsidR="00CE6E01" w:rsidRPr="00CE6E01">
              <w:t>grafo completo del progetto</w:t>
            </w:r>
            <w:ins w:id="192" w:author="elisa" w:date="2008-06-04T14:25:00Z">
              <w:r w:rsidR="002D6D5A">
                <w:t>.</w:t>
              </w:r>
            </w:ins>
          </w:p>
          <w:p w:rsidR="001F2AC2" w:rsidDel="002D6D5A" w:rsidRDefault="005234E3">
            <w:pPr>
              <w:rPr>
                <w:del w:id="193" w:author="elisa" w:date="2008-06-04T14:32:00Z"/>
              </w:rPr>
            </w:pPr>
            <w:del w:id="194" w:author="elisa" w:date="2008-06-04T14:25:00Z">
              <w:r w:rsidDel="002D6D5A">
                <w:delText xml:space="preserve"> il cui l</w:delText>
              </w:r>
            </w:del>
            <w:del w:id="195" w:author="elisa" w:date="2008-06-04T14:32:00Z">
              <w:r w:rsidDel="002D6D5A">
                <w:delText xml:space="preserve">ivello di dettaglio </w:delText>
              </w:r>
            </w:del>
            <w:del w:id="196" w:author="elisa" w:date="2008-06-04T14:25:00Z">
              <w:r w:rsidDel="002D6D5A">
                <w:delText>è “Metodo e/o Attributo/Advice”</w:delText>
              </w:r>
              <w:r w:rsidR="00CE6E01" w:rsidRPr="00CE6E01" w:rsidDel="002D6D5A">
                <w:delText>.</w:delText>
              </w:r>
            </w:del>
          </w:p>
          <w:p w:rsidR="001F2AC2" w:rsidRDefault="00CE6E01">
            <w:r w:rsidRPr="00CE6E01">
              <w:t>I criteri per la selezione dei nodi e degli archi che compongono il sottografo da visualizzare</w:t>
            </w:r>
            <w:ins w:id="197" w:author="elisa" w:date="2008-06-04T15:00:00Z">
              <w:r w:rsidR="006A5016">
                <w:t xml:space="preserve"> </w:t>
              </w:r>
            </w:ins>
            <w:r w:rsidRPr="00CE6E01">
              <w:t>.</w:t>
            </w: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606D60" w:rsidRDefault="002D6D5A">
            <w:pPr>
              <w:keepLines/>
            </w:pPr>
            <w:ins w:id="198" w:author="elisa" w:date="2008-06-04T14:24:00Z">
              <w:r>
                <w:t>L</w:t>
              </w:r>
              <w:r>
                <w:t>’</w:t>
              </w:r>
              <w:r>
                <w:t>i</w:t>
              </w:r>
              <w:r>
                <w:t>dentificativo</w:t>
              </w:r>
              <w:r w:rsidRPr="00D01B15">
                <w:rPr>
                  <w:vertAlign w:val="superscript"/>
                </w:rPr>
                <w:fldChar w:fldCharType="begin"/>
              </w:r>
              <w:r w:rsidRPr="00D01B15">
                <w:rPr>
                  <w:vertAlign w:val="superscript"/>
                </w:rPr>
                <w:instrText xml:space="preserve"> REF _Ref200352782 \r \h </w:instrText>
              </w:r>
              <w:r w:rsidRPr="00D01B15">
                <w:rPr>
                  <w:vertAlign w:val="superscript"/>
                </w:rPr>
              </w:r>
              <w:r>
                <w:rPr>
                  <w:vertAlign w:val="superscript"/>
                </w:rPr>
                <w:instrText xml:space="preserve"> \* MERGEFORMAT </w:instrText>
              </w:r>
              <w:r w:rsidRPr="00D01B15">
                <w:rPr>
                  <w:vertAlign w:val="superscript"/>
                </w:rPr>
                <w:fldChar w:fldCharType="separate"/>
              </w:r>
              <w:r w:rsidRPr="00D01B15">
                <w:rPr>
                  <w:vertAlign w:val="superscript"/>
                </w:rPr>
                <w:t>16</w:t>
              </w:r>
              <w:r w:rsidRPr="00D01B15">
                <w:rPr>
                  <w:vertAlign w:val="superscript"/>
                </w:rPr>
                <w:fldChar w:fldCharType="end"/>
              </w:r>
            </w:ins>
            <w:del w:id="199" w:author="elisa" w:date="2008-06-04T14:24:00Z">
              <w:r w:rsidR="00AF6B31" w:rsidDel="002D6D5A">
                <w:delText>I</w:delText>
              </w:r>
              <w:r w:rsidR="00CE6E01" w:rsidRPr="00CE6E01" w:rsidDel="002D6D5A">
                <w:delText>l</w:delText>
              </w:r>
            </w:del>
            <w:r w:rsidR="00CE6E01" w:rsidRPr="00CE6E01">
              <w:t xml:space="preserve"> </w:t>
            </w:r>
            <w:ins w:id="200" w:author="elisa" w:date="2008-06-04T14:25:00Z">
              <w:r>
                <w:t xml:space="preserve">del </w:t>
              </w:r>
            </w:ins>
            <w:r w:rsidR="00CE6E01" w:rsidRPr="00CE6E01">
              <w:t>grafo</w:t>
            </w:r>
            <w:r w:rsidR="00AF6B31">
              <w:t xml:space="preserve"> che soddisfa i criteri indicati.</w:t>
            </w:r>
          </w:p>
          <w:p w:rsidR="00606D60" w:rsidRDefault="00E411C8">
            <w:pPr>
              <w:keepLines/>
            </w:pPr>
            <w:r>
              <w:t>Messaggi:</w:t>
            </w:r>
          </w:p>
          <w:p w:rsidR="001F2AC2" w:rsidRDefault="00E411C8">
            <w:pPr>
              <w:pStyle w:val="Paragrafoelenco"/>
              <w:keepLines/>
              <w:numPr>
                <w:ilvl w:val="0"/>
                <w:numId w:val="116"/>
              </w:numPr>
              <w:ind w:left="737"/>
            </w:pPr>
            <w:r>
              <w:t>“Non esistono percorsi che soddisfano i criteri indicati”;</w:t>
            </w: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3D61EE" w:rsidRDefault="00C468FF">
            <w:pPr>
              <w:pStyle w:val="Paragrafoelenco"/>
              <w:keepLines/>
              <w:numPr>
                <w:ilvl w:val="0"/>
                <w:numId w:val="108"/>
              </w:numPr>
            </w:pPr>
            <w:bookmarkStart w:id="201" w:name="_Ref199660160"/>
            <w:r w:rsidRPr="00CE3034">
              <w:rPr>
                <w:rFonts w:ascii="Gill Sans MT" w:hAnsi="Gill Sans MT"/>
                <w:b/>
              </w:rPr>
              <w:t>«</w:t>
            </w:r>
            <w:r>
              <w:rPr>
                <w:b/>
              </w:rPr>
              <w:t xml:space="preserve">Incluso da» </w:t>
            </w:r>
            <w:fldSimple w:instr=" REF _Ref198101326 \r \h  \* MERGEFORMAT ">
              <w:r w:rsidR="00F0422D" w:rsidRPr="00F0422D">
                <w:rPr>
                  <w:i/>
                </w:rPr>
                <w:t>UC-AREA01-01</w:t>
              </w:r>
            </w:fldSimple>
            <w:r w:rsidR="00907682">
              <w:t xml:space="preserve"> </w:t>
            </w:r>
            <w:r w:rsidR="008B3EF0">
              <w:t xml:space="preserve">o </w:t>
            </w:r>
            <w:r w:rsidR="00331D68" w:rsidRPr="00CE3034">
              <w:rPr>
                <w:rFonts w:ascii="Gill Sans MT" w:hAnsi="Gill Sans MT"/>
                <w:b/>
              </w:rPr>
              <w:t>«</w:t>
            </w:r>
            <w:r w:rsidR="00331D68">
              <w:rPr>
                <w:b/>
              </w:rPr>
              <w:t xml:space="preserve">Incluso da» </w:t>
            </w:r>
            <w:fldSimple w:instr=" REF _Ref198609944 \r \h  \* MERGEFORMAT ">
              <w:r w:rsidR="00F0422D" w:rsidRPr="00F0422D">
                <w:rPr>
                  <w:i/>
                </w:rPr>
                <w:t>UC-AREA03-01</w:t>
              </w:r>
            </w:fldSimple>
            <w:r w:rsidR="00CB5446">
              <w:rPr>
                <w:i/>
              </w:rPr>
              <w:t>;</w:t>
            </w:r>
            <w:bookmarkEnd w:id="201"/>
          </w:p>
          <w:p w:rsidR="003D61EE" w:rsidRPr="005234E3" w:rsidRDefault="00CE6E01" w:rsidP="002D6D5A">
            <w:pPr>
              <w:pStyle w:val="Paragrafoelenco"/>
              <w:keepLines/>
              <w:numPr>
                <w:ilvl w:val="0"/>
                <w:numId w:val="108"/>
              </w:numPr>
              <w:pPrChange w:id="202" w:author="elisa" w:date="2008-06-04T14:30:00Z">
                <w:pPr>
                  <w:pStyle w:val="Paragrafoelenco"/>
                  <w:keepLines/>
                  <w:numPr>
                    <w:numId w:val="108"/>
                  </w:numPr>
                  <w:spacing w:line="360" w:lineRule="auto"/>
                  <w:ind w:left="360" w:hanging="360"/>
                </w:pPr>
              </w:pPrChange>
            </w:pPr>
            <w:r w:rsidRPr="00CE6E01">
              <w:rPr>
                <w:rFonts w:ascii="Gill Sans MT" w:hAnsi="Gill Sans MT"/>
              </w:rPr>
              <w:t xml:space="preserve">Il </w:t>
            </w:r>
            <w:r w:rsidR="00CB5446">
              <w:rPr>
                <w:rFonts w:ascii="Gill Sans MT" w:hAnsi="Gill Sans MT"/>
              </w:rPr>
              <w:t xml:space="preserve">sistema analizza il grafo completo </w:t>
            </w:r>
            <w:r w:rsidR="005234E3">
              <w:rPr>
                <w:rFonts w:ascii="Gill Sans MT" w:hAnsi="Gill Sans MT"/>
              </w:rPr>
              <w:t>ricevuto in input</w:t>
            </w:r>
            <w:ins w:id="203" w:author="elisa" w:date="2008-06-04T14:33:00Z">
              <w:r w:rsidR="002D6D5A">
                <w:rPr>
                  <w:rFonts w:ascii="Gill Sans MT" w:hAnsi="Gill Sans MT"/>
                </w:rPr>
                <w:t xml:space="preserve"> </w:t>
              </w:r>
            </w:ins>
            <w:del w:id="204" w:author="elisa" w:date="2008-06-04T14:33:00Z">
              <w:r w:rsidR="00CB5446" w:rsidDel="002D6D5A">
                <w:rPr>
                  <w:rFonts w:ascii="Gill Sans MT" w:hAnsi="Gill Sans MT"/>
                </w:rPr>
                <w:delText xml:space="preserve"> </w:delText>
              </w:r>
            </w:del>
            <w:r w:rsidR="00D64743">
              <w:rPr>
                <w:rFonts w:ascii="Gill Sans MT" w:hAnsi="Gill Sans MT"/>
              </w:rPr>
              <w:t xml:space="preserve">e ne estrapola </w:t>
            </w:r>
            <w:r w:rsidR="00CB5446">
              <w:rPr>
                <w:rFonts w:ascii="Gill Sans MT" w:hAnsi="Gill Sans MT"/>
              </w:rPr>
              <w:t>un sottografo</w:t>
            </w:r>
            <w:ins w:id="205" w:author="elisa" w:date="2008-06-04T14:33:00Z">
              <w:r w:rsidR="002D6D5A">
                <w:rPr>
                  <w:rFonts w:ascii="Gill Sans MT" w:hAnsi="Gill Sans MT"/>
                </w:rPr>
                <w:t xml:space="preserve"> </w:t>
              </w:r>
            </w:ins>
            <w:del w:id="206" w:author="elisa" w:date="2008-06-04T14:33:00Z">
              <w:r w:rsidR="005234E3" w:rsidDel="002D6D5A">
                <w:rPr>
                  <w:rFonts w:ascii="Gill Sans MT" w:hAnsi="Gill Sans MT"/>
                </w:rPr>
                <w:delText xml:space="preserve">, sempre di livello </w:delText>
              </w:r>
              <w:r w:rsidR="005234E3" w:rsidDel="002D6D5A">
                <w:delText xml:space="preserve">“Metodo e/o Attributo/Advice”, </w:delText>
              </w:r>
            </w:del>
            <w:r w:rsidR="00CB5446">
              <w:rPr>
                <w:rFonts w:ascii="Gill Sans MT" w:hAnsi="Gill Sans MT"/>
              </w:rPr>
              <w:t>in funzione dei criteri indicati;</w:t>
            </w:r>
          </w:p>
          <w:p w:rsidR="00606D60" w:rsidRDefault="00D64743">
            <w:pPr>
              <w:pStyle w:val="Paragrafoelenco"/>
              <w:keepLines/>
              <w:numPr>
                <w:ilvl w:val="0"/>
                <w:numId w:val="108"/>
              </w:numPr>
            </w:pPr>
            <w:bookmarkStart w:id="207" w:name="_Ref199653163"/>
            <w:r>
              <w:rPr>
                <w:rFonts w:ascii="Gill Sans MT" w:hAnsi="Gill Sans MT"/>
              </w:rPr>
              <w:t xml:space="preserve">Tra i criteri di selezione </w:t>
            </w:r>
            <w:ins w:id="208" w:author="elisa" w:date="2008-06-04T14:57:00Z">
              <w:r w:rsidR="006A5016">
                <w:rPr>
                  <w:rFonts w:ascii="Gill Sans MT" w:hAnsi="Gill Sans MT"/>
                </w:rPr>
                <w:t xml:space="preserve">è indicato il </w:t>
              </w:r>
            </w:ins>
            <w:del w:id="209" w:author="elisa" w:date="2008-06-04T14:57:00Z">
              <w:r w:rsidRPr="006A5016" w:rsidDel="006A5016">
                <w:rPr>
                  <w:rFonts w:ascii="Gill Sans MT" w:hAnsi="Gill Sans MT"/>
                  <w:i/>
                  <w:rPrChange w:id="210" w:author="elisa" w:date="2008-06-04T14:58:00Z">
                    <w:rPr>
                      <w:rFonts w:ascii="Gill Sans MT" w:hAnsi="Gill Sans MT"/>
                    </w:rPr>
                  </w:rPrChange>
                </w:rPr>
                <w:delText>i</w:delText>
              </w:r>
              <w:r w:rsidR="005234E3" w:rsidRPr="006A5016" w:rsidDel="006A5016">
                <w:rPr>
                  <w:rFonts w:ascii="Gill Sans MT" w:hAnsi="Gill Sans MT"/>
                  <w:i/>
                  <w:rPrChange w:id="211" w:author="elisa" w:date="2008-06-04T14:58:00Z">
                    <w:rPr>
                      <w:rFonts w:ascii="Gill Sans MT" w:hAnsi="Gill Sans MT"/>
                    </w:rPr>
                  </w:rPrChange>
                </w:rPr>
                <w:delText xml:space="preserve">l </w:delText>
              </w:r>
            </w:del>
            <w:del w:id="212" w:author="elisa" w:date="2008-06-04T14:47:00Z">
              <w:r w:rsidR="005234E3" w:rsidRPr="006A5016" w:rsidDel="00297A95">
                <w:rPr>
                  <w:rFonts w:ascii="Gill Sans MT" w:hAnsi="Gill Sans MT"/>
                  <w:i/>
                  <w:rPrChange w:id="213" w:author="elisa" w:date="2008-06-04T14:58:00Z">
                    <w:rPr>
                      <w:rFonts w:ascii="Gill Sans MT" w:hAnsi="Gill Sans MT"/>
                    </w:rPr>
                  </w:rPrChange>
                </w:rPr>
                <w:delText>l</w:delText>
              </w:r>
              <w:r w:rsidRPr="006A5016" w:rsidDel="00297A95">
                <w:rPr>
                  <w:rFonts w:ascii="Gill Sans MT" w:hAnsi="Gill Sans MT"/>
                  <w:i/>
                  <w:rPrChange w:id="214" w:author="elisa" w:date="2008-06-04T14:58:00Z">
                    <w:rPr>
                      <w:rFonts w:ascii="Gill Sans MT" w:hAnsi="Gill Sans MT"/>
                    </w:rPr>
                  </w:rPrChange>
                </w:rPr>
                <w:delText>ivello di dettaglio</w:delText>
              </w:r>
            </w:del>
            <w:ins w:id="215" w:author="elisa" w:date="2008-06-04T14:47:00Z">
              <w:r w:rsidR="00297A95" w:rsidRPr="006A5016">
                <w:rPr>
                  <w:rFonts w:ascii="Gill Sans MT" w:hAnsi="Gill Sans MT"/>
                  <w:i/>
                  <w:rPrChange w:id="216" w:author="elisa" w:date="2008-06-04T14:58:00Z">
                    <w:rPr>
                      <w:rFonts w:ascii="Gill Sans MT" w:hAnsi="Gill Sans MT"/>
                    </w:rPr>
                  </w:rPrChange>
                </w:rPr>
                <w:t>livello di astrazione</w:t>
              </w:r>
            </w:ins>
            <w:r w:rsidRPr="006A5016">
              <w:rPr>
                <w:rFonts w:ascii="Gill Sans MT" w:hAnsi="Gill Sans MT"/>
                <w:i/>
                <w:rPrChange w:id="217" w:author="elisa" w:date="2008-06-04T14:58:00Z">
                  <w:rPr>
                    <w:rFonts w:ascii="Gill Sans MT" w:hAnsi="Gill Sans MT"/>
                  </w:rPr>
                </w:rPrChange>
              </w:rPr>
              <w:t xml:space="preserve"> </w:t>
            </w:r>
            <w:del w:id="218" w:author="elisa" w:date="2008-06-04T14:57:00Z">
              <w:r w:rsidRPr="006A5016" w:rsidDel="006A5016">
                <w:rPr>
                  <w:rFonts w:ascii="Gill Sans MT" w:hAnsi="Gill Sans MT"/>
                  <w:i/>
                  <w:rPrChange w:id="219" w:author="elisa" w:date="2008-06-04T14:58:00Z">
                    <w:rPr>
                      <w:rFonts w:ascii="Gill Sans MT" w:hAnsi="Gill Sans MT"/>
                    </w:rPr>
                  </w:rPrChange>
                </w:rPr>
                <w:delText xml:space="preserve">indicato </w:delText>
              </w:r>
              <w:r w:rsidR="005234E3" w:rsidRPr="006A5016" w:rsidDel="006A5016">
                <w:rPr>
                  <w:rFonts w:ascii="Gill Sans MT" w:hAnsi="Gill Sans MT"/>
                  <w:i/>
                  <w:rPrChange w:id="220" w:author="elisa" w:date="2008-06-04T14:58:00Z">
                    <w:rPr>
                      <w:rFonts w:ascii="Gill Sans MT" w:hAnsi="Gill Sans MT"/>
                    </w:rPr>
                  </w:rPrChange>
                </w:rPr>
                <w:delText>è “Package”</w:delText>
              </w:r>
              <w:r w:rsidRPr="006A5016" w:rsidDel="006A5016">
                <w:rPr>
                  <w:rFonts w:ascii="Gill Sans MT" w:hAnsi="Gill Sans MT"/>
                  <w:i/>
                  <w:rPrChange w:id="221" w:author="elisa" w:date="2008-06-04T14:58:00Z">
                    <w:rPr>
                      <w:rFonts w:ascii="Gill Sans MT" w:hAnsi="Gill Sans MT"/>
                    </w:rPr>
                  </w:rPrChange>
                </w:rPr>
                <w:delText xml:space="preserve"> </w:delText>
              </w:r>
            </w:del>
            <w:ins w:id="222" w:author="elisa" w:date="2008-06-04T14:57:00Z">
              <w:r w:rsidR="006A5016" w:rsidRPr="006A5016">
                <w:rPr>
                  <w:rFonts w:ascii="Gill Sans MT" w:hAnsi="Gill Sans MT"/>
                  <w:i/>
                  <w:rPrChange w:id="223" w:author="elisa" w:date="2008-06-04T14:58:00Z">
                    <w:rPr>
                      <w:rFonts w:ascii="Gill Sans MT" w:hAnsi="Gill Sans MT"/>
                    </w:rPr>
                  </w:rPrChange>
                </w:rPr>
                <w:t>3</w:t>
              </w:r>
            </w:ins>
            <w:ins w:id="224" w:author="elisa" w:date="2008-06-04T14:58:00Z">
              <w:r w:rsidR="006A5016" w:rsidRPr="006A5016">
                <w:rPr>
                  <w:rFonts w:ascii="Gill Sans MT" w:hAnsi="Gill Sans MT"/>
                  <w:vertAlign w:val="superscript"/>
                  <w:rPrChange w:id="225" w:author="elisa" w:date="2008-06-04T14:58:00Z">
                    <w:rPr>
                      <w:rFonts w:ascii="Gill Sans MT" w:hAnsi="Gill Sans MT"/>
                    </w:rPr>
                  </w:rPrChange>
                </w:rPr>
                <w:fldChar w:fldCharType="begin"/>
              </w:r>
              <w:r w:rsidR="006A5016" w:rsidRPr="006A5016">
                <w:rPr>
                  <w:rFonts w:ascii="Gill Sans MT" w:hAnsi="Gill Sans MT"/>
                  <w:i/>
                  <w:vertAlign w:val="superscript"/>
                  <w:rPrChange w:id="226" w:author="elisa" w:date="2008-06-04T14:58:00Z">
                    <w:rPr>
                      <w:rFonts w:ascii="Gill Sans MT" w:hAnsi="Gill Sans MT"/>
                      <w:i/>
                    </w:rPr>
                  </w:rPrChange>
                </w:rPr>
                <w:instrText xml:space="preserve"> REF _Ref200354824 \r \h </w:instrText>
              </w:r>
              <w:r w:rsidR="006A5016" w:rsidRPr="006A5016">
                <w:rPr>
                  <w:rFonts w:ascii="Gill Sans MT" w:hAnsi="Gill Sans MT"/>
                  <w:vertAlign w:val="superscript"/>
                  <w:rPrChange w:id="227" w:author="elisa" w:date="2008-06-04T14:58:00Z">
                    <w:rPr>
                      <w:rFonts w:ascii="Gill Sans MT" w:hAnsi="Gill Sans MT"/>
                    </w:rPr>
                  </w:rPrChange>
                </w:rPr>
              </w:r>
            </w:ins>
            <w:r w:rsidR="006A5016">
              <w:rPr>
                <w:rFonts w:ascii="Gill Sans MT" w:hAnsi="Gill Sans MT"/>
                <w:vertAlign w:val="superscript"/>
              </w:rPr>
              <w:instrText xml:space="preserve"> \* MERGEFORMAT </w:instrText>
            </w:r>
            <w:r w:rsidR="006A5016" w:rsidRPr="006A5016">
              <w:rPr>
                <w:rFonts w:ascii="Gill Sans MT" w:hAnsi="Gill Sans MT"/>
                <w:vertAlign w:val="superscript"/>
                <w:rPrChange w:id="228" w:author="elisa" w:date="2008-06-04T14:58:00Z">
                  <w:rPr>
                    <w:rFonts w:ascii="Gill Sans MT" w:hAnsi="Gill Sans MT"/>
                  </w:rPr>
                </w:rPrChange>
              </w:rPr>
              <w:fldChar w:fldCharType="separate"/>
            </w:r>
            <w:ins w:id="229" w:author="elisa" w:date="2008-06-04T14:58:00Z">
              <w:r w:rsidR="006A5016" w:rsidRPr="006A5016">
                <w:rPr>
                  <w:rFonts w:ascii="Gill Sans MT" w:hAnsi="Gill Sans MT"/>
                  <w:i/>
                  <w:vertAlign w:val="superscript"/>
                  <w:rPrChange w:id="230" w:author="elisa" w:date="2008-06-04T14:58:00Z">
                    <w:rPr>
                      <w:rFonts w:ascii="Gill Sans MT" w:hAnsi="Gill Sans MT"/>
                      <w:i/>
                    </w:rPr>
                  </w:rPrChange>
                </w:rPr>
                <w:t>17</w:t>
              </w:r>
              <w:r w:rsidR="006A5016" w:rsidRPr="006A5016">
                <w:rPr>
                  <w:rFonts w:ascii="Gill Sans MT" w:hAnsi="Gill Sans MT"/>
                  <w:vertAlign w:val="superscript"/>
                  <w:rPrChange w:id="231" w:author="elisa" w:date="2008-06-04T14:58:00Z">
                    <w:rPr>
                      <w:rFonts w:ascii="Gill Sans MT" w:hAnsi="Gill Sans MT"/>
                    </w:rPr>
                  </w:rPrChange>
                </w:rPr>
                <w:fldChar w:fldCharType="end"/>
              </w:r>
            </w:ins>
            <w:ins w:id="232" w:author="elisa" w:date="2008-06-04T14:57:00Z">
              <w:r w:rsidR="006A5016">
                <w:rPr>
                  <w:rFonts w:ascii="Gill Sans MT" w:hAnsi="Gill Sans MT"/>
                </w:rPr>
                <w:t xml:space="preserve"> </w:t>
              </w:r>
            </w:ins>
            <w:r>
              <w:rPr>
                <w:rFonts w:ascii="Gill Sans MT" w:hAnsi="Gill Sans MT"/>
              </w:rPr>
              <w:t>quindi</w:t>
            </w:r>
            <w:r w:rsidR="005F53CF">
              <w:rPr>
                <w:rFonts w:ascii="Gill Sans MT" w:hAnsi="Gill Sans MT"/>
              </w:rPr>
              <w:t xml:space="preserve"> il sistema sintetizza il sottografo individuato creando un </w:t>
            </w:r>
            <w:r w:rsidR="00F0422D" w:rsidRPr="00F0422D">
              <w:rPr>
                <w:rFonts w:ascii="Gill Sans MT" w:hAnsi="Gill Sans MT"/>
                <w:i/>
              </w:rPr>
              <w:t>grafo dei package</w:t>
            </w:r>
            <w:fldSimple w:instr=" REF _Ref199652803 \r \h  \* MERGEFORMAT ">
              <w:r w:rsidR="005E49CC">
                <w:rPr>
                  <w:rFonts w:ascii="Gill Sans MT" w:hAnsi="Gill Sans MT"/>
                  <w:i/>
                  <w:vertAlign w:val="superscript"/>
                </w:rPr>
                <w:t>13</w:t>
              </w:r>
            </w:fldSimple>
            <w:r w:rsidR="00716EBD">
              <w:rPr>
                <w:rFonts w:ascii="Gill Sans MT" w:hAnsi="Gill Sans MT"/>
              </w:rPr>
              <w:t>;</w:t>
            </w:r>
            <w:bookmarkEnd w:id="207"/>
          </w:p>
          <w:p w:rsidR="003D61EE" w:rsidRDefault="005F53CF">
            <w:pPr>
              <w:pStyle w:val="Paragrafoelenco"/>
              <w:keepLines/>
              <w:numPr>
                <w:ilvl w:val="0"/>
                <w:numId w:val="108"/>
              </w:numPr>
            </w:pPr>
            <w:r>
              <w:t xml:space="preserve">Il sistema visualizza </w:t>
            </w:r>
            <w:r w:rsidR="00C468FF">
              <w:t>il</w:t>
            </w:r>
            <w:r>
              <w:t xml:space="preserve"> grafo dei package</w:t>
            </w:r>
            <w:r w:rsidR="00C468FF">
              <w:t>;</w:t>
            </w:r>
          </w:p>
          <w:p w:rsidR="003D61EE" w:rsidRDefault="00C468FF">
            <w:pPr>
              <w:pStyle w:val="Paragrafoelenco"/>
              <w:keepLines/>
              <w:numPr>
                <w:ilvl w:val="0"/>
                <w:numId w:val="108"/>
              </w:numPr>
            </w:pPr>
            <w:bookmarkStart w:id="233" w:name="_Ref198533403"/>
            <w:r>
              <w:t>Il caso d’uso termina.</w:t>
            </w:r>
            <w:bookmarkEnd w:id="233"/>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3D61EE" w:rsidRDefault="009A51C9">
            <w:pPr>
              <w:keepLines/>
            </w:pPr>
            <w:r>
              <w:t>Deve essere stato eseguito con successo il caso d’uso “Creazione Assistita Grafo”.</w:t>
            </w: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3D61EE" w:rsidRDefault="00CE6E01">
            <w:pPr>
              <w:keepLines/>
              <w:rPr>
                <w:b/>
              </w:rPr>
            </w:pPr>
            <w:r w:rsidRPr="00CE6E01">
              <w:t>I nodi del grafo visualizzato sono collegati agli</w:t>
            </w:r>
            <w:r w:rsidR="002F7392">
              <w:rPr>
                <w:b/>
              </w:rPr>
              <w:t xml:space="preserve"> </w:t>
            </w:r>
            <w:r w:rsidR="002F7392">
              <w:t>elementi costituenti il progetto (package, classi, metodi, att</w:t>
            </w:r>
            <w:r w:rsidR="00A735F3">
              <w:t>r</w:t>
            </w:r>
            <w:r w:rsidR="002F7392">
              <w:t>ibuti, aspetti, pointcuts e advices) cui corrispondono, al fine di garantire la navigabilità.</w:t>
            </w: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907682" w:rsidDel="00B82B5B" w:rsidRDefault="00F0422D" w:rsidP="00E411C8">
            <w:pPr>
              <w:keepLines/>
              <w:rPr>
                <w:del w:id="234" w:author="elisa" w:date="2008-06-04T14:34:00Z"/>
              </w:rPr>
            </w:pPr>
            <w:del w:id="235" w:author="elisa" w:date="2008-06-04T14:34:00Z">
              <w:r w:rsidDel="00B82B5B">
                <w:fldChar w:fldCharType="begin"/>
              </w:r>
              <w:r w:rsidR="00907682" w:rsidDel="00B82B5B">
                <w:delInstrText xml:space="preserve"> REF _Ref199660160 \r \h </w:delInstrText>
              </w:r>
              <w:r w:rsidDel="00B82B5B">
                <w:fldChar w:fldCharType="separate"/>
              </w:r>
              <w:r w:rsidR="00907682" w:rsidDel="00B82B5B">
                <w:delText>1</w:delText>
              </w:r>
              <w:r w:rsidDel="00B82B5B">
                <w:fldChar w:fldCharType="end"/>
              </w:r>
              <w:r w:rsidR="00907682" w:rsidDel="00B82B5B">
                <w:delText xml:space="preserve">a. </w:delText>
              </w:r>
            </w:del>
          </w:p>
          <w:p w:rsidR="00606D60" w:rsidDel="00B82B5B" w:rsidRDefault="00907682">
            <w:pPr>
              <w:pStyle w:val="Paragrafoelenco"/>
              <w:keepLines/>
              <w:numPr>
                <w:ilvl w:val="0"/>
                <w:numId w:val="129"/>
              </w:numPr>
              <w:ind w:left="737"/>
              <w:rPr>
                <w:del w:id="236" w:author="elisa" w:date="2008-06-04T14:34:00Z"/>
              </w:rPr>
            </w:pPr>
            <w:del w:id="237" w:author="elisa" w:date="2008-06-04T14:34:00Z">
              <w:r w:rsidDel="00B82B5B">
                <w:delText xml:space="preserve"> </w:delText>
              </w:r>
              <w:r w:rsidR="008B3EF0" w:rsidDel="00B82B5B">
                <w:rPr>
                  <w:rFonts w:ascii="Gill Sans MT" w:hAnsi="Gill Sans MT"/>
                  <w:b/>
                </w:rPr>
                <w:delText>«</w:delText>
              </w:r>
              <w:r w:rsidR="008B3EF0" w:rsidDel="00B82B5B">
                <w:rPr>
                  <w:b/>
                </w:rPr>
                <w:delText>Incluso da»</w:delText>
              </w:r>
              <w:r w:rsidR="00166825" w:rsidDel="00B82B5B">
                <w:delText xml:space="preserve"> </w:delText>
              </w:r>
              <w:r w:rsidR="00F0422D" w:rsidRPr="00F0422D" w:rsidDel="00B82B5B">
                <w:rPr>
                  <w:i/>
                </w:rPr>
                <w:fldChar w:fldCharType="begin"/>
              </w:r>
              <w:r w:rsidR="00F0422D" w:rsidRPr="00F0422D" w:rsidDel="00B82B5B">
                <w:rPr>
                  <w:i/>
                </w:rPr>
                <w:delInstrText xml:space="preserve"> REF _Ref198101357 \r \h </w:delInstrText>
              </w:r>
              <w:r w:rsidR="00166825" w:rsidDel="00B82B5B">
                <w:rPr>
                  <w:i/>
                </w:rPr>
                <w:delInstrText xml:space="preserve"> \* MERGEFORMAT </w:delInstrText>
              </w:r>
              <w:r w:rsidR="00F0422D" w:rsidRPr="00F0422D" w:rsidDel="00B82B5B">
                <w:rPr>
                  <w:i/>
                </w:rPr>
              </w:r>
              <w:r w:rsidR="00F0422D" w:rsidRPr="00F0422D" w:rsidDel="00B82B5B">
                <w:rPr>
                  <w:i/>
                </w:rPr>
                <w:fldChar w:fldCharType="separate"/>
              </w:r>
              <w:r w:rsidR="00F0422D" w:rsidRPr="00F0422D" w:rsidDel="00B82B5B">
                <w:rPr>
                  <w:i/>
                </w:rPr>
                <w:delText>UC-AREA01-05</w:delText>
              </w:r>
              <w:r w:rsidR="00F0422D" w:rsidRPr="00F0422D" w:rsidDel="00B82B5B">
                <w:rPr>
                  <w:i/>
                </w:rPr>
                <w:fldChar w:fldCharType="end"/>
              </w:r>
              <w:r w:rsidDel="00B82B5B">
                <w:delText>;</w:delText>
              </w:r>
            </w:del>
          </w:p>
          <w:p w:rsidR="00606D60" w:rsidDel="00B82B5B" w:rsidRDefault="00166825">
            <w:pPr>
              <w:pStyle w:val="Paragrafoelenco"/>
              <w:keepLines/>
              <w:numPr>
                <w:ilvl w:val="0"/>
                <w:numId w:val="129"/>
              </w:numPr>
              <w:ind w:left="737"/>
              <w:rPr>
                <w:del w:id="238" w:author="elisa" w:date="2008-06-04T14:34:00Z"/>
              </w:rPr>
            </w:pPr>
            <w:bookmarkStart w:id="239" w:name="_Ref199660524"/>
            <w:del w:id="240" w:author="elisa" w:date="2008-06-04T14:34:00Z">
              <w:r w:rsidDel="00B82B5B">
                <w:delText xml:space="preserve">Se il livello di dettaglio presente nei criteri di selezione ricevuti in input è </w:delText>
              </w:r>
              <w:r w:rsidDel="00B82B5B">
                <w:rPr>
                  <w:rFonts w:ascii="Gill Sans MT" w:hAnsi="Gill Sans MT"/>
                </w:rPr>
                <w:delText xml:space="preserve">“Classe/Aspetto” </w:delText>
              </w:r>
              <w:r w:rsidDel="00B82B5B">
                <w:delText xml:space="preserve"> v</w:delText>
              </w:r>
              <w:r w:rsidR="00907682" w:rsidDel="00B82B5B">
                <w:delText xml:space="preserve">ai al punto </w:delText>
              </w:r>
              <w:r w:rsidR="00F0422D" w:rsidDel="00B82B5B">
                <w:fldChar w:fldCharType="begin"/>
              </w:r>
              <w:r w:rsidDel="00B82B5B">
                <w:delInstrText xml:space="preserve"> REF _Ref199660350 \r \h </w:delInstrText>
              </w:r>
              <w:r w:rsidR="00F0422D" w:rsidDel="00B82B5B">
                <w:fldChar w:fldCharType="separate"/>
              </w:r>
              <w:r w:rsidDel="00B82B5B">
                <w:delText>1</w:delText>
              </w:r>
              <w:r w:rsidR="00F0422D" w:rsidDel="00B82B5B">
                <w:fldChar w:fldCharType="end"/>
              </w:r>
              <w:r w:rsidR="00907682" w:rsidDel="00B82B5B">
                <w:delText xml:space="preserve"> del flusso </w:delText>
              </w:r>
              <w:r w:rsidR="00F0422D" w:rsidDel="00B82B5B">
                <w:fldChar w:fldCharType="begin"/>
              </w:r>
              <w:r w:rsidDel="00B82B5B">
                <w:delInstrText xml:space="preserve"> REF _Ref199653163 \r \h </w:delInstrText>
              </w:r>
              <w:r w:rsidR="00F0422D" w:rsidDel="00B82B5B">
                <w:fldChar w:fldCharType="separate"/>
              </w:r>
              <w:r w:rsidDel="00B82B5B">
                <w:delText>3</w:delText>
              </w:r>
              <w:r w:rsidR="00F0422D" w:rsidDel="00B82B5B">
                <w:fldChar w:fldCharType="end"/>
              </w:r>
              <w:r w:rsidDel="00B82B5B">
                <w:delText>b.</w:delText>
              </w:r>
              <w:bookmarkEnd w:id="239"/>
            </w:del>
          </w:p>
          <w:p w:rsidR="00166825" w:rsidDel="00B82B5B" w:rsidRDefault="00166825" w:rsidP="00166825">
            <w:pPr>
              <w:keepLines/>
              <w:rPr>
                <w:del w:id="241" w:author="elisa" w:date="2008-06-04T14:35:00Z"/>
              </w:rPr>
            </w:pPr>
          </w:p>
          <w:p w:rsidR="00166825" w:rsidDel="00B82B5B" w:rsidRDefault="00F0422D" w:rsidP="00166825">
            <w:pPr>
              <w:keepLines/>
              <w:rPr>
                <w:del w:id="242" w:author="elisa" w:date="2008-06-04T14:35:00Z"/>
              </w:rPr>
            </w:pPr>
            <w:del w:id="243" w:author="elisa" w:date="2008-06-04T14:35:00Z">
              <w:r w:rsidDel="00B82B5B">
                <w:fldChar w:fldCharType="begin"/>
              </w:r>
              <w:r w:rsidR="00166825" w:rsidDel="00B82B5B">
                <w:delInstrText xml:space="preserve"> REF _Ref199660160 \r \h </w:delInstrText>
              </w:r>
              <w:r w:rsidDel="00B82B5B">
                <w:fldChar w:fldCharType="separate"/>
              </w:r>
              <w:r w:rsidR="00166825" w:rsidDel="00B82B5B">
                <w:delText>1</w:delText>
              </w:r>
              <w:r w:rsidDel="00B82B5B">
                <w:fldChar w:fldCharType="end"/>
              </w:r>
              <w:r w:rsidR="00166825" w:rsidDel="00B82B5B">
                <w:delText xml:space="preserve">a. </w:delText>
              </w:r>
              <w:r w:rsidDel="00B82B5B">
                <w:fldChar w:fldCharType="begin"/>
              </w:r>
              <w:r w:rsidR="00166825" w:rsidDel="00B82B5B">
                <w:delInstrText xml:space="preserve"> REF _Ref199660524 \r \h </w:delInstrText>
              </w:r>
              <w:r w:rsidDel="00B82B5B">
                <w:fldChar w:fldCharType="separate"/>
              </w:r>
              <w:r w:rsidR="00166825" w:rsidDel="00B82B5B">
                <w:delText>2</w:delText>
              </w:r>
              <w:r w:rsidDel="00B82B5B">
                <w:fldChar w:fldCharType="end"/>
              </w:r>
              <w:r w:rsidR="00166825" w:rsidDel="00B82B5B">
                <w:delText>a</w:delText>
              </w:r>
            </w:del>
          </w:p>
          <w:p w:rsidR="00606D60" w:rsidDel="00B82B5B" w:rsidRDefault="00166825">
            <w:pPr>
              <w:pStyle w:val="Paragrafoelenco"/>
              <w:keepLines/>
              <w:numPr>
                <w:ilvl w:val="0"/>
                <w:numId w:val="131"/>
              </w:numPr>
              <w:ind w:left="737"/>
              <w:rPr>
                <w:del w:id="244" w:author="elisa" w:date="2008-06-04T14:35:00Z"/>
              </w:rPr>
            </w:pPr>
            <w:del w:id="245" w:author="elisa" w:date="2008-06-04T14:35:00Z">
              <w:r w:rsidDel="00B82B5B">
                <w:delText xml:space="preserve">Se il livello di dettaglio presente nei criteri di selezione ricevuti in input è </w:delText>
              </w:r>
              <w:r w:rsidDel="00B82B5B">
                <w:rPr>
                  <w:rFonts w:ascii="Gill Sans MT" w:hAnsi="Gill Sans MT"/>
                </w:rPr>
                <w:delText>“</w:delText>
              </w:r>
              <w:r w:rsidDel="00B82B5B">
                <w:delText>Metodo e/o Attributo/Advice</w:delText>
              </w:r>
              <w:r w:rsidDel="00B82B5B">
                <w:rPr>
                  <w:rFonts w:ascii="Gill Sans MT" w:hAnsi="Gill Sans MT"/>
                </w:rPr>
                <w:delText xml:space="preserve">” </w:delText>
              </w:r>
              <w:r w:rsidDel="00B82B5B">
                <w:delText xml:space="preserve"> vai al punto </w:delText>
              </w:r>
              <w:r w:rsidR="00F0422D" w:rsidDel="00B82B5B">
                <w:fldChar w:fldCharType="begin"/>
              </w:r>
              <w:r w:rsidDel="00B82B5B">
                <w:delInstrText xml:space="preserve"> REF _Ref199660759 \r \h </w:delInstrText>
              </w:r>
              <w:r w:rsidR="00F0422D" w:rsidDel="00B82B5B">
                <w:fldChar w:fldCharType="separate"/>
              </w:r>
              <w:r w:rsidDel="00B82B5B">
                <w:delText>1</w:delText>
              </w:r>
              <w:r w:rsidR="00F0422D" w:rsidDel="00B82B5B">
                <w:fldChar w:fldCharType="end"/>
              </w:r>
              <w:r w:rsidDel="00B82B5B">
                <w:delText xml:space="preserve"> del flusso </w:delText>
              </w:r>
              <w:r w:rsidR="00F0422D" w:rsidDel="00B82B5B">
                <w:fldChar w:fldCharType="begin"/>
              </w:r>
              <w:r w:rsidDel="00B82B5B">
                <w:delInstrText xml:space="preserve"> REF _Ref199653163 \r \h </w:delInstrText>
              </w:r>
              <w:r w:rsidR="00F0422D" w:rsidDel="00B82B5B">
                <w:fldChar w:fldCharType="separate"/>
              </w:r>
              <w:r w:rsidDel="00B82B5B">
                <w:delText>3</w:delText>
              </w:r>
              <w:r w:rsidR="00F0422D" w:rsidDel="00B82B5B">
                <w:fldChar w:fldCharType="end"/>
              </w:r>
              <w:r w:rsidDel="00B82B5B">
                <w:delText>c.</w:delText>
              </w:r>
            </w:del>
          </w:p>
          <w:p w:rsidR="00606D60" w:rsidDel="00B82B5B" w:rsidRDefault="00606D60">
            <w:pPr>
              <w:pStyle w:val="Paragrafoelenco"/>
              <w:keepLines/>
              <w:ind w:left="737"/>
              <w:rPr>
                <w:del w:id="246" w:author="elisa" w:date="2008-06-04T14:35:00Z"/>
              </w:rPr>
            </w:pPr>
          </w:p>
          <w:p w:rsidR="00E411C8" w:rsidRDefault="00F0422D" w:rsidP="00E411C8">
            <w:pPr>
              <w:keepLines/>
            </w:pPr>
            <w:r>
              <w:fldChar w:fldCharType="begin"/>
            </w:r>
            <w:r w:rsidR="00F576D6">
              <w:instrText xml:space="preserve"> REF _Ref199653163 \r \h </w:instrText>
            </w:r>
            <w:r>
              <w:fldChar w:fldCharType="separate"/>
            </w:r>
            <w:r w:rsidR="005E49CC">
              <w:t>3</w:t>
            </w:r>
            <w:r>
              <w:fldChar w:fldCharType="end"/>
            </w:r>
            <w:r w:rsidR="00FE1B53">
              <w:t>a</w:t>
            </w:r>
            <w:r w:rsidR="00D303DC">
              <w:t>.</w:t>
            </w:r>
          </w:p>
          <w:p w:rsidR="001F2AC2" w:rsidRDefault="00E411C8">
            <w:pPr>
              <w:pStyle w:val="Paragrafoelenco"/>
              <w:keepLines/>
              <w:numPr>
                <w:ilvl w:val="0"/>
                <w:numId w:val="117"/>
              </w:numPr>
              <w:ind w:left="737"/>
            </w:pPr>
            <w:r>
              <w:t>Il sottografo individuato è vuoto;</w:t>
            </w:r>
          </w:p>
          <w:p w:rsidR="001F2AC2" w:rsidRDefault="00E411C8">
            <w:pPr>
              <w:pStyle w:val="Paragrafoelenco"/>
              <w:keepLines/>
              <w:numPr>
                <w:ilvl w:val="0"/>
                <w:numId w:val="117"/>
              </w:numPr>
              <w:ind w:left="737"/>
            </w:pPr>
            <w:r>
              <w:t>Il sistema visualizza il messaggio “Non esistono percorsi che soddisfano i criteri indicati”.</w:t>
            </w:r>
          </w:p>
          <w:p w:rsidR="00606D60" w:rsidRDefault="00E411C8">
            <w:pPr>
              <w:pStyle w:val="Paragrafoelenco"/>
              <w:keepLines/>
              <w:numPr>
                <w:ilvl w:val="0"/>
                <w:numId w:val="117"/>
              </w:numPr>
              <w:ind w:left="737"/>
            </w:pPr>
            <w:r>
              <w:t xml:space="preserve">Ritorno al punto </w:t>
            </w:r>
            <w:r w:rsidR="00F0422D">
              <w:fldChar w:fldCharType="begin"/>
            </w:r>
            <w:r w:rsidR="00D303DC">
              <w:instrText xml:space="preserve"> REF _Ref198533403 \r \h </w:instrText>
            </w:r>
            <w:r w:rsidR="00F0422D">
              <w:fldChar w:fldCharType="separate"/>
            </w:r>
            <w:r w:rsidR="005E49CC">
              <w:t>5</w:t>
            </w:r>
            <w:r w:rsidR="00F0422D">
              <w:fldChar w:fldCharType="end"/>
            </w:r>
            <w:r>
              <w:t xml:space="preserve"> del flusso principale.</w:t>
            </w:r>
          </w:p>
          <w:p w:rsidR="005E49CC" w:rsidRDefault="005E49CC" w:rsidP="005E49CC">
            <w:pPr>
              <w:keepLines/>
            </w:pPr>
          </w:p>
          <w:p w:rsidR="005E49CC" w:rsidRDefault="00F0422D" w:rsidP="005E49CC">
            <w:pPr>
              <w:keepLines/>
            </w:pPr>
            <w:r>
              <w:fldChar w:fldCharType="begin"/>
            </w:r>
            <w:r w:rsidR="005E49CC">
              <w:instrText xml:space="preserve"> REF _Ref199653163 \r \h </w:instrText>
            </w:r>
            <w:r>
              <w:fldChar w:fldCharType="separate"/>
            </w:r>
            <w:r w:rsidR="005E49CC">
              <w:t>3</w:t>
            </w:r>
            <w:r>
              <w:fldChar w:fldCharType="end"/>
            </w:r>
            <w:r w:rsidR="005E49CC">
              <w:t>b.</w:t>
            </w:r>
          </w:p>
          <w:p w:rsidR="00606D60" w:rsidRDefault="005E49CC">
            <w:pPr>
              <w:pStyle w:val="Paragrafoelenco"/>
              <w:keepLines/>
              <w:numPr>
                <w:ilvl w:val="0"/>
                <w:numId w:val="123"/>
              </w:numPr>
              <w:ind w:left="737"/>
            </w:pPr>
            <w:bookmarkStart w:id="247" w:name="_Ref199660350"/>
            <w:r>
              <w:rPr>
                <w:rFonts w:ascii="Gill Sans MT" w:hAnsi="Gill Sans MT"/>
              </w:rPr>
              <w:t xml:space="preserve">Tra i criteri di selezione </w:t>
            </w:r>
            <w:ins w:id="248" w:author="elisa" w:date="2008-06-04T14:58:00Z">
              <w:r w:rsidR="006A5016">
                <w:rPr>
                  <w:rFonts w:ascii="Gill Sans MT" w:hAnsi="Gill Sans MT"/>
                </w:rPr>
                <w:t xml:space="preserve">è </w:t>
              </w:r>
            </w:ins>
            <w:del w:id="249" w:author="elisa" w:date="2008-06-04T14:58:00Z">
              <w:r w:rsidDel="006A5016">
                <w:rPr>
                  <w:rFonts w:ascii="Gill Sans MT" w:hAnsi="Gill Sans MT"/>
                </w:rPr>
                <w:delText xml:space="preserve">il </w:delText>
              </w:r>
            </w:del>
            <w:del w:id="250" w:author="elisa" w:date="2008-06-04T14:47:00Z">
              <w:r w:rsidDel="00297A95">
                <w:rPr>
                  <w:rFonts w:ascii="Gill Sans MT" w:hAnsi="Gill Sans MT"/>
                </w:rPr>
                <w:delText>livello di dettaglio</w:delText>
              </w:r>
            </w:del>
            <w:del w:id="251" w:author="elisa" w:date="2008-06-04T14:58:00Z">
              <w:r w:rsidDel="006A5016">
                <w:rPr>
                  <w:rFonts w:ascii="Gill Sans MT" w:hAnsi="Gill Sans MT"/>
                </w:rPr>
                <w:delText xml:space="preserve"> </w:delText>
              </w:r>
            </w:del>
            <w:r>
              <w:rPr>
                <w:rFonts w:ascii="Gill Sans MT" w:hAnsi="Gill Sans MT"/>
              </w:rPr>
              <w:t>indicato</w:t>
            </w:r>
            <w:ins w:id="252" w:author="elisa" w:date="2008-06-04T14:59:00Z">
              <w:r w:rsidR="006A5016">
                <w:rPr>
                  <w:rFonts w:ascii="Gill Sans MT" w:hAnsi="Gill Sans MT"/>
                </w:rPr>
                <w:t xml:space="preserve"> </w:t>
              </w:r>
            </w:ins>
            <w:ins w:id="253" w:author="elisa" w:date="2008-06-04T14:58:00Z">
              <w:r w:rsidR="006A5016">
                <w:rPr>
                  <w:rFonts w:ascii="Gill Sans MT" w:hAnsi="Gill Sans MT"/>
                </w:rPr>
                <w:t>il</w:t>
              </w:r>
            </w:ins>
            <w:r>
              <w:rPr>
                <w:rFonts w:ascii="Gill Sans MT" w:hAnsi="Gill Sans MT"/>
              </w:rPr>
              <w:t xml:space="preserve"> </w:t>
            </w:r>
            <w:ins w:id="254" w:author="elisa" w:date="2008-06-04T14:58:00Z">
              <w:r w:rsidR="006A5016" w:rsidRPr="006A5016">
                <w:rPr>
                  <w:rFonts w:ascii="Gill Sans MT" w:hAnsi="Gill Sans MT"/>
                  <w:i/>
                </w:rPr>
                <w:t xml:space="preserve">livello di astrazione </w:t>
              </w:r>
            </w:ins>
            <w:ins w:id="255" w:author="elisa" w:date="2008-06-04T14:59:00Z">
              <w:r w:rsidR="006A5016">
                <w:rPr>
                  <w:rFonts w:ascii="Gill Sans MT" w:hAnsi="Gill Sans MT"/>
                  <w:i/>
                </w:rPr>
                <w:t>2</w:t>
              </w:r>
            </w:ins>
            <w:ins w:id="256" w:author="elisa" w:date="2008-06-04T14:58:00Z">
              <w:r w:rsidR="006A5016" w:rsidRPr="006A5016">
                <w:rPr>
                  <w:rFonts w:ascii="Gill Sans MT" w:hAnsi="Gill Sans MT"/>
                  <w:vertAlign w:val="superscript"/>
                </w:rPr>
                <w:fldChar w:fldCharType="begin"/>
              </w:r>
              <w:r w:rsidR="006A5016" w:rsidRPr="006A5016">
                <w:rPr>
                  <w:rFonts w:ascii="Gill Sans MT" w:hAnsi="Gill Sans MT"/>
                  <w:i/>
                  <w:vertAlign w:val="superscript"/>
                </w:rPr>
                <w:instrText xml:space="preserve"> REF _Ref200354824 \r \h </w:instrText>
              </w:r>
              <w:r w:rsidR="006A5016" w:rsidRPr="006A5016">
                <w:rPr>
                  <w:rFonts w:ascii="Gill Sans MT" w:hAnsi="Gill Sans MT"/>
                  <w:vertAlign w:val="superscript"/>
                </w:rPr>
              </w:r>
              <w:r w:rsidR="006A5016">
                <w:rPr>
                  <w:rFonts w:ascii="Gill Sans MT" w:hAnsi="Gill Sans MT"/>
                  <w:vertAlign w:val="superscript"/>
                </w:rPr>
                <w:instrText xml:space="preserve"> \* MERGEFORMAT </w:instrText>
              </w:r>
              <w:r w:rsidR="006A5016" w:rsidRPr="006A5016">
                <w:rPr>
                  <w:rFonts w:ascii="Gill Sans MT" w:hAnsi="Gill Sans MT"/>
                  <w:vertAlign w:val="superscript"/>
                </w:rPr>
                <w:fldChar w:fldCharType="separate"/>
              </w:r>
              <w:r w:rsidR="006A5016" w:rsidRPr="006A5016">
                <w:rPr>
                  <w:rFonts w:ascii="Gill Sans MT" w:hAnsi="Gill Sans MT"/>
                  <w:i/>
                  <w:vertAlign w:val="superscript"/>
                </w:rPr>
                <w:t>17</w:t>
              </w:r>
              <w:r w:rsidR="006A5016" w:rsidRPr="006A5016">
                <w:rPr>
                  <w:rFonts w:ascii="Gill Sans MT" w:hAnsi="Gill Sans MT"/>
                  <w:vertAlign w:val="superscript"/>
                </w:rPr>
                <w:fldChar w:fldCharType="end"/>
              </w:r>
            </w:ins>
            <w:ins w:id="257" w:author="elisa" w:date="2008-06-04T14:59:00Z">
              <w:r w:rsidR="006A5016">
                <w:rPr>
                  <w:rFonts w:ascii="Gill Sans MT" w:hAnsi="Gill Sans MT"/>
                  <w:vertAlign w:val="superscript"/>
                </w:rPr>
                <w:t xml:space="preserve"> </w:t>
              </w:r>
            </w:ins>
            <w:del w:id="258" w:author="elisa" w:date="2008-06-04T14:58:00Z">
              <w:r w:rsidDel="006A5016">
                <w:rPr>
                  <w:rFonts w:ascii="Gill Sans MT" w:hAnsi="Gill Sans MT"/>
                </w:rPr>
                <w:delText xml:space="preserve">è “Classe/Aspetto” </w:delText>
              </w:r>
            </w:del>
            <w:r>
              <w:rPr>
                <w:rFonts w:ascii="Gill Sans MT" w:hAnsi="Gill Sans MT"/>
              </w:rPr>
              <w:t xml:space="preserve">quindi il sistema sintetizza il sottografo individuato creando un </w:t>
            </w:r>
            <w:r w:rsidRPr="005F53CF">
              <w:rPr>
                <w:rFonts w:ascii="Gill Sans MT" w:hAnsi="Gill Sans MT"/>
                <w:i/>
              </w:rPr>
              <w:t>grafo d</w:t>
            </w:r>
            <w:r>
              <w:rPr>
                <w:rFonts w:ascii="Gill Sans MT" w:hAnsi="Gill Sans MT"/>
                <w:i/>
              </w:rPr>
              <w:t>i classi/aspetti</w:t>
            </w:r>
            <w:fldSimple w:instr=" REF _Ref199653367 \r \h  \* MERGEFORMAT ">
              <w:r w:rsidR="00F0422D" w:rsidRPr="00F0422D">
                <w:rPr>
                  <w:rFonts w:ascii="Gill Sans MT" w:hAnsi="Gill Sans MT"/>
                  <w:i/>
                  <w:vertAlign w:val="superscript"/>
                </w:rPr>
                <w:t>14</w:t>
              </w:r>
            </w:fldSimple>
            <w:r>
              <w:t>;</w:t>
            </w:r>
            <w:bookmarkEnd w:id="247"/>
          </w:p>
          <w:p w:rsidR="00606D60" w:rsidRDefault="005E49CC">
            <w:pPr>
              <w:pStyle w:val="Paragrafoelenco"/>
              <w:keepLines/>
              <w:numPr>
                <w:ilvl w:val="0"/>
                <w:numId w:val="123"/>
              </w:numPr>
              <w:ind w:left="737"/>
            </w:pPr>
            <w:r>
              <w:t>Il sistema visualizza il grafo delle classi/aspetti;</w:t>
            </w:r>
          </w:p>
          <w:p w:rsidR="00606D60" w:rsidRDefault="005E49CC">
            <w:pPr>
              <w:pStyle w:val="Paragrafoelenco"/>
              <w:keepLines/>
              <w:numPr>
                <w:ilvl w:val="0"/>
                <w:numId w:val="123"/>
              </w:numPr>
              <w:ind w:left="737"/>
            </w:pPr>
            <w:r>
              <w:t xml:space="preserve">Ritorno al punto </w:t>
            </w:r>
            <w:r w:rsidR="00F0422D">
              <w:fldChar w:fldCharType="begin"/>
            </w:r>
            <w:r>
              <w:instrText xml:space="preserve"> REF _Ref198533403 \r \h </w:instrText>
            </w:r>
            <w:r w:rsidR="00F0422D">
              <w:fldChar w:fldCharType="separate"/>
            </w:r>
            <w:r>
              <w:t>5</w:t>
            </w:r>
            <w:r w:rsidR="00F0422D">
              <w:fldChar w:fldCharType="end"/>
            </w:r>
            <w:r>
              <w:t xml:space="preserve"> del flusso principale.</w:t>
            </w:r>
          </w:p>
          <w:p w:rsidR="00606D60" w:rsidRDefault="00606D60">
            <w:pPr>
              <w:pStyle w:val="Paragrafoelenco"/>
              <w:keepLines/>
              <w:ind w:left="737"/>
            </w:pPr>
          </w:p>
          <w:p w:rsidR="005E49CC" w:rsidRDefault="00F0422D" w:rsidP="005E49CC">
            <w:pPr>
              <w:keepLines/>
            </w:pPr>
            <w:r>
              <w:fldChar w:fldCharType="begin"/>
            </w:r>
            <w:r w:rsidR="005E49CC">
              <w:instrText xml:space="preserve"> REF _Ref199653163 \r \h </w:instrText>
            </w:r>
            <w:r>
              <w:fldChar w:fldCharType="separate"/>
            </w:r>
            <w:r w:rsidR="005E49CC">
              <w:t>3</w:t>
            </w:r>
            <w:r>
              <w:fldChar w:fldCharType="end"/>
            </w:r>
            <w:r w:rsidR="005E49CC">
              <w:t>c.</w:t>
            </w:r>
          </w:p>
          <w:p w:rsidR="00606D60" w:rsidRDefault="005E49CC">
            <w:pPr>
              <w:pStyle w:val="Paragrafoelenco"/>
              <w:keepLines/>
              <w:numPr>
                <w:ilvl w:val="0"/>
                <w:numId w:val="124"/>
              </w:numPr>
              <w:ind w:left="737"/>
            </w:pPr>
            <w:bookmarkStart w:id="259" w:name="_Ref199660759"/>
            <w:r>
              <w:rPr>
                <w:rFonts w:ascii="Gill Sans MT" w:hAnsi="Gill Sans MT"/>
              </w:rPr>
              <w:lastRenderedPageBreak/>
              <w:t xml:space="preserve">Tra i criteri di selezione </w:t>
            </w:r>
            <w:del w:id="260" w:author="elisa" w:date="2008-06-04T14:59:00Z">
              <w:r w:rsidDel="006A5016">
                <w:rPr>
                  <w:rFonts w:ascii="Gill Sans MT" w:hAnsi="Gill Sans MT"/>
                </w:rPr>
                <w:delText xml:space="preserve">il </w:delText>
              </w:r>
            </w:del>
            <w:ins w:id="261" w:author="elisa" w:date="2008-06-04T14:59:00Z">
              <w:r w:rsidR="006A5016">
                <w:rPr>
                  <w:rFonts w:ascii="Gill Sans MT" w:hAnsi="Gill Sans MT"/>
                </w:rPr>
                <w:t>è</w:t>
              </w:r>
              <w:r w:rsidR="006A5016">
                <w:rPr>
                  <w:rFonts w:ascii="Gill Sans MT" w:hAnsi="Gill Sans MT"/>
                </w:rPr>
                <w:t xml:space="preserve"> </w:t>
              </w:r>
              <w:r w:rsidR="006A5016">
                <w:rPr>
                  <w:rFonts w:ascii="Gill Sans MT" w:hAnsi="Gill Sans MT"/>
                </w:rPr>
                <w:t xml:space="preserve">indicato il </w:t>
              </w:r>
              <w:r w:rsidR="006A5016" w:rsidRPr="006A5016">
                <w:rPr>
                  <w:rFonts w:ascii="Gill Sans MT" w:hAnsi="Gill Sans MT"/>
                  <w:i/>
                </w:rPr>
                <w:t xml:space="preserve">livello di astrazione </w:t>
              </w:r>
              <w:r w:rsidR="006A5016">
                <w:rPr>
                  <w:rFonts w:ascii="Gill Sans MT" w:hAnsi="Gill Sans MT"/>
                  <w:i/>
                </w:rPr>
                <w:t>1</w:t>
              </w:r>
              <w:r w:rsidR="006A5016" w:rsidRPr="006A5016">
                <w:rPr>
                  <w:rFonts w:ascii="Gill Sans MT" w:hAnsi="Gill Sans MT"/>
                  <w:vertAlign w:val="superscript"/>
                </w:rPr>
                <w:fldChar w:fldCharType="begin"/>
              </w:r>
              <w:r w:rsidR="006A5016" w:rsidRPr="006A5016">
                <w:rPr>
                  <w:rFonts w:ascii="Gill Sans MT" w:hAnsi="Gill Sans MT"/>
                  <w:i/>
                  <w:vertAlign w:val="superscript"/>
                </w:rPr>
                <w:instrText xml:space="preserve"> REF _Ref200354824 \r \h </w:instrText>
              </w:r>
              <w:r w:rsidR="006A5016" w:rsidRPr="006A5016">
                <w:rPr>
                  <w:rFonts w:ascii="Gill Sans MT" w:hAnsi="Gill Sans MT"/>
                  <w:vertAlign w:val="superscript"/>
                </w:rPr>
              </w:r>
              <w:r w:rsidR="006A5016">
                <w:rPr>
                  <w:rFonts w:ascii="Gill Sans MT" w:hAnsi="Gill Sans MT"/>
                  <w:vertAlign w:val="superscript"/>
                </w:rPr>
                <w:instrText xml:space="preserve"> \* MERGEFORMAT </w:instrText>
              </w:r>
              <w:r w:rsidR="006A5016" w:rsidRPr="006A5016">
                <w:rPr>
                  <w:rFonts w:ascii="Gill Sans MT" w:hAnsi="Gill Sans MT"/>
                  <w:vertAlign w:val="superscript"/>
                </w:rPr>
                <w:fldChar w:fldCharType="separate"/>
              </w:r>
              <w:r w:rsidR="006A5016" w:rsidRPr="006A5016">
                <w:rPr>
                  <w:rFonts w:ascii="Gill Sans MT" w:hAnsi="Gill Sans MT"/>
                  <w:i/>
                  <w:vertAlign w:val="superscript"/>
                </w:rPr>
                <w:t>17</w:t>
              </w:r>
              <w:r w:rsidR="006A5016" w:rsidRPr="006A5016">
                <w:rPr>
                  <w:rFonts w:ascii="Gill Sans MT" w:hAnsi="Gill Sans MT"/>
                  <w:vertAlign w:val="superscript"/>
                </w:rPr>
                <w:fldChar w:fldCharType="end"/>
              </w:r>
            </w:ins>
            <w:del w:id="262" w:author="elisa" w:date="2008-06-04T14:47:00Z">
              <w:r w:rsidDel="00297A95">
                <w:rPr>
                  <w:rFonts w:ascii="Gill Sans MT" w:hAnsi="Gill Sans MT"/>
                </w:rPr>
                <w:delText>livello di dettaglio</w:delText>
              </w:r>
            </w:del>
            <w:del w:id="263" w:author="elisa" w:date="2008-06-04T14:59:00Z">
              <w:r w:rsidDel="006A5016">
                <w:rPr>
                  <w:rFonts w:ascii="Gill Sans MT" w:hAnsi="Gill Sans MT"/>
                </w:rPr>
                <w:delText xml:space="preserve"> indicato è “</w:delText>
              </w:r>
              <w:r w:rsidDel="006A5016">
                <w:delText>Metodo e/o Attributo/Advice</w:delText>
              </w:r>
              <w:r w:rsidDel="006A5016">
                <w:rPr>
                  <w:rFonts w:ascii="Gill Sans MT" w:hAnsi="Gill Sans MT"/>
                </w:rPr>
                <w:delText>”</w:delText>
              </w:r>
            </w:del>
            <w:r>
              <w:t>;</w:t>
            </w:r>
            <w:bookmarkEnd w:id="259"/>
          </w:p>
          <w:p w:rsidR="00606D60" w:rsidRDefault="005E49CC">
            <w:pPr>
              <w:pStyle w:val="Paragrafoelenco"/>
              <w:keepLines/>
              <w:numPr>
                <w:ilvl w:val="0"/>
                <w:numId w:val="124"/>
              </w:numPr>
              <w:ind w:left="737"/>
            </w:pPr>
            <w:r>
              <w:t xml:space="preserve">Il sistema visualizza il </w:t>
            </w:r>
            <w:r w:rsidRPr="005F53CF">
              <w:rPr>
                <w:rFonts w:ascii="Gill Sans MT" w:hAnsi="Gill Sans MT"/>
                <w:i/>
              </w:rPr>
              <w:t>grafo d</w:t>
            </w:r>
            <w:r>
              <w:rPr>
                <w:rFonts w:ascii="Gill Sans MT" w:hAnsi="Gill Sans MT"/>
                <w:i/>
              </w:rPr>
              <w:t>i metodi-attributi/advice-pointcut</w:t>
            </w:r>
            <w:fldSimple w:instr=" REF _Ref199653402 \r \h  \* MERGEFORMAT ">
              <w:r w:rsidRPr="005E49CC">
                <w:rPr>
                  <w:rFonts w:ascii="Gill Sans MT" w:hAnsi="Gill Sans MT"/>
                  <w:i/>
                  <w:vertAlign w:val="superscript"/>
                </w:rPr>
                <w:t>15</w:t>
              </w:r>
            </w:fldSimple>
            <w:r w:rsidR="00F0422D" w:rsidRPr="00F0422D">
              <w:rPr>
                <w:rFonts w:ascii="Gill Sans MT" w:hAnsi="Gill Sans MT"/>
              </w:rPr>
              <w:t xml:space="preserve"> a partire dal sottografo individuato</w:t>
            </w:r>
            <w:r w:rsidR="00F0422D" w:rsidRPr="00F0422D">
              <w:rPr>
                <w:rFonts w:ascii="Gill Sans MT" w:hAnsi="Gill Sans MT"/>
                <w:i/>
              </w:rPr>
              <w:t>;</w:t>
            </w:r>
          </w:p>
          <w:p w:rsidR="00606D60" w:rsidRDefault="005E49CC">
            <w:pPr>
              <w:pStyle w:val="Paragrafoelenco"/>
              <w:keepLines/>
              <w:numPr>
                <w:ilvl w:val="0"/>
                <w:numId w:val="124"/>
              </w:numPr>
              <w:ind w:left="737"/>
            </w:pPr>
            <w:r>
              <w:t xml:space="preserve">Ritorno al punto </w:t>
            </w:r>
            <w:r w:rsidR="00F0422D">
              <w:fldChar w:fldCharType="begin"/>
            </w:r>
            <w:r>
              <w:instrText xml:space="preserve"> REF _Ref198533403 \r \h </w:instrText>
            </w:r>
            <w:r w:rsidR="00F0422D">
              <w:fldChar w:fldCharType="separate"/>
            </w:r>
            <w:r>
              <w:t>5</w:t>
            </w:r>
            <w:r w:rsidR="00F0422D">
              <w:fldChar w:fldCharType="end"/>
            </w:r>
            <w:r>
              <w:t xml:space="preserve"> del flusso principale.</w:t>
            </w:r>
          </w:p>
          <w:p w:rsidR="00606D60" w:rsidRDefault="00606D60">
            <w:pPr>
              <w:pStyle w:val="Paragrafoelenco"/>
              <w:keepLines/>
              <w:ind w:left="737"/>
            </w:pPr>
          </w:p>
          <w:p w:rsidR="00E4078F" w:rsidRDefault="00F0422D" w:rsidP="00A27342">
            <w:pPr>
              <w:keepLines/>
            </w:pPr>
            <w:r>
              <w:fldChar w:fldCharType="begin"/>
            </w:r>
            <w:r w:rsidR="00F576D6">
              <w:instrText xml:space="preserve"> REF _Ref198533403 \r \h </w:instrText>
            </w:r>
            <w:r>
              <w:fldChar w:fldCharType="separate"/>
            </w:r>
            <w:r w:rsidR="005E49CC">
              <w:t>5</w:t>
            </w:r>
            <w:r>
              <w:fldChar w:fldCharType="end"/>
            </w:r>
            <w:r w:rsidR="00F576D6">
              <w:t>a</w:t>
            </w:r>
            <w:r w:rsidR="00D303DC">
              <w:t>.</w:t>
            </w:r>
          </w:p>
          <w:p w:rsidR="003D61EE" w:rsidRDefault="001336D6">
            <w:pPr>
              <w:pStyle w:val="Paragrafoelenco"/>
              <w:keepLines/>
              <w:numPr>
                <w:ilvl w:val="0"/>
                <w:numId w:val="109"/>
              </w:numPr>
              <w:ind w:left="737"/>
            </w:pPr>
            <w:r>
              <w:t>L’utente seleziona un nodo o un arco del grafo visualizzato;</w:t>
            </w:r>
          </w:p>
          <w:p w:rsidR="003D61EE" w:rsidRDefault="008B3EF0">
            <w:pPr>
              <w:pStyle w:val="Paragrafoelenco"/>
              <w:keepLines/>
              <w:numPr>
                <w:ilvl w:val="0"/>
                <w:numId w:val="109"/>
              </w:numPr>
              <w:ind w:left="737"/>
            </w:pPr>
            <w:r>
              <w:rPr>
                <w:rFonts w:ascii="Gill Sans MT" w:hAnsi="Gill Sans MT"/>
                <w:b/>
              </w:rPr>
              <w:t>«Esteso da»</w:t>
            </w:r>
            <w:r w:rsidR="00CE6E01">
              <w:rPr>
                <w:b/>
              </w:rPr>
              <w:t xml:space="preserve"> </w:t>
            </w:r>
            <w:fldSimple w:instr=" REF _Ref198101352 \r \h  \* MERGEFORMAT ">
              <w:r w:rsidR="00F0422D" w:rsidRPr="00F0422D">
                <w:rPr>
                  <w:i/>
                </w:rPr>
                <w:t>UC</w:t>
              </w:r>
              <w:r w:rsidR="00F0422D" w:rsidRPr="00F0422D">
                <w:rPr>
                  <w:i/>
                </w:rPr>
                <w:t>-</w:t>
              </w:r>
              <w:r w:rsidR="00F0422D" w:rsidRPr="00F0422D">
                <w:rPr>
                  <w:i/>
                </w:rPr>
                <w:t>AREA01-03</w:t>
              </w:r>
            </w:fldSimple>
            <w:r w:rsidR="00CB5446">
              <w:t>;</w:t>
            </w:r>
          </w:p>
          <w:p w:rsidR="003D61EE" w:rsidRDefault="00D303DC">
            <w:pPr>
              <w:pStyle w:val="Paragrafoelenco"/>
              <w:keepLines/>
              <w:numPr>
                <w:ilvl w:val="0"/>
                <w:numId w:val="109"/>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p w:rsidR="00CB5446" w:rsidRDefault="00CB5446" w:rsidP="00CB5446">
            <w:pPr>
              <w:keepLines/>
            </w:pPr>
          </w:p>
          <w:p w:rsidR="00CB5446" w:rsidRDefault="00F0422D" w:rsidP="00CB5446">
            <w:pPr>
              <w:keepLines/>
            </w:pPr>
            <w:r>
              <w:fldChar w:fldCharType="begin"/>
            </w:r>
            <w:r w:rsidR="00F576D6">
              <w:instrText xml:space="preserve"> REF _Ref198533403 \r \h </w:instrText>
            </w:r>
            <w:r>
              <w:fldChar w:fldCharType="separate"/>
            </w:r>
            <w:r w:rsidR="005E49CC">
              <w:t>5</w:t>
            </w:r>
            <w:r>
              <w:fldChar w:fldCharType="end"/>
            </w:r>
            <w:r w:rsidR="00F576D6">
              <w:t>b</w:t>
            </w:r>
            <w:r w:rsidR="00D303DC">
              <w:t>.</w:t>
            </w:r>
          </w:p>
          <w:p w:rsidR="003D61EE" w:rsidRDefault="001336D6">
            <w:pPr>
              <w:pStyle w:val="Paragrafoelenco"/>
              <w:keepLines/>
              <w:numPr>
                <w:ilvl w:val="0"/>
                <w:numId w:val="110"/>
              </w:numPr>
              <w:ind w:left="737"/>
            </w:pPr>
            <w:r>
              <w:t xml:space="preserve">L’utente usa la combinazione di tasti «CTRL+Click» </w:t>
            </w:r>
            <w:r w:rsidR="00A85B4D">
              <w:t xml:space="preserve">su </w:t>
            </w:r>
            <w:r>
              <w:t>un nodo</w:t>
            </w:r>
            <w:r>
              <w:rPr>
                <w:rFonts w:ascii="Gill Sans MT" w:hAnsi="Gill Sans MT"/>
                <w:b/>
              </w:rPr>
              <w:t>;</w:t>
            </w:r>
          </w:p>
          <w:p w:rsidR="003D61EE" w:rsidRDefault="00CE6E01">
            <w:pPr>
              <w:pStyle w:val="Paragrafoelenco"/>
              <w:keepLines/>
              <w:numPr>
                <w:ilvl w:val="0"/>
                <w:numId w:val="110"/>
              </w:numPr>
              <w:ind w:left="737"/>
            </w:pPr>
            <w:r>
              <w:rPr>
                <w:rFonts w:ascii="Gill Sans MT" w:hAnsi="Gill Sans MT"/>
                <w:b/>
              </w:rPr>
              <w:t>«</w:t>
            </w:r>
            <w:r>
              <w:rPr>
                <w:b/>
              </w:rPr>
              <w:t xml:space="preserve">Esteso da» </w:t>
            </w:r>
            <w:fldSimple w:instr=" REF _Ref198101361 \r \h  \* MERGEFORMAT ">
              <w:r w:rsidR="00F0422D" w:rsidRPr="00F0422D">
                <w:rPr>
                  <w:i/>
                </w:rPr>
                <w:t>UC-AREA01-04</w:t>
              </w:r>
            </w:fldSimple>
            <w:r w:rsidR="001336D6">
              <w:t>;</w:t>
            </w:r>
          </w:p>
          <w:p w:rsidR="003D61EE" w:rsidRDefault="00D303DC">
            <w:pPr>
              <w:pStyle w:val="Paragrafoelenco"/>
              <w:keepLines/>
              <w:numPr>
                <w:ilvl w:val="0"/>
                <w:numId w:val="110"/>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p w:rsidR="003D61EE" w:rsidRDefault="003D61EE">
            <w:pPr>
              <w:keepLines/>
            </w:pPr>
          </w:p>
          <w:p w:rsidR="00CB5446" w:rsidRDefault="00F0422D" w:rsidP="00CB5446">
            <w:pPr>
              <w:keepLines/>
            </w:pPr>
            <w:r>
              <w:fldChar w:fldCharType="begin"/>
            </w:r>
            <w:r w:rsidR="00F576D6">
              <w:instrText xml:space="preserve"> REF _Ref198533403 \r \h </w:instrText>
            </w:r>
            <w:r>
              <w:fldChar w:fldCharType="separate"/>
            </w:r>
            <w:r w:rsidR="005E49CC">
              <w:t>5</w:t>
            </w:r>
            <w:r>
              <w:fldChar w:fldCharType="end"/>
            </w:r>
            <w:r w:rsidR="00F576D6">
              <w:t>c</w:t>
            </w:r>
            <w:r w:rsidR="00D303DC">
              <w:t>.</w:t>
            </w:r>
          </w:p>
          <w:p w:rsidR="00606D60" w:rsidRDefault="00AD1F55">
            <w:pPr>
              <w:pStyle w:val="Paragrafoelenco"/>
              <w:keepLines/>
              <w:numPr>
                <w:ilvl w:val="0"/>
                <w:numId w:val="111"/>
              </w:numPr>
              <w:ind w:left="737"/>
            </w:pPr>
            <w:r>
              <w:t>L’utente usa la combinazione di tasti «doppio Click» su un nodo o un arco del grafo visualizzato</w:t>
            </w:r>
            <w:r>
              <w:rPr>
                <w:rFonts w:ascii="Gill Sans MT" w:hAnsi="Gill Sans MT"/>
                <w:b/>
              </w:rPr>
              <w:t>;</w:t>
            </w:r>
          </w:p>
          <w:p w:rsidR="003D61EE" w:rsidRDefault="00CE6E01">
            <w:pPr>
              <w:pStyle w:val="Paragrafoelenco"/>
              <w:keepLines/>
              <w:numPr>
                <w:ilvl w:val="0"/>
                <w:numId w:val="111"/>
              </w:numPr>
              <w:ind w:left="737"/>
            </w:pPr>
            <w:r>
              <w:rPr>
                <w:rFonts w:ascii="Gill Sans MT" w:hAnsi="Gill Sans MT"/>
                <w:b/>
              </w:rPr>
              <w:t>«</w:t>
            </w:r>
            <w:r>
              <w:rPr>
                <w:b/>
              </w:rPr>
              <w:t xml:space="preserve">Esteso da» </w:t>
            </w:r>
            <w:fldSimple w:instr=" REF _Ref198101357 \r \h  \* MERGEFORMAT ">
              <w:r w:rsidR="00F0422D" w:rsidRPr="00F0422D">
                <w:rPr>
                  <w:i/>
                </w:rPr>
                <w:t>UC-AREA01-05</w:t>
              </w:r>
            </w:fldSimple>
            <w:r w:rsidR="001336D6">
              <w:t>;</w:t>
            </w:r>
          </w:p>
          <w:p w:rsidR="003D61EE" w:rsidRDefault="00D303DC">
            <w:pPr>
              <w:pStyle w:val="Paragrafoelenco"/>
              <w:keepLines/>
              <w:numPr>
                <w:ilvl w:val="0"/>
                <w:numId w:val="111"/>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p w:rsidR="00CB5446" w:rsidRDefault="00CB5446" w:rsidP="00CB5446">
            <w:pPr>
              <w:keepLines/>
            </w:pPr>
          </w:p>
          <w:p w:rsidR="00CB5446" w:rsidRDefault="00F0422D" w:rsidP="00CB5446">
            <w:pPr>
              <w:keepLines/>
            </w:pPr>
            <w:r>
              <w:fldChar w:fldCharType="begin"/>
            </w:r>
            <w:r w:rsidR="00F576D6">
              <w:instrText xml:space="preserve"> REF _Ref198533403 \r \h </w:instrText>
            </w:r>
            <w:r>
              <w:fldChar w:fldCharType="separate"/>
            </w:r>
            <w:r w:rsidR="005E49CC">
              <w:t>5</w:t>
            </w:r>
            <w:r>
              <w:fldChar w:fldCharType="end"/>
            </w:r>
            <w:r w:rsidR="00F576D6">
              <w:t>d</w:t>
            </w:r>
            <w:r w:rsidR="00D303DC">
              <w:t>.</w:t>
            </w:r>
          </w:p>
          <w:p w:rsidR="003D61EE" w:rsidRDefault="00A85B4D">
            <w:pPr>
              <w:pStyle w:val="Paragrafoelenco"/>
              <w:keepLines/>
              <w:numPr>
                <w:ilvl w:val="0"/>
                <w:numId w:val="112"/>
              </w:numPr>
              <w:ind w:left="737"/>
            </w:pPr>
            <w:r>
              <w:t>L’utente seleziona la voce “Salva grafo” dalla barra delle applicazioni</w:t>
            </w:r>
            <w:r>
              <w:rPr>
                <w:rFonts w:ascii="Gill Sans MT" w:hAnsi="Gill Sans MT"/>
                <w:b/>
              </w:rPr>
              <w:t>;</w:t>
            </w:r>
          </w:p>
          <w:p w:rsidR="003D61EE" w:rsidRDefault="00CE6E01">
            <w:pPr>
              <w:pStyle w:val="Paragrafoelenco"/>
              <w:keepLines/>
              <w:numPr>
                <w:ilvl w:val="0"/>
                <w:numId w:val="112"/>
              </w:numPr>
              <w:ind w:left="737"/>
            </w:pPr>
            <w:r>
              <w:rPr>
                <w:rFonts w:ascii="Gill Sans MT" w:hAnsi="Gill Sans MT"/>
                <w:b/>
              </w:rPr>
              <w:t>«</w:t>
            </w:r>
            <w:r>
              <w:rPr>
                <w:b/>
              </w:rPr>
              <w:t xml:space="preserve">Esteso da» </w:t>
            </w:r>
            <w:fldSimple w:instr=" REF _Ref198101343 \r \h  \* MERGEFORMAT ">
              <w:r w:rsidR="00F0422D" w:rsidRPr="00F0422D">
                <w:rPr>
                  <w:i/>
                </w:rPr>
                <w:t>UC-AREA02-01</w:t>
              </w:r>
            </w:fldSimple>
            <w:r w:rsidR="00CB5446">
              <w:t>;</w:t>
            </w:r>
          </w:p>
          <w:p w:rsidR="003D61EE" w:rsidRDefault="00D303DC">
            <w:pPr>
              <w:pStyle w:val="Paragrafoelenco"/>
              <w:keepLines/>
              <w:numPr>
                <w:ilvl w:val="0"/>
                <w:numId w:val="112"/>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lastRenderedPageBreak/>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3D61EE" w:rsidRDefault="00CE3034">
            <w:pPr>
              <w:keepLines/>
              <w:rPr>
                <w:i/>
              </w:rPr>
            </w:pPr>
            <w:r>
              <w:t>Inclu</w:t>
            </w:r>
            <w:r w:rsidR="00314747">
              <w:t>de</w:t>
            </w:r>
            <w:r w:rsidR="00E4078F">
              <w:t xml:space="preserve">: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8015E" w:rsidP="00F77587">
            <w:pPr>
              <w:keepLines/>
              <w:rPr>
                <w:i/>
              </w:rPr>
            </w:pPr>
            <w:r w:rsidRPr="0008015E">
              <w:rPr>
                <w:i/>
              </w:rPr>
              <w:t>Nessuno</w:t>
            </w:r>
            <w:r w:rsidDel="0008015E">
              <w:t xml:space="preserve"> </w:t>
            </w:r>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314747" w:rsidP="00A22688">
            <w:pPr>
              <w:keepLines/>
            </w:pPr>
            <w:r>
              <w:t>Estende</w:t>
            </w:r>
            <w:r w:rsidR="00E4078F" w:rsidRPr="00C25C74">
              <w:t xml:space="preserve">: </w:t>
            </w:r>
          </w:p>
        </w:tc>
      </w:tr>
      <w:tr w:rsidR="00E4078F" w:rsidRPr="00CE303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606D60" w:rsidRDefault="00CE6E01">
            <w:pPr>
              <w:keepLines/>
              <w:rPr>
                <w:i/>
                <w:lang w:val="en-US"/>
              </w:rPr>
            </w:pPr>
            <w:r w:rsidRPr="00CE6E01">
              <w:rPr>
                <w:i/>
              </w:rPr>
              <w:t>Nessuno</w:t>
            </w:r>
          </w:p>
        </w:tc>
      </w:tr>
      <w:tr w:rsidR="00314747" w:rsidTr="00C468FF">
        <w:trPr>
          <w:trHeight w:val="240"/>
        </w:trPr>
        <w:tc>
          <w:tcPr>
            <w:tcW w:w="2268" w:type="dxa"/>
            <w:gridSpan w:val="2"/>
            <w:vMerge/>
          </w:tcPr>
          <w:p w:rsidR="00314747" w:rsidRPr="0008015E" w:rsidRDefault="00314747" w:rsidP="00C468FF">
            <w:pPr>
              <w:keepLines/>
              <w:spacing w:line="360" w:lineRule="auto"/>
              <w:rPr>
                <w:b/>
                <w:lang w:val="en-US"/>
              </w:rPr>
            </w:pPr>
          </w:p>
        </w:tc>
        <w:tc>
          <w:tcPr>
            <w:tcW w:w="6520" w:type="dxa"/>
            <w:gridSpan w:val="5"/>
          </w:tcPr>
          <w:p w:rsidR="00314747" w:rsidRPr="00B94882" w:rsidRDefault="00314747" w:rsidP="00C468FF">
            <w:pPr>
              <w:keepLines/>
              <w:rPr>
                <w:i/>
              </w:rPr>
            </w:pPr>
            <w:r>
              <w:t>Inclus</w:t>
            </w:r>
            <w:r w:rsidR="00C468FF">
              <w:t>o da</w:t>
            </w:r>
            <w:r>
              <w:t xml:space="preserve">: </w:t>
            </w:r>
          </w:p>
        </w:tc>
      </w:tr>
      <w:tr w:rsidR="00314747" w:rsidRPr="00580670" w:rsidTr="00C468FF">
        <w:trPr>
          <w:cnfStyle w:val="000000100000"/>
          <w:trHeight w:val="150"/>
        </w:trPr>
        <w:tc>
          <w:tcPr>
            <w:tcW w:w="2268" w:type="dxa"/>
            <w:gridSpan w:val="2"/>
            <w:vMerge/>
          </w:tcPr>
          <w:p w:rsidR="00314747" w:rsidRDefault="00314747" w:rsidP="00C468FF">
            <w:pPr>
              <w:keepLines/>
              <w:rPr>
                <w:b/>
              </w:rPr>
            </w:pPr>
          </w:p>
        </w:tc>
        <w:tc>
          <w:tcPr>
            <w:tcW w:w="278" w:type="dxa"/>
          </w:tcPr>
          <w:p w:rsidR="00314747" w:rsidRDefault="00314747" w:rsidP="00C468FF">
            <w:pPr>
              <w:keepLines/>
            </w:pPr>
          </w:p>
        </w:tc>
        <w:tc>
          <w:tcPr>
            <w:tcW w:w="6242" w:type="dxa"/>
            <w:gridSpan w:val="4"/>
          </w:tcPr>
          <w:p w:rsidR="00314747" w:rsidRPr="007E5F75" w:rsidRDefault="00F0422D" w:rsidP="00C468FF">
            <w:pPr>
              <w:keepLines/>
              <w:spacing w:line="360" w:lineRule="auto"/>
              <w:rPr>
                <w:i/>
                <w:lang w:val="en-US"/>
              </w:rPr>
            </w:pPr>
            <w:fldSimple w:instr=" REF _Ref198101326 \r \h  \* MERGEFORMAT ">
              <w:r w:rsidRPr="00F0422D">
                <w:rPr>
                  <w:i/>
                  <w:lang w:val="en-US"/>
                </w:rPr>
                <w:t>UC-AREA01-01</w:t>
              </w:r>
            </w:fldSimple>
            <w:r w:rsidRPr="00F0422D">
              <w:rPr>
                <w:i/>
                <w:lang w:val="en-US"/>
              </w:rPr>
              <w:t xml:space="preserve">, </w:t>
            </w:r>
            <w:fldSimple w:instr=" REF _Ref198101357 \r \h  \* MERGEFORMAT ">
              <w:r w:rsidR="007E5F75" w:rsidRPr="005E49CC">
                <w:rPr>
                  <w:i/>
                  <w:lang w:val="en-US"/>
                </w:rPr>
                <w:t>UC-AREA01-05</w:t>
              </w:r>
            </w:fldSimple>
            <w:r w:rsidR="007E5F75">
              <w:rPr>
                <w:lang w:val="en-US"/>
              </w:rPr>
              <w:t>,</w:t>
            </w:r>
            <w:r w:rsidRPr="00F0422D">
              <w:rPr>
                <w:i/>
                <w:lang w:val="en-US"/>
              </w:rPr>
              <w:t xml:space="preserve"> </w:t>
            </w:r>
            <w:fldSimple w:instr=" REF _Ref198609944 \r \h  \* MERGEFORMAT ">
              <w:r w:rsidRPr="00F0422D">
                <w:rPr>
                  <w:i/>
                  <w:lang w:val="en-US"/>
                </w:rPr>
                <w:t>UC-AREA03-01</w:t>
              </w:r>
            </w:fldSimple>
          </w:p>
        </w:tc>
      </w:tr>
      <w:tr w:rsidR="00314747" w:rsidTr="00C468FF">
        <w:trPr>
          <w:trHeight w:val="165"/>
        </w:trPr>
        <w:tc>
          <w:tcPr>
            <w:tcW w:w="2268" w:type="dxa"/>
            <w:gridSpan w:val="2"/>
            <w:vMerge/>
          </w:tcPr>
          <w:p w:rsidR="00314747" w:rsidRPr="007E5F75" w:rsidRDefault="00314747" w:rsidP="00C468FF">
            <w:pPr>
              <w:keepLines/>
              <w:spacing w:line="360" w:lineRule="auto"/>
              <w:rPr>
                <w:b/>
                <w:lang w:val="en-US"/>
              </w:rPr>
            </w:pPr>
          </w:p>
        </w:tc>
        <w:tc>
          <w:tcPr>
            <w:tcW w:w="6520" w:type="dxa"/>
            <w:gridSpan w:val="5"/>
          </w:tcPr>
          <w:p w:rsidR="00314747" w:rsidRPr="00C25C74" w:rsidRDefault="00314747" w:rsidP="00C468FF">
            <w:pPr>
              <w:keepLines/>
            </w:pPr>
            <w:r>
              <w:t>Esteso da</w:t>
            </w:r>
            <w:r w:rsidRPr="00C25C74">
              <w:t xml:space="preserve">: </w:t>
            </w:r>
          </w:p>
        </w:tc>
      </w:tr>
      <w:tr w:rsidR="00314747" w:rsidRPr="00580670" w:rsidTr="00C468FF">
        <w:trPr>
          <w:cnfStyle w:val="000000100000"/>
          <w:trHeight w:val="195"/>
        </w:trPr>
        <w:tc>
          <w:tcPr>
            <w:tcW w:w="2268" w:type="dxa"/>
            <w:gridSpan w:val="2"/>
            <w:vMerge/>
          </w:tcPr>
          <w:p w:rsidR="00314747" w:rsidRDefault="00314747" w:rsidP="00C468FF">
            <w:pPr>
              <w:keepLines/>
              <w:rPr>
                <w:b/>
              </w:rPr>
            </w:pPr>
          </w:p>
        </w:tc>
        <w:tc>
          <w:tcPr>
            <w:tcW w:w="278" w:type="dxa"/>
          </w:tcPr>
          <w:p w:rsidR="00314747" w:rsidRPr="00B94882" w:rsidRDefault="00314747" w:rsidP="00C468FF">
            <w:pPr>
              <w:keepLines/>
              <w:rPr>
                <w:i/>
              </w:rPr>
            </w:pPr>
          </w:p>
        </w:tc>
        <w:tc>
          <w:tcPr>
            <w:tcW w:w="6242" w:type="dxa"/>
            <w:gridSpan w:val="4"/>
          </w:tcPr>
          <w:p w:rsidR="003D61EE" w:rsidRDefault="00F0422D">
            <w:pPr>
              <w:keepLines/>
              <w:rPr>
                <w:i/>
                <w:lang w:val="en-US"/>
              </w:rPr>
            </w:pPr>
            <w:fldSimple w:instr=" REF _Ref198101352 \r \h  \* MERGEFORMAT ">
              <w:r w:rsidRPr="00F0422D">
                <w:rPr>
                  <w:i/>
                  <w:lang w:val="en-US"/>
                </w:rPr>
                <w:t>UC-AREA01-03</w:t>
              </w:r>
            </w:fldSimple>
            <w:r w:rsidR="0008015E" w:rsidRPr="00F77587">
              <w:rPr>
                <w:i/>
                <w:lang w:val="en-US"/>
              </w:rPr>
              <w:t xml:space="preserve">, </w:t>
            </w:r>
            <w:fldSimple w:instr=" REF _Ref198101361 \r \h  \* MERGEFORMAT ">
              <w:r w:rsidRPr="00F0422D">
                <w:rPr>
                  <w:i/>
                  <w:lang w:val="en-US"/>
                </w:rPr>
                <w:t>UC-AREA01-04</w:t>
              </w:r>
            </w:fldSimple>
            <w:r w:rsidR="0008015E" w:rsidRPr="00F77587">
              <w:rPr>
                <w:i/>
                <w:lang w:val="en-US"/>
              </w:rPr>
              <w:t xml:space="preserve">, </w:t>
            </w:r>
            <w:fldSimple w:instr=" REF _Ref198101357 \r \h  \* MERGEFORMAT ">
              <w:r w:rsidRPr="00F0422D">
                <w:rPr>
                  <w:i/>
                  <w:lang w:val="en-US"/>
                </w:rPr>
                <w:t>UC-AREA01-05</w:t>
              </w:r>
            </w:fldSimple>
            <w:r w:rsidR="00CE6E01" w:rsidRPr="00CE6E01">
              <w:rPr>
                <w:lang w:val="en-US"/>
              </w:rPr>
              <w:t xml:space="preserve">, </w:t>
            </w:r>
            <w:fldSimple w:instr=" REF _Ref198101343 \r \h  \* MERGEFORMAT ">
              <w:r w:rsidRPr="00F0422D">
                <w:rPr>
                  <w:i/>
                  <w:lang w:val="en-US"/>
                </w:rPr>
                <w:t>UC-AREA02-01</w:t>
              </w:r>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C5B92" w:rsidP="00A27342">
            <w:pPr>
              <w:pStyle w:val="Pidipagina"/>
              <w:keepLines/>
            </w:pPr>
            <w:ins w:id="264" w:author="elisa" w:date="2008-06-04T16:54:00Z">
              <w:r>
                <w:t>Nessuna.</w:t>
              </w:r>
            </w:ins>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3D61EE" w:rsidRDefault="000E16E7">
            <w:r>
              <w:t>1.0</w:t>
            </w: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0E16E7" w:rsidP="00A27342">
            <w:pPr>
              <w:keepLines/>
            </w:pPr>
            <w:r>
              <w:t>14</w:t>
            </w:r>
            <w:r w:rsidR="002A3800" w:rsidRPr="00425AE2">
              <w:t>/0</w:t>
            </w:r>
            <w:r w:rsidR="002A3800">
              <w:t>5</w:t>
            </w:r>
            <w:r w:rsidR="002A3800"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E49CC" w:rsidRDefault="005E49CC"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606D60" w:rsidRDefault="00E351F7">
            <w:pPr>
              <w:keepLines/>
              <w:ind w:left="34"/>
              <w:rPr>
                <w:b w:val="0"/>
                <w:bCs w:val="0"/>
              </w:rPr>
            </w:pPr>
            <w:r>
              <w:t>Funzionalità:</w:t>
            </w:r>
          </w:p>
        </w:tc>
        <w:tc>
          <w:tcPr>
            <w:tcW w:w="6520" w:type="dxa"/>
            <w:gridSpan w:val="5"/>
          </w:tcPr>
          <w:p w:rsidR="00606D60" w:rsidRDefault="00832582">
            <w:pPr>
              <w:pStyle w:val="Paragrafoelenco"/>
              <w:keepLines/>
              <w:numPr>
                <w:ilvl w:val="0"/>
                <w:numId w:val="20"/>
              </w:numPr>
              <w:ind w:left="1588" w:hanging="1559"/>
              <w:rPr>
                <w:b w:val="0"/>
                <w:bCs w:val="0"/>
              </w:rPr>
            </w:pPr>
            <w:bookmarkStart w:id="265" w:name="_Ref198101352"/>
            <w:r>
              <w:rPr>
                <w:b w:val="0"/>
              </w:rPr>
              <w:t>Visualizzazione Proprietà Elemento Grafo</w:t>
            </w:r>
            <w:bookmarkEnd w:id="265"/>
          </w:p>
        </w:tc>
      </w:tr>
      <w:tr w:rsidR="00E351F7" w:rsidTr="0000556D">
        <w:trPr>
          <w:cnfStyle w:val="000000100000"/>
          <w:trHeight w:val="276"/>
        </w:trPr>
        <w:tc>
          <w:tcPr>
            <w:tcW w:w="2268" w:type="dxa"/>
            <w:gridSpan w:val="2"/>
          </w:tcPr>
          <w:p w:rsidR="00606D60" w:rsidRDefault="00E351F7">
            <w:pPr>
              <w:keepLines/>
              <w:rPr>
                <w:b/>
              </w:rPr>
            </w:pPr>
            <w:r>
              <w:rPr>
                <w:b/>
              </w:rPr>
              <w:t>Descrizione</w:t>
            </w:r>
            <w:r>
              <w:t xml:space="preserve">: </w:t>
            </w:r>
          </w:p>
        </w:tc>
        <w:tc>
          <w:tcPr>
            <w:tcW w:w="6520" w:type="dxa"/>
            <w:gridSpan w:val="5"/>
          </w:tcPr>
          <w:p w:rsidR="00606D60" w:rsidRDefault="00832582">
            <w:pPr>
              <w:keepLines/>
            </w:pPr>
            <w:r>
              <w:t>A valle della visualizzazione del grafo, l’utente può selezionare un nodo visualizzandone, quindi, le proprietà in un’apposita property view</w:t>
            </w:r>
            <w:ins w:id="266" w:author="elisa" w:date="2008-06-04T17:49:00Z">
              <w:r w:rsidR="0080356A">
                <w:t xml:space="preserve"> </w:t>
              </w:r>
              <w:r w:rsidR="0080356A" w:rsidRPr="0080356A">
                <w:rPr>
                  <w:vertAlign w:val="superscript"/>
                  <w:rPrChange w:id="267" w:author="elisa" w:date="2008-06-04T17:49:00Z">
                    <w:rPr/>
                  </w:rPrChange>
                </w:rPr>
                <w:fldChar w:fldCharType="begin"/>
              </w:r>
              <w:r w:rsidR="0080356A" w:rsidRPr="0080356A">
                <w:rPr>
                  <w:vertAlign w:val="superscript"/>
                  <w:rPrChange w:id="268" w:author="elisa" w:date="2008-06-04T17:49:00Z">
                    <w:rPr/>
                  </w:rPrChange>
                </w:rPr>
                <w:instrText xml:space="preserve"> REF _Ref200365079 \r \h </w:instrText>
              </w:r>
              <w:r w:rsidR="0080356A" w:rsidRPr="0080356A">
                <w:rPr>
                  <w:vertAlign w:val="superscript"/>
                  <w:rPrChange w:id="269" w:author="elisa" w:date="2008-06-04T17:49:00Z">
                    <w:rPr/>
                  </w:rPrChange>
                </w:rPr>
              </w:r>
            </w:ins>
            <w:r w:rsidR="0080356A">
              <w:rPr>
                <w:vertAlign w:val="superscript"/>
              </w:rPr>
              <w:instrText xml:space="preserve"> \* MERGEFORMAT </w:instrText>
            </w:r>
            <w:r w:rsidR="0080356A" w:rsidRPr="0080356A">
              <w:rPr>
                <w:vertAlign w:val="superscript"/>
                <w:rPrChange w:id="270" w:author="elisa" w:date="2008-06-04T17:49:00Z">
                  <w:rPr/>
                </w:rPrChange>
              </w:rPr>
              <w:fldChar w:fldCharType="separate"/>
            </w:r>
            <w:ins w:id="271" w:author="elisa" w:date="2008-06-04T17:49:00Z">
              <w:r w:rsidR="0080356A" w:rsidRPr="0080356A">
                <w:rPr>
                  <w:vertAlign w:val="superscript"/>
                  <w:rPrChange w:id="272" w:author="elisa" w:date="2008-06-04T17:49:00Z">
                    <w:rPr/>
                  </w:rPrChange>
                </w:rPr>
                <w:t>30</w:t>
              </w:r>
              <w:r w:rsidR="0080356A" w:rsidRPr="0080356A">
                <w:rPr>
                  <w:vertAlign w:val="superscript"/>
                  <w:rPrChange w:id="273" w:author="elisa" w:date="2008-06-04T17:49:00Z">
                    <w:rPr/>
                  </w:rPrChange>
                </w:rPr>
                <w:fldChar w:fldCharType="end"/>
              </w:r>
            </w:ins>
            <w:r>
              <w:t>. Le proprietà identificheranno la tipologia, il nome, identificativo univoco</w:t>
            </w:r>
            <w:r w:rsidR="001D79C4">
              <w:t xml:space="preserve"> </w:t>
            </w:r>
            <w:r w:rsidR="00975C46">
              <w:t>(</w:t>
            </w:r>
            <w:r>
              <w:t xml:space="preserve">… </w:t>
            </w:r>
            <w:r w:rsidR="00975C46">
              <w:t>da definire)</w:t>
            </w:r>
          </w:p>
        </w:tc>
      </w:tr>
      <w:tr w:rsidR="00E351F7" w:rsidTr="0000556D">
        <w:trPr>
          <w:trHeight w:val="263"/>
        </w:trPr>
        <w:tc>
          <w:tcPr>
            <w:tcW w:w="2268" w:type="dxa"/>
            <w:gridSpan w:val="2"/>
          </w:tcPr>
          <w:p w:rsidR="00606D60" w:rsidRDefault="00E351F7">
            <w:pPr>
              <w:keepLines/>
              <w:rPr>
                <w:b/>
              </w:rPr>
            </w:pPr>
            <w:r>
              <w:rPr>
                <w:b/>
              </w:rPr>
              <w:t xml:space="preserve">Attori: </w:t>
            </w:r>
          </w:p>
        </w:tc>
        <w:tc>
          <w:tcPr>
            <w:tcW w:w="6520" w:type="dxa"/>
            <w:gridSpan w:val="5"/>
          </w:tcPr>
          <w:p w:rsidR="00606D60" w:rsidRDefault="00E351F7">
            <w:pPr>
              <w:keepLines/>
              <w:rPr>
                <w:b/>
              </w:rPr>
            </w:pPr>
            <w:del w:id="274" w:author="elisa" w:date="2008-06-04T17:13:00Z">
              <w:r w:rsidDel="00317E27">
                <w:delText>Sconosciuti</w:delText>
              </w:r>
            </w:del>
            <w:ins w:id="275" w:author="elisa" w:date="2008-06-04T17:13:00Z">
              <w:r w:rsidR="00317E27">
                <w:t>Utente</w:t>
              </w:r>
            </w:ins>
          </w:p>
        </w:tc>
      </w:tr>
      <w:tr w:rsidR="00E351F7" w:rsidTr="0000556D">
        <w:trPr>
          <w:cnfStyle w:val="000000100000"/>
          <w:trHeight w:val="283"/>
        </w:trPr>
        <w:tc>
          <w:tcPr>
            <w:tcW w:w="2268" w:type="dxa"/>
            <w:gridSpan w:val="2"/>
          </w:tcPr>
          <w:p w:rsidR="00606D60" w:rsidRDefault="00E351F7">
            <w:pPr>
              <w:keepLines/>
              <w:rPr>
                <w:b/>
              </w:rPr>
            </w:pPr>
            <w:r>
              <w:rPr>
                <w:b/>
              </w:rPr>
              <w:t xml:space="preserve">Input: </w:t>
            </w:r>
          </w:p>
        </w:tc>
        <w:tc>
          <w:tcPr>
            <w:tcW w:w="6520" w:type="dxa"/>
            <w:gridSpan w:val="5"/>
          </w:tcPr>
          <w:p w:rsidR="00606D60" w:rsidRDefault="00317E27">
            <w:pPr>
              <w:keepLines/>
              <w:jc w:val="both"/>
              <w:rPr>
                <w:ins w:id="276" w:author="elisa" w:date="2008-06-04T17:15:00Z"/>
              </w:rPr>
            </w:pPr>
            <w:ins w:id="277" w:author="elisa" w:date="2008-06-04T17:13:00Z">
              <w:r>
                <w:t>Identificativo del grafo visualizzato.</w:t>
              </w:r>
            </w:ins>
          </w:p>
          <w:p w:rsidR="00317E27" w:rsidRDefault="00317E27">
            <w:pPr>
              <w:keepLines/>
              <w:jc w:val="both"/>
              <w:rPr>
                <w:ins w:id="278" w:author="elisa" w:date="2008-06-04T17:13:00Z"/>
              </w:rPr>
            </w:pPr>
            <w:ins w:id="279" w:author="elisa" w:date="2008-06-04T17:15:00Z">
              <w:r>
                <w:t>Livello di astrazione</w:t>
              </w:r>
              <w:r w:rsidRPr="00317E27">
                <w:rPr>
                  <w:vertAlign w:val="superscript"/>
                  <w:rPrChange w:id="280" w:author="elisa" w:date="2008-06-04T17:15:00Z">
                    <w:rPr/>
                  </w:rPrChange>
                </w:rPr>
                <w:fldChar w:fldCharType="begin"/>
              </w:r>
              <w:r w:rsidRPr="00317E27">
                <w:rPr>
                  <w:vertAlign w:val="superscript"/>
                  <w:rPrChange w:id="281" w:author="elisa" w:date="2008-06-04T17:15:00Z">
                    <w:rPr/>
                  </w:rPrChange>
                </w:rPr>
                <w:instrText xml:space="preserve"> REF _Ref200354824 \r \h </w:instrText>
              </w:r>
              <w:r w:rsidRPr="00317E27">
                <w:rPr>
                  <w:vertAlign w:val="superscript"/>
                  <w:rPrChange w:id="282" w:author="elisa" w:date="2008-06-04T17:15:00Z">
                    <w:rPr/>
                  </w:rPrChange>
                </w:rPr>
              </w:r>
            </w:ins>
            <w:r>
              <w:rPr>
                <w:vertAlign w:val="superscript"/>
              </w:rPr>
              <w:instrText xml:space="preserve"> \* MERGEFORMAT </w:instrText>
            </w:r>
            <w:r w:rsidRPr="00317E27">
              <w:rPr>
                <w:vertAlign w:val="superscript"/>
                <w:rPrChange w:id="283" w:author="elisa" w:date="2008-06-04T17:15:00Z">
                  <w:rPr/>
                </w:rPrChange>
              </w:rPr>
              <w:fldChar w:fldCharType="separate"/>
            </w:r>
            <w:ins w:id="284" w:author="elisa" w:date="2008-06-04T17:15:00Z">
              <w:r w:rsidRPr="00317E27">
                <w:rPr>
                  <w:vertAlign w:val="superscript"/>
                  <w:rPrChange w:id="285" w:author="elisa" w:date="2008-06-04T17:15:00Z">
                    <w:rPr/>
                  </w:rPrChange>
                </w:rPr>
                <w:t>17</w:t>
              </w:r>
              <w:r w:rsidRPr="00317E27">
                <w:rPr>
                  <w:vertAlign w:val="superscript"/>
                  <w:rPrChange w:id="286" w:author="elisa" w:date="2008-06-04T17:15:00Z">
                    <w:rPr/>
                  </w:rPrChange>
                </w:rPr>
                <w:fldChar w:fldCharType="end"/>
              </w:r>
              <w:r>
                <w:t xml:space="preserve"> del grafo visualizzato.</w:t>
              </w:r>
            </w:ins>
          </w:p>
          <w:p w:rsidR="00317E27" w:rsidRDefault="00317E27" w:rsidP="00317E27">
            <w:pPr>
              <w:keepLines/>
              <w:jc w:val="both"/>
              <w:pPrChange w:id="287" w:author="elisa" w:date="2008-06-04T17:14:00Z">
                <w:pPr>
                  <w:keepLines/>
                  <w:jc w:val="both"/>
                </w:pPr>
              </w:pPrChange>
            </w:pPr>
            <w:ins w:id="288" w:author="elisa" w:date="2008-06-04T17:13:00Z">
              <w:r>
                <w:t xml:space="preserve">Elemento </w:t>
              </w:r>
            </w:ins>
            <w:ins w:id="289" w:author="elisa" w:date="2008-06-04T17:14:00Z">
              <w:r>
                <w:t xml:space="preserve">selezionato </w:t>
              </w:r>
              <w:r>
                <w:t>(nodo o arco)</w:t>
              </w:r>
              <w:r>
                <w:t xml:space="preserve"> del grafo. </w:t>
              </w:r>
            </w:ins>
          </w:p>
        </w:tc>
      </w:tr>
      <w:tr w:rsidR="00E351F7" w:rsidTr="0000556D">
        <w:trPr>
          <w:trHeight w:val="223"/>
        </w:trPr>
        <w:tc>
          <w:tcPr>
            <w:tcW w:w="2268" w:type="dxa"/>
            <w:gridSpan w:val="2"/>
          </w:tcPr>
          <w:p w:rsidR="00606D60" w:rsidRDefault="00E351F7">
            <w:pPr>
              <w:keepLines/>
              <w:rPr>
                <w:b/>
              </w:rPr>
            </w:pPr>
            <w:r>
              <w:rPr>
                <w:b/>
              </w:rPr>
              <w:t>Output</w:t>
            </w:r>
            <w:r>
              <w:t xml:space="preserve">: </w:t>
            </w:r>
          </w:p>
        </w:tc>
        <w:tc>
          <w:tcPr>
            <w:tcW w:w="6520" w:type="dxa"/>
            <w:gridSpan w:val="5"/>
          </w:tcPr>
          <w:p w:rsidR="00606D60" w:rsidRDefault="00317E27">
            <w:pPr>
              <w:keepLines/>
            </w:pPr>
            <w:ins w:id="290" w:author="elisa" w:date="2008-06-04T17:14:00Z">
              <w:r>
                <w:t>Proprietà dell</w:t>
              </w:r>
              <w:r>
                <w:t>’</w:t>
              </w:r>
              <w:r>
                <w:t>elemento selezionato.</w:t>
              </w:r>
            </w:ins>
          </w:p>
        </w:tc>
      </w:tr>
      <w:tr w:rsidR="00E351F7" w:rsidTr="0000556D">
        <w:trPr>
          <w:cnfStyle w:val="000000100000"/>
          <w:trHeight w:val="305"/>
        </w:trPr>
        <w:tc>
          <w:tcPr>
            <w:tcW w:w="2268" w:type="dxa"/>
            <w:gridSpan w:val="2"/>
          </w:tcPr>
          <w:p w:rsidR="00606D60" w:rsidRDefault="00E351F7">
            <w:pPr>
              <w:keepLines/>
              <w:rPr>
                <w:b/>
              </w:rPr>
            </w:pPr>
            <w:r>
              <w:rPr>
                <w:b/>
              </w:rPr>
              <w:t xml:space="preserve">Elaborazione: </w:t>
            </w:r>
          </w:p>
        </w:tc>
        <w:tc>
          <w:tcPr>
            <w:tcW w:w="6520" w:type="dxa"/>
            <w:gridSpan w:val="5"/>
          </w:tcPr>
          <w:p w:rsidR="009844CA" w:rsidRDefault="009844CA" w:rsidP="009844CA">
            <w:pPr>
              <w:pStyle w:val="Paragrafoelenco"/>
              <w:keepLines/>
              <w:numPr>
                <w:ilvl w:val="0"/>
                <w:numId w:val="142"/>
              </w:numPr>
              <w:rPr>
                <w:ins w:id="291" w:author="elisa" w:date="2008-06-04T17:26:00Z"/>
              </w:rPr>
              <w:pPrChange w:id="292" w:author="elisa" w:date="2008-06-04T17:19:00Z">
                <w:pPr>
                  <w:keepLines/>
                </w:pPr>
              </w:pPrChange>
            </w:pPr>
            <w:ins w:id="293" w:author="elisa" w:date="2008-06-04T17:26:00Z">
              <w:r w:rsidRPr="00CE3034">
                <w:rPr>
                  <w:rFonts w:ascii="Gill Sans MT" w:hAnsi="Gill Sans MT"/>
                  <w:b/>
                </w:rPr>
                <w:t>«</w:t>
              </w:r>
              <w:r>
                <w:rPr>
                  <w:b/>
                </w:rPr>
                <w:t xml:space="preserve">Estende» </w:t>
              </w:r>
              <w:r w:rsidRPr="00F0422D">
                <w:rPr>
                  <w:i/>
                </w:rPr>
                <w:fldChar w:fldCharType="begin"/>
              </w:r>
              <w:r w:rsidRPr="00F0422D">
                <w:rPr>
                  <w:i/>
                </w:rPr>
                <w:instrText xml:space="preserve"> REF _Ref198101326 \r \h  \* MERGEFORMAT </w:instrText>
              </w:r>
              <w:r w:rsidRPr="00F0422D">
                <w:rPr>
                  <w:i/>
                </w:rPr>
              </w:r>
              <w:r w:rsidRPr="00F0422D">
                <w:rPr>
                  <w:i/>
                </w:rPr>
                <w:fldChar w:fldCharType="separate"/>
              </w:r>
              <w:r w:rsidRPr="009261C5">
                <w:rPr>
                  <w:i/>
                </w:rPr>
                <w:fldChar w:fldCharType="begin"/>
              </w:r>
              <w:r w:rsidRPr="00F0422D">
                <w:rPr>
                  <w:i/>
                </w:rPr>
                <w:instrText xml:space="preserve"> REF _Ref198101410 \r \h </w:instrText>
              </w:r>
              <w:r>
                <w:rPr>
                  <w:i/>
                </w:rPr>
                <w:instrText xml:space="preserve"> \* MERGEFORMAT </w:instrText>
              </w:r>
              <w:r w:rsidRPr="009261C5">
                <w:rPr>
                  <w:i/>
                </w:rPr>
              </w:r>
              <w:r w:rsidRPr="009261C5">
                <w:rPr>
                  <w:i/>
                </w:rPr>
                <w:fldChar w:fldCharType="separate"/>
              </w:r>
              <w:r w:rsidRPr="00F0422D">
                <w:rPr>
                  <w:i/>
                </w:rPr>
                <w:t>UC-AREA01-02</w:t>
              </w:r>
              <w:r w:rsidRPr="009261C5">
                <w:rPr>
                  <w:i/>
                </w:rPr>
                <w:fldChar w:fldCharType="end"/>
              </w:r>
              <w:r w:rsidRPr="00F0422D">
                <w:rPr>
                  <w:i/>
                </w:rPr>
                <w:fldChar w:fldCharType="end"/>
              </w:r>
              <w:r>
                <w:rPr>
                  <w:i/>
                </w:rPr>
                <w:t>;</w:t>
              </w:r>
            </w:ins>
          </w:p>
          <w:p w:rsidR="009844CA" w:rsidRDefault="009844CA" w:rsidP="009844CA">
            <w:pPr>
              <w:pStyle w:val="Paragrafoelenco"/>
              <w:keepLines/>
              <w:numPr>
                <w:ilvl w:val="0"/>
                <w:numId w:val="142"/>
              </w:numPr>
              <w:rPr>
                <w:ins w:id="294" w:author="elisa" w:date="2008-06-04T17:20:00Z"/>
              </w:rPr>
              <w:pPrChange w:id="295" w:author="elisa" w:date="2008-06-04T17:19:00Z">
                <w:pPr>
                  <w:keepLines/>
                </w:pPr>
              </w:pPrChange>
            </w:pPr>
            <w:ins w:id="296" w:author="elisa" w:date="2008-06-04T17:20:00Z">
              <w:r>
                <w:t>Il sistema ha visualizzato un grafo a livello di astrazione 3</w:t>
              </w:r>
              <w:r w:rsidRPr="009844CA">
                <w:rPr>
                  <w:vertAlign w:val="superscript"/>
                  <w:rPrChange w:id="297" w:author="elisa" w:date="2008-06-04T17:21:00Z">
                    <w:rPr/>
                  </w:rPrChange>
                </w:rPr>
                <w:fldChar w:fldCharType="begin"/>
              </w:r>
              <w:r w:rsidRPr="009844CA">
                <w:rPr>
                  <w:vertAlign w:val="superscript"/>
                  <w:rPrChange w:id="298" w:author="elisa" w:date="2008-06-04T17:21:00Z">
                    <w:rPr/>
                  </w:rPrChange>
                </w:rPr>
                <w:instrText xml:space="preserve"> REF _Ref200354824 \r \h </w:instrText>
              </w:r>
              <w:r w:rsidRPr="009844CA">
                <w:rPr>
                  <w:vertAlign w:val="superscript"/>
                  <w:rPrChange w:id="299" w:author="elisa" w:date="2008-06-04T17:21:00Z">
                    <w:rPr/>
                  </w:rPrChange>
                </w:rPr>
              </w:r>
            </w:ins>
            <w:r>
              <w:rPr>
                <w:vertAlign w:val="superscript"/>
              </w:rPr>
              <w:instrText xml:space="preserve"> \* MERGEFORMAT </w:instrText>
            </w:r>
            <w:r w:rsidRPr="009844CA">
              <w:rPr>
                <w:vertAlign w:val="superscript"/>
                <w:rPrChange w:id="300" w:author="elisa" w:date="2008-06-04T17:21:00Z">
                  <w:rPr/>
                </w:rPrChange>
              </w:rPr>
              <w:fldChar w:fldCharType="separate"/>
            </w:r>
            <w:ins w:id="301" w:author="elisa" w:date="2008-06-04T17:20:00Z">
              <w:r w:rsidRPr="009844CA">
                <w:rPr>
                  <w:vertAlign w:val="superscript"/>
                  <w:rPrChange w:id="302" w:author="elisa" w:date="2008-06-04T17:21:00Z">
                    <w:rPr/>
                  </w:rPrChange>
                </w:rPr>
                <w:t>17</w:t>
              </w:r>
              <w:r w:rsidRPr="009844CA">
                <w:rPr>
                  <w:vertAlign w:val="superscript"/>
                  <w:rPrChange w:id="303" w:author="elisa" w:date="2008-06-04T17:21:00Z">
                    <w:rPr/>
                  </w:rPrChange>
                </w:rPr>
                <w:fldChar w:fldCharType="end"/>
              </w:r>
            </w:ins>
            <w:ins w:id="304" w:author="elisa" w:date="2008-06-04T17:22:00Z">
              <w:r>
                <w:t>;</w:t>
              </w:r>
            </w:ins>
          </w:p>
          <w:p w:rsidR="00606D60" w:rsidRDefault="009844CA" w:rsidP="009844CA">
            <w:pPr>
              <w:pStyle w:val="Paragrafoelenco"/>
              <w:keepLines/>
              <w:numPr>
                <w:ilvl w:val="0"/>
                <w:numId w:val="142"/>
              </w:numPr>
              <w:rPr>
                <w:ins w:id="305" w:author="elisa" w:date="2008-06-04T17:22:00Z"/>
              </w:rPr>
              <w:pPrChange w:id="306" w:author="elisa" w:date="2008-06-04T17:19:00Z">
                <w:pPr>
                  <w:keepLines/>
                </w:pPr>
              </w:pPrChange>
            </w:pPr>
            <w:bookmarkStart w:id="307" w:name="_Ref200363569"/>
            <w:ins w:id="308" w:author="elisa" w:date="2008-06-04T17:19:00Z">
              <w:r>
                <w:t>L</w:t>
              </w:r>
              <w:r>
                <w:t>’</w:t>
              </w:r>
              <w:r>
                <w:t xml:space="preserve">utente seleziona un </w:t>
              </w:r>
            </w:ins>
            <w:ins w:id="309" w:author="elisa" w:date="2008-06-04T17:22:00Z">
              <w:r>
                <w:t>nod</w:t>
              </w:r>
            </w:ins>
            <w:ins w:id="310" w:author="elisa" w:date="2008-06-04T17:27:00Z">
              <w:r>
                <w:t>o</w:t>
              </w:r>
            </w:ins>
            <w:ins w:id="311" w:author="elisa" w:date="2008-06-04T17:22:00Z">
              <w:r>
                <w:t>;</w:t>
              </w:r>
              <w:bookmarkEnd w:id="307"/>
            </w:ins>
          </w:p>
          <w:p w:rsidR="009844CA" w:rsidRDefault="009844CA" w:rsidP="009844CA">
            <w:pPr>
              <w:pStyle w:val="Paragrafoelenco"/>
              <w:keepLines/>
              <w:numPr>
                <w:ilvl w:val="0"/>
                <w:numId w:val="142"/>
              </w:numPr>
              <w:rPr>
                <w:ins w:id="312" w:author="elisa" w:date="2008-06-04T17:23:00Z"/>
              </w:rPr>
              <w:pPrChange w:id="313" w:author="elisa" w:date="2008-06-04T17:23:00Z">
                <w:pPr>
                  <w:keepLines/>
                </w:pPr>
              </w:pPrChange>
            </w:pPr>
            <w:ins w:id="314" w:author="elisa" w:date="2008-06-04T17:22:00Z">
              <w:r>
                <w:t>Il sistema visualizza, in una property view</w:t>
              </w:r>
            </w:ins>
            <w:ins w:id="315" w:author="elisa" w:date="2008-06-04T17:49:00Z">
              <w:r w:rsidR="0080356A" w:rsidRPr="0080356A">
                <w:rPr>
                  <w:vertAlign w:val="superscript"/>
                </w:rPr>
                <w:fldChar w:fldCharType="begin"/>
              </w:r>
              <w:r w:rsidR="0080356A" w:rsidRPr="0080356A">
                <w:rPr>
                  <w:vertAlign w:val="superscript"/>
                </w:rPr>
                <w:instrText xml:space="preserve"> REF _Ref200365079 \r \h </w:instrText>
              </w:r>
              <w:r w:rsidR="0080356A" w:rsidRPr="0080356A">
                <w:rPr>
                  <w:vertAlign w:val="superscript"/>
                </w:rPr>
              </w:r>
              <w:r w:rsidR="0080356A">
                <w:rPr>
                  <w:vertAlign w:val="superscript"/>
                </w:rPr>
                <w:instrText xml:space="preserve"> \* MERGEFORMAT </w:instrText>
              </w:r>
              <w:r w:rsidR="0080356A" w:rsidRPr="0080356A">
                <w:rPr>
                  <w:vertAlign w:val="superscript"/>
                </w:rPr>
                <w:fldChar w:fldCharType="separate"/>
              </w:r>
              <w:r w:rsidR="0080356A" w:rsidRPr="0080356A">
                <w:rPr>
                  <w:vertAlign w:val="superscript"/>
                </w:rPr>
                <w:t>30</w:t>
              </w:r>
              <w:r w:rsidR="0080356A" w:rsidRPr="0080356A">
                <w:rPr>
                  <w:vertAlign w:val="superscript"/>
                </w:rPr>
                <w:fldChar w:fldCharType="end"/>
              </w:r>
            </w:ins>
            <w:ins w:id="316" w:author="elisa" w:date="2008-06-04T17:22:00Z">
              <w:r>
                <w:t xml:space="preserve">, le proprietà </w:t>
              </w:r>
            </w:ins>
            <w:ins w:id="317" w:author="elisa" w:date="2008-06-04T17:23:00Z">
              <w:r>
                <w:t>associate a</w:t>
              </w:r>
            </w:ins>
            <w:ins w:id="318" w:author="elisa" w:date="2008-06-04T17:22:00Z">
              <w:r>
                <w:t>l nodo</w:t>
              </w:r>
            </w:ins>
            <w:ins w:id="319" w:author="elisa" w:date="2008-06-04T17:23:00Z">
              <w:r>
                <w:t xml:space="preserve"> selezionato;</w:t>
              </w:r>
            </w:ins>
          </w:p>
          <w:p w:rsidR="009844CA" w:rsidRDefault="009844CA" w:rsidP="009844CA">
            <w:pPr>
              <w:pStyle w:val="Paragrafoelenco"/>
              <w:keepLines/>
              <w:numPr>
                <w:ilvl w:val="0"/>
                <w:numId w:val="142"/>
              </w:numPr>
              <w:pPrChange w:id="320" w:author="elisa" w:date="2008-06-04T17:23:00Z">
                <w:pPr>
                  <w:keepLines/>
                </w:pPr>
              </w:pPrChange>
            </w:pPr>
            <w:bookmarkStart w:id="321" w:name="_Ref200363900"/>
            <w:ins w:id="322" w:author="elisa" w:date="2008-06-04T17:23:00Z">
              <w:r>
                <w:t>Il caso d</w:t>
              </w:r>
              <w:r>
                <w:t>’</w:t>
              </w:r>
              <w:r>
                <w:t>uso termina.</w:t>
              </w:r>
            </w:ins>
            <w:bookmarkEnd w:id="321"/>
          </w:p>
        </w:tc>
      </w:tr>
      <w:tr w:rsidR="00E351F7" w:rsidTr="0000556D">
        <w:trPr>
          <w:trHeight w:val="330"/>
        </w:trPr>
        <w:tc>
          <w:tcPr>
            <w:tcW w:w="2268" w:type="dxa"/>
            <w:gridSpan w:val="2"/>
          </w:tcPr>
          <w:p w:rsidR="00606D60" w:rsidRDefault="00E351F7">
            <w:pPr>
              <w:keepLines/>
              <w:rPr>
                <w:b/>
              </w:rPr>
            </w:pPr>
            <w:r>
              <w:rPr>
                <w:b/>
              </w:rPr>
              <w:t>Pre-Condizioni:</w:t>
            </w:r>
          </w:p>
        </w:tc>
        <w:tc>
          <w:tcPr>
            <w:tcW w:w="6520" w:type="dxa"/>
            <w:gridSpan w:val="5"/>
          </w:tcPr>
          <w:p w:rsidR="00606D60" w:rsidRDefault="00D01462">
            <w:pPr>
              <w:keepLines/>
            </w:pPr>
            <w:ins w:id="323" w:author="elisa" w:date="2008-06-04T17:33:00Z">
              <w:r>
                <w:t>Nessuna.</w:t>
              </w:r>
            </w:ins>
          </w:p>
        </w:tc>
      </w:tr>
      <w:tr w:rsidR="00E351F7" w:rsidTr="0000556D">
        <w:trPr>
          <w:cnfStyle w:val="000000100000"/>
          <w:trHeight w:val="316"/>
        </w:trPr>
        <w:tc>
          <w:tcPr>
            <w:tcW w:w="2268" w:type="dxa"/>
            <w:gridSpan w:val="2"/>
          </w:tcPr>
          <w:p w:rsidR="00606D60" w:rsidRDefault="00E351F7">
            <w:pPr>
              <w:keepLines/>
              <w:rPr>
                <w:b/>
              </w:rPr>
            </w:pPr>
            <w:r>
              <w:rPr>
                <w:b/>
              </w:rPr>
              <w:t>Post-Condizioni:</w:t>
            </w:r>
          </w:p>
        </w:tc>
        <w:tc>
          <w:tcPr>
            <w:tcW w:w="6520" w:type="dxa"/>
            <w:gridSpan w:val="5"/>
          </w:tcPr>
          <w:p w:rsidR="00606D60" w:rsidRDefault="00D01462">
            <w:pPr>
              <w:keepLines/>
            </w:pPr>
            <w:ins w:id="324" w:author="elisa" w:date="2008-06-04T17:33:00Z">
              <w:r>
                <w:t>Nessuna.</w:t>
              </w:r>
            </w:ins>
          </w:p>
        </w:tc>
      </w:tr>
      <w:tr w:rsidR="00E351F7" w:rsidTr="0000556D">
        <w:trPr>
          <w:trHeight w:val="339"/>
        </w:trPr>
        <w:tc>
          <w:tcPr>
            <w:tcW w:w="2268" w:type="dxa"/>
            <w:gridSpan w:val="2"/>
          </w:tcPr>
          <w:p w:rsidR="00606D60" w:rsidRDefault="00E351F7">
            <w:pPr>
              <w:keepLines/>
              <w:rPr>
                <w:b/>
              </w:rPr>
            </w:pPr>
            <w:r>
              <w:rPr>
                <w:b/>
              </w:rPr>
              <w:lastRenderedPageBreak/>
              <w:t>Scenari Alternativi:</w:t>
            </w:r>
          </w:p>
        </w:tc>
        <w:tc>
          <w:tcPr>
            <w:tcW w:w="6520" w:type="dxa"/>
            <w:gridSpan w:val="5"/>
          </w:tcPr>
          <w:p w:rsidR="00606D60" w:rsidRDefault="009844CA">
            <w:pPr>
              <w:keepLines/>
              <w:rPr>
                <w:ins w:id="325" w:author="elisa" w:date="2008-06-04T17:24:00Z"/>
              </w:rPr>
            </w:pPr>
            <w:ins w:id="326" w:author="elisa" w:date="2008-06-04T17:24:00Z">
              <w:r>
                <w:fldChar w:fldCharType="begin"/>
              </w:r>
              <w:r>
                <w:instrText xml:space="preserve"> REF _Ref200363569 \r \h </w:instrText>
              </w:r>
            </w:ins>
            <w:r>
              <w:fldChar w:fldCharType="separate"/>
            </w:r>
            <w:ins w:id="327" w:author="elisa" w:date="2008-06-04T17:24:00Z">
              <w:r>
                <w:t>2</w:t>
              </w:r>
              <w:r>
                <w:fldChar w:fldCharType="end"/>
              </w:r>
            </w:ins>
            <w:ins w:id="328" w:author="elisa" w:date="2008-06-04T17:23:00Z">
              <w:r>
                <w:t>a</w:t>
              </w:r>
            </w:ins>
          </w:p>
          <w:p w:rsidR="009844CA" w:rsidRDefault="009844CA" w:rsidP="009844CA">
            <w:pPr>
              <w:pStyle w:val="Paragrafoelenco"/>
              <w:keepLines/>
              <w:numPr>
                <w:ilvl w:val="0"/>
                <w:numId w:val="143"/>
              </w:numPr>
              <w:ind w:left="596"/>
              <w:rPr>
                <w:ins w:id="329" w:author="elisa" w:date="2008-06-04T17:28:00Z"/>
              </w:rPr>
              <w:pPrChange w:id="330" w:author="elisa" w:date="2008-06-04T17:28:00Z">
                <w:pPr>
                  <w:keepLines/>
                </w:pPr>
              </w:pPrChange>
            </w:pPr>
            <w:ins w:id="331" w:author="elisa" w:date="2008-06-04T17:24:00Z">
              <w:r>
                <w:t>L</w:t>
              </w:r>
              <w:r>
                <w:t>’</w:t>
              </w:r>
              <w:r>
                <w:t>utente seleziona un arco</w:t>
              </w:r>
            </w:ins>
            <w:ins w:id="332" w:author="elisa" w:date="2008-06-04T17:28:00Z">
              <w:r>
                <w:t>;</w:t>
              </w:r>
            </w:ins>
          </w:p>
          <w:p w:rsidR="009844CA" w:rsidRDefault="009844CA" w:rsidP="009844CA">
            <w:pPr>
              <w:pStyle w:val="Paragrafoelenco"/>
              <w:keepLines/>
              <w:numPr>
                <w:ilvl w:val="0"/>
                <w:numId w:val="143"/>
              </w:numPr>
              <w:ind w:left="596"/>
              <w:rPr>
                <w:ins w:id="333" w:author="elisa" w:date="2008-06-04T17:28:00Z"/>
              </w:rPr>
              <w:pPrChange w:id="334" w:author="elisa" w:date="2008-06-04T17:28:00Z">
                <w:pPr>
                  <w:keepLines/>
                </w:pPr>
              </w:pPrChange>
            </w:pPr>
            <w:ins w:id="335" w:author="elisa" w:date="2008-06-04T17:28:00Z">
              <w:r>
                <w:t>Il sistema visualizza, in una property view</w:t>
              </w:r>
            </w:ins>
            <w:ins w:id="336" w:author="elisa" w:date="2008-06-04T17:49:00Z">
              <w:r w:rsidR="0080356A" w:rsidRPr="0080356A">
                <w:rPr>
                  <w:vertAlign w:val="superscript"/>
                </w:rPr>
                <w:fldChar w:fldCharType="begin"/>
              </w:r>
              <w:r w:rsidR="0080356A" w:rsidRPr="0080356A">
                <w:rPr>
                  <w:vertAlign w:val="superscript"/>
                </w:rPr>
                <w:instrText xml:space="preserve"> REF _Ref200365079 \r \h </w:instrText>
              </w:r>
              <w:r w:rsidR="0080356A" w:rsidRPr="0080356A">
                <w:rPr>
                  <w:vertAlign w:val="superscript"/>
                </w:rPr>
              </w:r>
              <w:r w:rsidR="0080356A">
                <w:rPr>
                  <w:vertAlign w:val="superscript"/>
                </w:rPr>
                <w:instrText xml:space="preserve"> \* MERGEFORMAT </w:instrText>
              </w:r>
              <w:r w:rsidR="0080356A" w:rsidRPr="0080356A">
                <w:rPr>
                  <w:vertAlign w:val="superscript"/>
                </w:rPr>
                <w:fldChar w:fldCharType="separate"/>
              </w:r>
              <w:r w:rsidR="0080356A" w:rsidRPr="0080356A">
                <w:rPr>
                  <w:vertAlign w:val="superscript"/>
                </w:rPr>
                <w:t>30</w:t>
              </w:r>
              <w:r w:rsidR="0080356A" w:rsidRPr="0080356A">
                <w:rPr>
                  <w:vertAlign w:val="superscript"/>
                </w:rPr>
                <w:fldChar w:fldCharType="end"/>
              </w:r>
            </w:ins>
            <w:ins w:id="337" w:author="elisa" w:date="2008-06-04T17:28:00Z">
              <w:r>
                <w:t>, le proprietà associate a</w:t>
              </w:r>
              <w:r>
                <w:t>ll</w:t>
              </w:r>
              <w:r>
                <w:t>’</w:t>
              </w:r>
              <w:r>
                <w:t xml:space="preserve">arco </w:t>
              </w:r>
              <w:r>
                <w:t>selezionato</w:t>
              </w:r>
              <w:r>
                <w:t>;</w:t>
              </w:r>
            </w:ins>
          </w:p>
          <w:p w:rsidR="009844CA" w:rsidRDefault="009844CA" w:rsidP="009844CA">
            <w:pPr>
              <w:pStyle w:val="Paragrafoelenco"/>
              <w:keepLines/>
              <w:numPr>
                <w:ilvl w:val="0"/>
                <w:numId w:val="143"/>
              </w:numPr>
              <w:ind w:left="596"/>
              <w:pPrChange w:id="338" w:author="elisa" w:date="2008-06-04T17:28:00Z">
                <w:pPr>
                  <w:keepLines/>
                </w:pPr>
              </w:pPrChange>
            </w:pPr>
            <w:ins w:id="339" w:author="elisa" w:date="2008-06-04T17:28:00Z">
              <w:r>
                <w:t xml:space="preserve">Vai al punto </w:t>
              </w:r>
            </w:ins>
            <w:ins w:id="340" w:author="elisa" w:date="2008-06-04T17:29:00Z">
              <w:r>
                <w:fldChar w:fldCharType="begin"/>
              </w:r>
              <w:r>
                <w:instrText xml:space="preserve"> REF _Ref200363900 \r \h </w:instrText>
              </w:r>
            </w:ins>
            <w:r>
              <w:fldChar w:fldCharType="separate"/>
            </w:r>
            <w:ins w:id="341" w:author="elisa" w:date="2008-06-04T17:29:00Z">
              <w:r>
                <w:t>5</w:t>
              </w:r>
              <w:r>
                <w:fldChar w:fldCharType="end"/>
              </w:r>
              <w:r>
                <w:t xml:space="preserve"> </w:t>
              </w:r>
            </w:ins>
            <w:ins w:id="342" w:author="elisa" w:date="2008-06-04T17:28:00Z">
              <w:r>
                <w:t>del flusso principale.</w:t>
              </w:r>
            </w:ins>
          </w:p>
        </w:tc>
      </w:tr>
      <w:tr w:rsidR="0008015E" w:rsidTr="0000556D">
        <w:trPr>
          <w:cnfStyle w:val="000000100000"/>
          <w:trHeight w:val="128"/>
        </w:trPr>
        <w:tc>
          <w:tcPr>
            <w:tcW w:w="2268" w:type="dxa"/>
            <w:gridSpan w:val="2"/>
            <w:vMerge w:val="restart"/>
          </w:tcPr>
          <w:p w:rsidR="00606D60" w:rsidRDefault="0008015E">
            <w:pPr>
              <w:keepLines/>
              <w:rPr>
                <w:b/>
              </w:rPr>
            </w:pPr>
            <w:r>
              <w:rPr>
                <w:b/>
              </w:rPr>
              <w:t>Requisiti collegati</w:t>
            </w:r>
            <w:r>
              <w:t>:</w:t>
            </w:r>
          </w:p>
        </w:tc>
        <w:tc>
          <w:tcPr>
            <w:tcW w:w="6520" w:type="dxa"/>
            <w:gridSpan w:val="5"/>
          </w:tcPr>
          <w:p w:rsidR="00606D60" w:rsidRDefault="00606D60">
            <w:pPr>
              <w:keepLines/>
              <w:rPr>
                <w:i/>
              </w:rPr>
            </w:pPr>
          </w:p>
        </w:tc>
      </w:tr>
      <w:tr w:rsidR="0008015E" w:rsidTr="0000556D">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Include: </w:t>
            </w:r>
          </w:p>
        </w:tc>
      </w:tr>
      <w:tr w:rsidR="0008015E" w:rsidTr="0000556D">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r w:rsidDel="0008015E">
              <w:t xml:space="preserve"> </w:t>
            </w:r>
          </w:p>
        </w:tc>
      </w:tr>
      <w:tr w:rsidR="0008015E" w:rsidTr="0000556D">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Estende</w:t>
            </w:r>
            <w:r w:rsidRPr="00C25C74">
              <w:t xml:space="preserve">: </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F0422D">
            <w:pPr>
              <w:keepLines/>
              <w:rPr>
                <w:rFonts w:asciiTheme="majorHAnsi" w:hAnsiTheme="majorHAnsi" w:cstheme="majorBidi"/>
                <w:i/>
              </w:rPr>
            </w:pPr>
            <w:fldSimple w:instr=" REF _Ref198101410 \r \h  \* MERGEFORMAT ">
              <w:r w:rsidRPr="00F0422D">
                <w:rPr>
                  <w:i/>
                </w:rPr>
                <w:t>UC-AREA01-02</w:t>
              </w:r>
            </w:fldSimple>
            <w:r w:rsidR="0008015E" w:rsidRPr="00F77587">
              <w:rPr>
                <w:i/>
              </w:rPr>
              <w:t xml:space="preserve">, </w:t>
            </w:r>
            <w:fldSimple w:instr=" REF _Ref198101413 \r \h  \* MERGEFORMAT ">
              <w:r w:rsidRPr="00F0422D">
                <w:rPr>
                  <w:i/>
                </w:rPr>
                <w:t>UC-AREA02-02</w:t>
              </w:r>
            </w:fldSimple>
          </w:p>
        </w:tc>
      </w:tr>
      <w:tr w:rsidR="0008015E" w:rsidTr="00C468FF">
        <w:trPr>
          <w:trHeight w:val="195"/>
        </w:trPr>
        <w:tc>
          <w:tcPr>
            <w:tcW w:w="2268" w:type="dxa"/>
            <w:gridSpan w:val="2"/>
            <w:vMerge/>
          </w:tcPr>
          <w:p w:rsidR="00606D60" w:rsidRDefault="00606D60">
            <w:pPr>
              <w:keepLines/>
              <w:rPr>
                <w:b/>
              </w:rPr>
            </w:pPr>
          </w:p>
        </w:tc>
        <w:tc>
          <w:tcPr>
            <w:tcW w:w="6520" w:type="dxa"/>
            <w:gridSpan w:val="5"/>
          </w:tcPr>
          <w:p w:rsidR="00606D60" w:rsidRDefault="00C468FF">
            <w:pPr>
              <w:keepLines/>
            </w:pPr>
            <w:r>
              <w:t>Incluso da</w:t>
            </w:r>
            <w:r w:rsidR="0008015E">
              <w:t>:</w:t>
            </w:r>
          </w:p>
        </w:tc>
      </w:tr>
      <w:tr w:rsidR="0008015E" w:rsidTr="00C468FF">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08015E" w:rsidTr="00C468FF">
        <w:trPr>
          <w:trHeight w:val="195"/>
        </w:trPr>
        <w:tc>
          <w:tcPr>
            <w:tcW w:w="2268" w:type="dxa"/>
            <w:gridSpan w:val="2"/>
            <w:vMerge/>
          </w:tcPr>
          <w:p w:rsidR="00606D60" w:rsidRDefault="00606D60">
            <w:pPr>
              <w:keepLines/>
              <w:rPr>
                <w:b/>
              </w:rPr>
            </w:pPr>
          </w:p>
        </w:tc>
        <w:tc>
          <w:tcPr>
            <w:tcW w:w="6520" w:type="dxa"/>
            <w:gridSpan w:val="5"/>
          </w:tcPr>
          <w:p w:rsidR="00606D60" w:rsidRDefault="0008015E">
            <w:pPr>
              <w:keepLines/>
            </w:pPr>
            <w:r>
              <w:t>Esteso da:</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E351F7" w:rsidTr="0000556D">
        <w:trPr>
          <w:trHeight w:val="293"/>
        </w:trPr>
        <w:tc>
          <w:tcPr>
            <w:tcW w:w="2268" w:type="dxa"/>
            <w:gridSpan w:val="2"/>
          </w:tcPr>
          <w:p w:rsidR="00606D60" w:rsidRDefault="00E351F7">
            <w:pPr>
              <w:pStyle w:val="Pidipagina"/>
              <w:keepLines/>
              <w:rPr>
                <w:b/>
              </w:rPr>
            </w:pPr>
            <w:r w:rsidRPr="003442A2">
              <w:rPr>
                <w:b/>
              </w:rPr>
              <w:t>Note:</w:t>
            </w:r>
          </w:p>
        </w:tc>
        <w:tc>
          <w:tcPr>
            <w:tcW w:w="6520" w:type="dxa"/>
            <w:gridSpan w:val="5"/>
          </w:tcPr>
          <w:p w:rsidR="00606D60" w:rsidRDefault="00D01462" w:rsidP="00D01462">
            <w:pPr>
              <w:pStyle w:val="Pidipagina"/>
              <w:keepLines/>
              <w:numPr>
                <w:ilvl w:val="0"/>
                <w:numId w:val="144"/>
              </w:numPr>
              <w:pPrChange w:id="343" w:author="elisa" w:date="2008-06-04T17:31:00Z">
                <w:pPr>
                  <w:pStyle w:val="Pidipagina"/>
                  <w:keepLines/>
                </w:pPr>
              </w:pPrChange>
            </w:pPr>
            <w:ins w:id="344" w:author="elisa" w:date="2008-06-04T17:31:00Z">
              <w:r>
                <w:t>Nel caso in cui il grafo visualizzato è di livello di astrazione 2 o 3 le proprietà riferite ad un arco riguardano tutte le relazioni di livell</w:t>
              </w:r>
            </w:ins>
            <w:ins w:id="345" w:author="elisa" w:date="2008-06-04T17:32:00Z">
              <w:r>
                <w:t>o</w:t>
              </w:r>
            </w:ins>
            <w:ins w:id="346" w:author="elisa" w:date="2008-06-04T17:31:00Z">
              <w:r>
                <w:t xml:space="preserve"> 1 che l</w:t>
              </w:r>
            </w:ins>
            <w:ins w:id="347" w:author="elisa" w:date="2008-06-04T17:32:00Z">
              <w:r>
                <w:t>’</w:t>
              </w:r>
              <w:r>
                <w:t>arco sintetizza.</w:t>
              </w:r>
            </w:ins>
          </w:p>
        </w:tc>
      </w:tr>
      <w:tr w:rsidR="00E351F7" w:rsidTr="0000556D">
        <w:trPr>
          <w:cnfStyle w:val="000000100000"/>
          <w:trHeight w:val="293"/>
        </w:trPr>
        <w:tc>
          <w:tcPr>
            <w:tcW w:w="1133" w:type="dxa"/>
          </w:tcPr>
          <w:p w:rsidR="00606D60" w:rsidRDefault="00E351F7">
            <w:pPr>
              <w:keepLines/>
              <w:rPr>
                <w:b/>
              </w:rPr>
            </w:pPr>
            <w:r w:rsidRPr="003442A2">
              <w:rPr>
                <w:b/>
              </w:rPr>
              <w:t>Stato</w:t>
            </w:r>
            <w:r>
              <w:rPr>
                <w:b/>
              </w:rPr>
              <w:t>:</w:t>
            </w:r>
          </w:p>
        </w:tc>
        <w:tc>
          <w:tcPr>
            <w:tcW w:w="1135" w:type="dxa"/>
          </w:tcPr>
          <w:p w:rsidR="00606D60" w:rsidRDefault="00E351F7">
            <w:pPr>
              <w:pStyle w:val="Pidipagina"/>
              <w:keepLines/>
            </w:pPr>
            <w:r>
              <w:t>Finale</w:t>
            </w:r>
          </w:p>
        </w:tc>
        <w:tc>
          <w:tcPr>
            <w:tcW w:w="1156" w:type="dxa"/>
            <w:gridSpan w:val="2"/>
          </w:tcPr>
          <w:p w:rsidR="00606D60" w:rsidRDefault="00E351F7">
            <w:pPr>
              <w:keepLines/>
              <w:rPr>
                <w:b/>
              </w:rPr>
            </w:pPr>
            <w:r w:rsidRPr="003442A2">
              <w:rPr>
                <w:b/>
              </w:rPr>
              <w:t>Priorità:</w:t>
            </w:r>
          </w:p>
        </w:tc>
        <w:tc>
          <w:tcPr>
            <w:tcW w:w="951" w:type="dxa"/>
          </w:tcPr>
          <w:p w:rsidR="00606D60" w:rsidRDefault="00E351F7">
            <w:pPr>
              <w:keepLines/>
            </w:pPr>
            <w:r>
              <w:t>Alta</w:t>
            </w:r>
          </w:p>
        </w:tc>
        <w:tc>
          <w:tcPr>
            <w:tcW w:w="2693" w:type="dxa"/>
          </w:tcPr>
          <w:p w:rsidR="00606D60" w:rsidRDefault="00E351F7">
            <w:pPr>
              <w:pStyle w:val="Pidipagina"/>
              <w:keepLines/>
              <w:rPr>
                <w:b/>
              </w:rPr>
            </w:pPr>
            <w:r w:rsidRPr="003442A2">
              <w:rPr>
                <w:b/>
              </w:rPr>
              <w:t>Livello di Comprensione:</w:t>
            </w:r>
          </w:p>
        </w:tc>
        <w:tc>
          <w:tcPr>
            <w:tcW w:w="1720" w:type="dxa"/>
          </w:tcPr>
          <w:p w:rsidR="00606D60" w:rsidRDefault="00E351F7">
            <w:pPr>
              <w:pStyle w:val="Pidipagina"/>
              <w:keepLines/>
            </w:pPr>
            <w:r>
              <w:t>Compreso</w:t>
            </w:r>
          </w:p>
        </w:tc>
      </w:tr>
      <w:tr w:rsidR="00E351F7" w:rsidTr="0000556D">
        <w:trPr>
          <w:trHeight w:val="240"/>
        </w:trPr>
        <w:tc>
          <w:tcPr>
            <w:tcW w:w="1133" w:type="dxa"/>
          </w:tcPr>
          <w:p w:rsidR="00606D60" w:rsidRDefault="00E351F7">
            <w:pPr>
              <w:pStyle w:val="Pidipagina"/>
              <w:keepLines/>
              <w:rPr>
                <w:b/>
              </w:rPr>
            </w:pPr>
            <w:r w:rsidRPr="003442A2">
              <w:rPr>
                <w:b/>
              </w:rPr>
              <w:t>Versione:</w:t>
            </w:r>
          </w:p>
        </w:tc>
        <w:tc>
          <w:tcPr>
            <w:tcW w:w="1135" w:type="dxa"/>
          </w:tcPr>
          <w:p w:rsidR="00606D60" w:rsidRDefault="00606D60"/>
        </w:tc>
        <w:tc>
          <w:tcPr>
            <w:tcW w:w="1156" w:type="dxa"/>
            <w:gridSpan w:val="2"/>
          </w:tcPr>
          <w:p w:rsidR="00606D60" w:rsidRDefault="00E351F7">
            <w:pPr>
              <w:keepLines/>
              <w:rPr>
                <w:b/>
              </w:rPr>
            </w:pPr>
            <w:r w:rsidRPr="003442A2">
              <w:rPr>
                <w:b/>
              </w:rPr>
              <w:t>Stabilità:</w:t>
            </w:r>
          </w:p>
        </w:tc>
        <w:tc>
          <w:tcPr>
            <w:tcW w:w="951" w:type="dxa"/>
          </w:tcPr>
          <w:p w:rsidR="00606D60" w:rsidRDefault="00E351F7">
            <w:pPr>
              <w:keepLines/>
            </w:pPr>
            <w:r>
              <w:t>Stabile</w:t>
            </w:r>
          </w:p>
        </w:tc>
        <w:tc>
          <w:tcPr>
            <w:tcW w:w="2693" w:type="dxa"/>
          </w:tcPr>
          <w:p w:rsidR="00606D60" w:rsidRDefault="00E351F7">
            <w:pPr>
              <w:keepLines/>
              <w:rPr>
                <w:b/>
              </w:rPr>
            </w:pPr>
            <w:r w:rsidRPr="003442A2">
              <w:rPr>
                <w:b/>
              </w:rPr>
              <w:t>Data:</w:t>
            </w:r>
          </w:p>
        </w:tc>
        <w:tc>
          <w:tcPr>
            <w:tcW w:w="1720" w:type="dxa"/>
          </w:tcPr>
          <w:p w:rsidR="00606D60" w:rsidRDefault="002A3800">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ins w:id="348" w:author="elisa" w:date="2008-06-04T14:11:00Z"/>
          <w:rFonts w:ascii="Times New Roman" w:eastAsiaTheme="minorHAnsi" w:hAnsi="Times New Roman" w:cs="Times New Roman"/>
          <w:color w:val="auto"/>
          <w:sz w:val="18"/>
          <w:szCs w:val="18"/>
          <w:lang w:val="en-US"/>
        </w:rPr>
      </w:pPr>
    </w:p>
    <w:p w:rsidR="00606D60" w:rsidRDefault="00606D6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606D60" w:rsidRDefault="00517125">
            <w:pPr>
              <w:keepLines/>
              <w:ind w:left="34"/>
              <w:rPr>
                <w:b w:val="0"/>
                <w:bCs w:val="0"/>
              </w:rPr>
            </w:pPr>
            <w:r>
              <w:t>Funzionalità:</w:t>
            </w:r>
          </w:p>
        </w:tc>
        <w:tc>
          <w:tcPr>
            <w:tcW w:w="6520" w:type="dxa"/>
            <w:gridSpan w:val="5"/>
          </w:tcPr>
          <w:p w:rsidR="00606D60" w:rsidRDefault="00517125">
            <w:pPr>
              <w:pStyle w:val="Paragrafoelenco"/>
              <w:keepLines/>
              <w:numPr>
                <w:ilvl w:val="0"/>
                <w:numId w:val="20"/>
              </w:numPr>
              <w:ind w:left="1588" w:hanging="1559"/>
              <w:rPr>
                <w:b w:val="0"/>
                <w:bCs w:val="0"/>
              </w:rPr>
            </w:pPr>
            <w:bookmarkStart w:id="349" w:name="_Ref198101361"/>
            <w:r>
              <w:rPr>
                <w:b w:val="0"/>
              </w:rPr>
              <w:t>Visualizzazione Codice Sorgente Elemento Grafo</w:t>
            </w:r>
            <w:bookmarkEnd w:id="349"/>
          </w:p>
        </w:tc>
      </w:tr>
      <w:tr w:rsidR="00517125" w:rsidTr="0000556D">
        <w:trPr>
          <w:cnfStyle w:val="000000100000"/>
          <w:trHeight w:val="276"/>
        </w:trPr>
        <w:tc>
          <w:tcPr>
            <w:tcW w:w="2268" w:type="dxa"/>
            <w:gridSpan w:val="2"/>
          </w:tcPr>
          <w:p w:rsidR="00606D60" w:rsidRDefault="00517125">
            <w:pPr>
              <w:keepLines/>
              <w:rPr>
                <w:b/>
              </w:rPr>
            </w:pPr>
            <w:r>
              <w:rPr>
                <w:b/>
              </w:rPr>
              <w:t>Descrizione</w:t>
            </w:r>
            <w:r>
              <w:t xml:space="preserve">: </w:t>
            </w:r>
          </w:p>
        </w:tc>
        <w:tc>
          <w:tcPr>
            <w:tcW w:w="6520" w:type="dxa"/>
            <w:gridSpan w:val="5"/>
          </w:tcPr>
          <w:p w:rsidR="00606D60" w:rsidRDefault="00517125">
            <w:pPr>
              <w:keepLines/>
            </w:pPr>
            <w:r>
              <w:t>A valle della visualizzazione del grafo, l’utente può selezionare un nodo (CTRL+Click) visualizzandone, quindi, il codice sorgente associato</w:t>
            </w:r>
            <w:r w:rsidR="00CF09F9">
              <w:t>.</w:t>
            </w:r>
          </w:p>
        </w:tc>
      </w:tr>
      <w:tr w:rsidR="00517125" w:rsidTr="0000556D">
        <w:trPr>
          <w:trHeight w:val="263"/>
        </w:trPr>
        <w:tc>
          <w:tcPr>
            <w:tcW w:w="2268" w:type="dxa"/>
            <w:gridSpan w:val="2"/>
          </w:tcPr>
          <w:p w:rsidR="00606D60" w:rsidRDefault="00517125">
            <w:pPr>
              <w:keepLines/>
              <w:rPr>
                <w:b/>
              </w:rPr>
            </w:pPr>
            <w:r>
              <w:rPr>
                <w:b/>
              </w:rPr>
              <w:t xml:space="preserve">Attori: </w:t>
            </w:r>
          </w:p>
        </w:tc>
        <w:tc>
          <w:tcPr>
            <w:tcW w:w="6520" w:type="dxa"/>
            <w:gridSpan w:val="5"/>
          </w:tcPr>
          <w:p w:rsidR="00606D60" w:rsidRDefault="009261C5">
            <w:pPr>
              <w:keepLines/>
              <w:rPr>
                <w:b/>
              </w:rPr>
            </w:pPr>
            <w:r>
              <w:t>Utente</w:t>
            </w:r>
          </w:p>
        </w:tc>
      </w:tr>
      <w:tr w:rsidR="00517125" w:rsidTr="0000556D">
        <w:trPr>
          <w:cnfStyle w:val="000000100000"/>
          <w:trHeight w:val="283"/>
        </w:trPr>
        <w:tc>
          <w:tcPr>
            <w:tcW w:w="2268" w:type="dxa"/>
            <w:gridSpan w:val="2"/>
          </w:tcPr>
          <w:p w:rsidR="00606D60" w:rsidRDefault="00517125">
            <w:pPr>
              <w:keepLines/>
              <w:rPr>
                <w:b/>
              </w:rPr>
            </w:pPr>
            <w:r>
              <w:rPr>
                <w:b/>
              </w:rPr>
              <w:t xml:space="preserve">Input: </w:t>
            </w:r>
          </w:p>
        </w:tc>
        <w:tc>
          <w:tcPr>
            <w:tcW w:w="6520" w:type="dxa"/>
            <w:gridSpan w:val="5"/>
          </w:tcPr>
          <w:p w:rsidR="00606D60" w:rsidRDefault="00F0422D">
            <w:pPr>
              <w:keepLines/>
            </w:pPr>
            <w:r w:rsidRPr="00F0422D">
              <w:t>Nodo selezionato del grafo</w:t>
            </w:r>
            <w:ins w:id="350" w:author="elisa" w:date="2008-06-04T16:54:00Z">
              <w:r w:rsidR="00EC5B92">
                <w:t>.</w:t>
              </w:r>
            </w:ins>
          </w:p>
        </w:tc>
      </w:tr>
      <w:tr w:rsidR="00517125" w:rsidTr="0000556D">
        <w:trPr>
          <w:trHeight w:val="223"/>
        </w:trPr>
        <w:tc>
          <w:tcPr>
            <w:tcW w:w="2268" w:type="dxa"/>
            <w:gridSpan w:val="2"/>
          </w:tcPr>
          <w:p w:rsidR="00606D60" w:rsidRDefault="00517125">
            <w:pPr>
              <w:keepLines/>
              <w:rPr>
                <w:b/>
              </w:rPr>
            </w:pPr>
            <w:r>
              <w:rPr>
                <w:b/>
              </w:rPr>
              <w:t>Output</w:t>
            </w:r>
            <w:r>
              <w:t xml:space="preserve">: </w:t>
            </w:r>
          </w:p>
        </w:tc>
        <w:tc>
          <w:tcPr>
            <w:tcW w:w="6520" w:type="dxa"/>
            <w:gridSpan w:val="5"/>
          </w:tcPr>
          <w:p w:rsidR="00606D60" w:rsidRDefault="009261C5">
            <w:pPr>
              <w:keepLines/>
              <w:rPr>
                <w:b/>
              </w:rPr>
            </w:pPr>
            <w:r>
              <w:t>Codice sorgente del</w:t>
            </w:r>
            <w:ins w:id="351" w:author="elisa" w:date="2008-06-04T16:56:00Z">
              <w:r w:rsidR="000E49F4">
                <w:t xml:space="preserve"> modulo associato al</w:t>
              </w:r>
            </w:ins>
            <w:r>
              <w:t xml:space="preserve"> nodo</w:t>
            </w:r>
            <w:ins w:id="352" w:author="elisa" w:date="2008-06-04T16:54:00Z">
              <w:r w:rsidR="00EC5B92">
                <w:t>.</w:t>
              </w:r>
            </w:ins>
          </w:p>
        </w:tc>
      </w:tr>
      <w:tr w:rsidR="00517125" w:rsidTr="0000556D">
        <w:trPr>
          <w:cnfStyle w:val="000000100000"/>
          <w:trHeight w:val="305"/>
        </w:trPr>
        <w:tc>
          <w:tcPr>
            <w:tcW w:w="2268" w:type="dxa"/>
            <w:gridSpan w:val="2"/>
          </w:tcPr>
          <w:p w:rsidR="00606D60" w:rsidRDefault="00517125">
            <w:pPr>
              <w:keepLines/>
              <w:rPr>
                <w:b/>
              </w:rPr>
            </w:pPr>
            <w:r>
              <w:rPr>
                <w:b/>
              </w:rPr>
              <w:t xml:space="preserve">Elaborazione: </w:t>
            </w:r>
          </w:p>
        </w:tc>
        <w:tc>
          <w:tcPr>
            <w:tcW w:w="6520" w:type="dxa"/>
            <w:gridSpan w:val="5"/>
          </w:tcPr>
          <w:p w:rsidR="00606D60" w:rsidRDefault="009261C5">
            <w:pPr>
              <w:pStyle w:val="Paragrafoelenco"/>
              <w:keepLines/>
              <w:numPr>
                <w:ilvl w:val="0"/>
                <w:numId w:val="126"/>
              </w:numPr>
              <w:rPr>
                <w:b/>
              </w:rPr>
            </w:pPr>
            <w:r w:rsidRPr="00CE3034">
              <w:rPr>
                <w:rFonts w:ascii="Gill Sans MT" w:hAnsi="Gill Sans MT"/>
                <w:b/>
              </w:rPr>
              <w:t>«</w:t>
            </w:r>
            <w:r>
              <w:rPr>
                <w:b/>
              </w:rPr>
              <w:t xml:space="preserve">Estende» </w:t>
            </w:r>
            <w:fldSimple w:instr=" REF _Ref198101326 \r \h  \* MERGEFORMAT ">
              <w:fldSimple w:instr=" REF _Ref198101410 \r \h  \* MERGEFORMAT ">
                <w:r w:rsidR="00F0422D" w:rsidRPr="00F0422D">
                  <w:rPr>
                    <w:i/>
                  </w:rPr>
                  <w:t>UC-AREA01-02</w:t>
                </w:r>
              </w:fldSimple>
            </w:fldSimple>
            <w:r w:rsidR="00F0422D" w:rsidRPr="00F0422D">
              <w:rPr>
                <w:b/>
              </w:rPr>
              <w:t>;</w:t>
            </w:r>
          </w:p>
          <w:p w:rsidR="00606D60" w:rsidRDefault="00FA75E0">
            <w:pPr>
              <w:pStyle w:val="Paragrafoelenco"/>
              <w:keepLines/>
              <w:numPr>
                <w:ilvl w:val="0"/>
                <w:numId w:val="126"/>
              </w:numPr>
            </w:pPr>
            <w:bookmarkStart w:id="353" w:name="_Ref199654676"/>
            <w:r>
              <w:t xml:space="preserve">L’utente ha selezionato (CTRL+Click)  un </w:t>
            </w:r>
            <w:r w:rsidR="00846A50">
              <w:t>nodo</w:t>
            </w:r>
            <w:r>
              <w:t xml:space="preserve"> del grafo rappresentante una classe, un aspetto o un interfaccia;</w:t>
            </w:r>
            <w:bookmarkEnd w:id="353"/>
          </w:p>
          <w:p w:rsidR="00606D60" w:rsidRDefault="00FA75E0">
            <w:pPr>
              <w:pStyle w:val="Paragrafoelenco"/>
              <w:keepLines/>
              <w:numPr>
                <w:ilvl w:val="0"/>
                <w:numId w:val="126"/>
              </w:numPr>
            </w:pPr>
            <w:r>
              <w:t xml:space="preserve">Il sistema recupera il codice sorgente </w:t>
            </w:r>
            <w:ins w:id="354" w:author="elisa" w:date="2008-06-04T16:56:00Z">
              <w:r w:rsidR="000E49F4">
                <w:t xml:space="preserve">del modulo </w:t>
              </w:r>
            </w:ins>
            <w:r>
              <w:t xml:space="preserve">associato </w:t>
            </w:r>
            <w:r w:rsidR="00846A50">
              <w:t>al nodo</w:t>
            </w:r>
            <w:r>
              <w:t xml:space="preserve"> selezionato e lo visualizza posizionando il cursore sulla dichiarazione dello stesso;</w:t>
            </w:r>
          </w:p>
          <w:p w:rsidR="00606D60" w:rsidRDefault="00FA75E0">
            <w:pPr>
              <w:pStyle w:val="Paragrafoelenco"/>
              <w:keepLines/>
              <w:numPr>
                <w:ilvl w:val="0"/>
                <w:numId w:val="126"/>
              </w:numPr>
            </w:pPr>
            <w:bookmarkStart w:id="355" w:name="_Ref199654997"/>
            <w:r>
              <w:t>Il caso d’uso termina.</w:t>
            </w:r>
            <w:bookmarkEnd w:id="355"/>
          </w:p>
        </w:tc>
      </w:tr>
      <w:tr w:rsidR="00517125" w:rsidTr="0000556D">
        <w:trPr>
          <w:trHeight w:val="330"/>
        </w:trPr>
        <w:tc>
          <w:tcPr>
            <w:tcW w:w="2268" w:type="dxa"/>
            <w:gridSpan w:val="2"/>
          </w:tcPr>
          <w:p w:rsidR="00606D60" w:rsidRDefault="00517125">
            <w:pPr>
              <w:keepLines/>
              <w:rPr>
                <w:b/>
              </w:rPr>
            </w:pPr>
            <w:r>
              <w:rPr>
                <w:b/>
              </w:rPr>
              <w:t>Pre-Condizioni:</w:t>
            </w:r>
          </w:p>
        </w:tc>
        <w:tc>
          <w:tcPr>
            <w:tcW w:w="6520" w:type="dxa"/>
            <w:gridSpan w:val="5"/>
          </w:tcPr>
          <w:p w:rsidR="00606D60" w:rsidRDefault="00F0422D">
            <w:pPr>
              <w:keepLines/>
            </w:pPr>
            <w:r w:rsidRPr="00F0422D">
              <w:t>Il grafo dal quale è stato</w:t>
            </w:r>
            <w:r w:rsidR="00A8194E">
              <w:t xml:space="preserve"> selezionato il nodo deve rappresentare l’attuale  </w:t>
            </w:r>
            <w:r w:rsidRPr="00F0422D">
              <w:rPr>
                <w:i/>
              </w:rPr>
              <w:t>stato del progetto</w:t>
            </w:r>
            <w:fldSimple w:instr=" REF _Ref198609237 \r \h  \* MERGEFORMAT ">
              <w:r w:rsidRPr="00F0422D">
                <w:rPr>
                  <w:vertAlign w:val="superscript"/>
                </w:rPr>
                <w:t>32</w:t>
              </w:r>
            </w:fldSimple>
          </w:p>
        </w:tc>
      </w:tr>
      <w:tr w:rsidR="00517125" w:rsidTr="0000556D">
        <w:trPr>
          <w:cnfStyle w:val="000000100000"/>
          <w:trHeight w:val="316"/>
        </w:trPr>
        <w:tc>
          <w:tcPr>
            <w:tcW w:w="2268" w:type="dxa"/>
            <w:gridSpan w:val="2"/>
          </w:tcPr>
          <w:p w:rsidR="00606D60" w:rsidRDefault="00517125">
            <w:pPr>
              <w:keepLines/>
              <w:rPr>
                <w:b/>
              </w:rPr>
            </w:pPr>
            <w:r>
              <w:rPr>
                <w:b/>
              </w:rPr>
              <w:t>Post-Condizioni:</w:t>
            </w:r>
          </w:p>
        </w:tc>
        <w:tc>
          <w:tcPr>
            <w:tcW w:w="6520" w:type="dxa"/>
            <w:gridSpan w:val="5"/>
          </w:tcPr>
          <w:p w:rsidR="00606D60" w:rsidRDefault="00F0422D">
            <w:pPr>
              <w:keepLines/>
            </w:pPr>
            <w:r w:rsidRPr="00F0422D">
              <w:t>Nessuna</w:t>
            </w:r>
            <w:r w:rsidR="00C60AB9">
              <w:t>.</w:t>
            </w:r>
          </w:p>
        </w:tc>
      </w:tr>
      <w:tr w:rsidR="00517125" w:rsidTr="0000556D">
        <w:trPr>
          <w:trHeight w:val="339"/>
        </w:trPr>
        <w:tc>
          <w:tcPr>
            <w:tcW w:w="2268" w:type="dxa"/>
            <w:gridSpan w:val="2"/>
          </w:tcPr>
          <w:p w:rsidR="00606D60" w:rsidRDefault="00517125">
            <w:pPr>
              <w:keepLines/>
              <w:rPr>
                <w:b/>
              </w:rPr>
            </w:pPr>
            <w:r>
              <w:rPr>
                <w:b/>
              </w:rPr>
              <w:t>Scenari Alternativi:</w:t>
            </w:r>
          </w:p>
        </w:tc>
        <w:tc>
          <w:tcPr>
            <w:tcW w:w="6520" w:type="dxa"/>
            <w:gridSpan w:val="5"/>
          </w:tcPr>
          <w:p w:rsidR="00606D60" w:rsidRDefault="00F0422D">
            <w:pPr>
              <w:keepLines/>
            </w:pPr>
            <w:r>
              <w:fldChar w:fldCharType="begin"/>
            </w:r>
            <w:r w:rsidR="00FA75E0">
              <w:instrText xml:space="preserve"> REF _Ref199654676 \r \h </w:instrText>
            </w:r>
            <w:r>
              <w:fldChar w:fldCharType="separate"/>
            </w:r>
            <w:r w:rsidR="00FA75E0">
              <w:t>2</w:t>
            </w:r>
            <w:r>
              <w:fldChar w:fldCharType="end"/>
            </w:r>
            <w:r w:rsidRPr="00F0422D">
              <w:t>a</w:t>
            </w:r>
          </w:p>
          <w:p w:rsidR="00606D60" w:rsidRDefault="00FA75E0">
            <w:pPr>
              <w:pStyle w:val="Paragrafoelenco"/>
              <w:keepLines/>
              <w:numPr>
                <w:ilvl w:val="0"/>
                <w:numId w:val="127"/>
              </w:numPr>
              <w:ind w:left="737"/>
            </w:pPr>
            <w:r>
              <w:t xml:space="preserve">L’utente ha selezionato (CTRL+Click)  un </w:t>
            </w:r>
            <w:r w:rsidR="00846A50">
              <w:t>nodo</w:t>
            </w:r>
            <w:r>
              <w:t xml:space="preserve"> del grafo rappresentante un metodo, un advice, un pointcut o un attributo;</w:t>
            </w:r>
          </w:p>
          <w:p w:rsidR="00606D60" w:rsidRDefault="00FA75E0">
            <w:pPr>
              <w:pStyle w:val="Paragrafoelenco"/>
              <w:keepLines/>
              <w:numPr>
                <w:ilvl w:val="0"/>
                <w:numId w:val="127"/>
              </w:numPr>
              <w:ind w:left="737"/>
            </w:pPr>
            <w:r>
              <w:t>Il sistema recu</w:t>
            </w:r>
            <w:r w:rsidR="00846A50">
              <w:t>p</w:t>
            </w:r>
            <w:r>
              <w:t>era</w:t>
            </w:r>
            <w:r w:rsidR="00846A50">
              <w:t xml:space="preserve"> il codice sorgente </w:t>
            </w:r>
            <w:del w:id="356" w:author="elisa" w:date="2008-06-04T16:56:00Z">
              <w:r w:rsidR="00846A50" w:rsidDel="000E49F4">
                <w:delText xml:space="preserve">dell’elemento </w:delText>
              </w:r>
            </w:del>
            <w:ins w:id="357" w:author="elisa" w:date="2008-06-04T16:56:00Z">
              <w:r w:rsidR="000E49F4">
                <w:t>del modulo</w:t>
              </w:r>
              <w:r w:rsidR="000E49F4">
                <w:t xml:space="preserve"> </w:t>
              </w:r>
            </w:ins>
            <w:r w:rsidR="00846A50">
              <w:t>contenente la dichiarazione del nodo selezionato e lo visualizza posizionando il cursore in corrispondenza della stessa;</w:t>
            </w:r>
          </w:p>
          <w:p w:rsidR="00606D60" w:rsidRDefault="00FA75E0">
            <w:pPr>
              <w:pStyle w:val="Paragrafoelenco"/>
              <w:keepLines/>
              <w:numPr>
                <w:ilvl w:val="0"/>
                <w:numId w:val="127"/>
              </w:numPr>
              <w:ind w:left="737"/>
            </w:pPr>
            <w:r>
              <w:t>Ritorn</w:t>
            </w:r>
            <w:r w:rsidR="00846A50">
              <w:t xml:space="preserve">a al punto </w:t>
            </w:r>
            <w:r w:rsidR="00F0422D">
              <w:fldChar w:fldCharType="begin"/>
            </w:r>
            <w:r w:rsidR="00846A50">
              <w:instrText xml:space="preserve"> REF _Ref199654997 \r \h </w:instrText>
            </w:r>
            <w:r w:rsidR="00F0422D">
              <w:fldChar w:fldCharType="separate"/>
            </w:r>
            <w:r w:rsidR="00846A50">
              <w:t>4</w:t>
            </w:r>
            <w:r w:rsidR="00F0422D">
              <w:fldChar w:fldCharType="end"/>
            </w:r>
            <w:r w:rsidR="00846A50">
              <w:t xml:space="preserve"> del flusso principale.</w:t>
            </w:r>
          </w:p>
        </w:tc>
      </w:tr>
      <w:tr w:rsidR="0008015E" w:rsidTr="0000556D">
        <w:trPr>
          <w:cnfStyle w:val="000000100000"/>
          <w:trHeight w:val="128"/>
        </w:trPr>
        <w:tc>
          <w:tcPr>
            <w:tcW w:w="2268" w:type="dxa"/>
            <w:gridSpan w:val="2"/>
            <w:vMerge w:val="restart"/>
          </w:tcPr>
          <w:p w:rsidR="00606D60" w:rsidRDefault="0008015E">
            <w:pPr>
              <w:keepLines/>
              <w:rPr>
                <w:b/>
              </w:rPr>
            </w:pPr>
            <w:r>
              <w:rPr>
                <w:b/>
              </w:rPr>
              <w:t>Requisiti collegati</w:t>
            </w:r>
            <w:r>
              <w:t>:</w:t>
            </w:r>
          </w:p>
        </w:tc>
        <w:tc>
          <w:tcPr>
            <w:tcW w:w="6520" w:type="dxa"/>
            <w:gridSpan w:val="5"/>
          </w:tcPr>
          <w:p w:rsidR="00606D60" w:rsidRDefault="00606D60">
            <w:pPr>
              <w:keepLines/>
              <w:rPr>
                <w:i/>
              </w:rPr>
            </w:pPr>
          </w:p>
        </w:tc>
      </w:tr>
      <w:tr w:rsidR="0008015E" w:rsidTr="0000556D">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Include: </w:t>
            </w:r>
          </w:p>
        </w:tc>
      </w:tr>
      <w:tr w:rsidR="0008015E" w:rsidTr="0000556D">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r w:rsidDel="0008015E">
              <w:t xml:space="preserve"> </w:t>
            </w:r>
          </w:p>
        </w:tc>
      </w:tr>
      <w:tr w:rsidR="0008015E" w:rsidTr="0000556D">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Estende</w:t>
            </w:r>
            <w:r w:rsidRPr="00C25C74">
              <w:t xml:space="preserve">: </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F0422D">
            <w:pPr>
              <w:keepLines/>
              <w:rPr>
                <w:i/>
              </w:rPr>
            </w:pPr>
            <w:fldSimple w:instr=" REF _Ref198101410 \r \h  \* MERGEFORMAT ">
              <w:r w:rsidRPr="00F0422D">
                <w:rPr>
                  <w:i/>
                </w:rPr>
                <w:t>UC-AREA01-02</w:t>
              </w:r>
            </w:fldSimple>
          </w:p>
        </w:tc>
      </w:tr>
      <w:tr w:rsidR="0008015E" w:rsidTr="00C468FF">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Incluso </w:t>
            </w:r>
            <w:r w:rsidR="00C468FF">
              <w:t>da</w:t>
            </w:r>
            <w:r>
              <w:t xml:space="preserve">: </w:t>
            </w:r>
          </w:p>
        </w:tc>
      </w:tr>
      <w:tr w:rsidR="0008015E" w:rsidTr="00C468FF">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p>
        </w:tc>
      </w:tr>
      <w:tr w:rsidR="0008015E" w:rsidTr="00C468FF">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Esteso da</w:t>
            </w:r>
            <w:r w:rsidRPr="00C25C74">
              <w:t xml:space="preserve">: </w:t>
            </w:r>
          </w:p>
        </w:tc>
      </w:tr>
      <w:tr w:rsidR="0008015E" w:rsidTr="00C468FF">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517125" w:rsidTr="0000556D">
        <w:trPr>
          <w:trHeight w:val="293"/>
        </w:trPr>
        <w:tc>
          <w:tcPr>
            <w:tcW w:w="2268" w:type="dxa"/>
            <w:gridSpan w:val="2"/>
          </w:tcPr>
          <w:p w:rsidR="00606D60" w:rsidRDefault="00517125">
            <w:pPr>
              <w:pStyle w:val="Pidipagina"/>
              <w:keepLines/>
              <w:rPr>
                <w:b/>
              </w:rPr>
            </w:pPr>
            <w:r w:rsidRPr="003442A2">
              <w:rPr>
                <w:b/>
              </w:rPr>
              <w:t>Note:</w:t>
            </w:r>
          </w:p>
        </w:tc>
        <w:tc>
          <w:tcPr>
            <w:tcW w:w="6520" w:type="dxa"/>
            <w:gridSpan w:val="5"/>
          </w:tcPr>
          <w:p w:rsidR="00606D60" w:rsidRDefault="00C60AB9" w:rsidP="00EC5B92">
            <w:pPr>
              <w:pStyle w:val="Pidipagina"/>
              <w:keepLines/>
              <w:numPr>
                <w:ilvl w:val="0"/>
                <w:numId w:val="141"/>
              </w:numPr>
              <w:pPrChange w:id="358" w:author="elisa" w:date="2008-06-04T16:55:00Z">
                <w:pPr>
                  <w:pStyle w:val="Pidipagina"/>
                  <w:keepLines/>
                </w:pPr>
              </w:pPrChange>
            </w:pPr>
            <w:r>
              <w:t xml:space="preserve">L’azione di </w:t>
            </w:r>
            <w:r w:rsidR="00846A50">
              <w:t>CTRL+Click</w:t>
            </w:r>
            <w:r>
              <w:t xml:space="preserve"> </w:t>
            </w:r>
            <w:r w:rsidR="00846A50">
              <w:t xml:space="preserve">su un nodo </w:t>
            </w:r>
            <w:r>
              <w:t xml:space="preserve">che rappresenta un </w:t>
            </w:r>
            <w:r w:rsidR="00846A50">
              <w:t>package o su</w:t>
            </w:r>
            <w:r>
              <w:t xml:space="preserve"> un arco non ha nessun effetto.</w:t>
            </w:r>
          </w:p>
        </w:tc>
      </w:tr>
      <w:tr w:rsidR="00517125" w:rsidTr="0000556D">
        <w:trPr>
          <w:cnfStyle w:val="000000100000"/>
          <w:trHeight w:val="293"/>
        </w:trPr>
        <w:tc>
          <w:tcPr>
            <w:tcW w:w="1133" w:type="dxa"/>
          </w:tcPr>
          <w:p w:rsidR="00606D60" w:rsidRDefault="00517125">
            <w:pPr>
              <w:keepLines/>
              <w:rPr>
                <w:b/>
              </w:rPr>
            </w:pPr>
            <w:r w:rsidRPr="003442A2">
              <w:rPr>
                <w:b/>
              </w:rPr>
              <w:t>Stato</w:t>
            </w:r>
            <w:r>
              <w:rPr>
                <w:b/>
              </w:rPr>
              <w:t>:</w:t>
            </w:r>
          </w:p>
        </w:tc>
        <w:tc>
          <w:tcPr>
            <w:tcW w:w="1135" w:type="dxa"/>
          </w:tcPr>
          <w:p w:rsidR="00606D60" w:rsidRDefault="00517125">
            <w:pPr>
              <w:pStyle w:val="Pidipagina"/>
              <w:keepLines/>
            </w:pPr>
            <w:r>
              <w:t>Finale</w:t>
            </w:r>
          </w:p>
        </w:tc>
        <w:tc>
          <w:tcPr>
            <w:tcW w:w="1156" w:type="dxa"/>
            <w:gridSpan w:val="2"/>
          </w:tcPr>
          <w:p w:rsidR="00606D60" w:rsidRDefault="00517125">
            <w:pPr>
              <w:keepLines/>
              <w:rPr>
                <w:b/>
              </w:rPr>
            </w:pPr>
            <w:r w:rsidRPr="003442A2">
              <w:rPr>
                <w:b/>
              </w:rPr>
              <w:t>Priorità:</w:t>
            </w:r>
          </w:p>
        </w:tc>
        <w:tc>
          <w:tcPr>
            <w:tcW w:w="951" w:type="dxa"/>
          </w:tcPr>
          <w:p w:rsidR="00606D60" w:rsidRDefault="00517125">
            <w:pPr>
              <w:keepLines/>
            </w:pPr>
            <w:r>
              <w:t>Alta</w:t>
            </w:r>
          </w:p>
        </w:tc>
        <w:tc>
          <w:tcPr>
            <w:tcW w:w="2693" w:type="dxa"/>
          </w:tcPr>
          <w:p w:rsidR="00606D60" w:rsidRDefault="00517125">
            <w:pPr>
              <w:pStyle w:val="Pidipagina"/>
              <w:keepLines/>
              <w:rPr>
                <w:b/>
              </w:rPr>
            </w:pPr>
            <w:r w:rsidRPr="003442A2">
              <w:rPr>
                <w:b/>
              </w:rPr>
              <w:t>Livello di Comprensione:</w:t>
            </w:r>
          </w:p>
        </w:tc>
        <w:tc>
          <w:tcPr>
            <w:tcW w:w="1720" w:type="dxa"/>
          </w:tcPr>
          <w:p w:rsidR="00606D60" w:rsidRDefault="00517125">
            <w:pPr>
              <w:pStyle w:val="Pidipagina"/>
              <w:keepLines/>
            </w:pPr>
            <w:r>
              <w:t>Compreso</w:t>
            </w:r>
          </w:p>
        </w:tc>
      </w:tr>
      <w:tr w:rsidR="00517125" w:rsidTr="0000556D">
        <w:trPr>
          <w:trHeight w:val="240"/>
        </w:trPr>
        <w:tc>
          <w:tcPr>
            <w:tcW w:w="1133" w:type="dxa"/>
          </w:tcPr>
          <w:p w:rsidR="00606D60" w:rsidRDefault="00517125">
            <w:pPr>
              <w:pStyle w:val="Pidipagina"/>
              <w:keepLines/>
              <w:rPr>
                <w:b/>
              </w:rPr>
            </w:pPr>
            <w:r w:rsidRPr="003442A2">
              <w:rPr>
                <w:b/>
              </w:rPr>
              <w:t>Versione:</w:t>
            </w:r>
          </w:p>
        </w:tc>
        <w:tc>
          <w:tcPr>
            <w:tcW w:w="1135" w:type="dxa"/>
          </w:tcPr>
          <w:p w:rsidR="00AE196F" w:rsidRDefault="00AE196F">
            <w:pPr>
              <w:pStyle w:val="Titoloindice"/>
              <w:keepLines/>
            </w:pPr>
          </w:p>
        </w:tc>
        <w:tc>
          <w:tcPr>
            <w:tcW w:w="1156" w:type="dxa"/>
            <w:gridSpan w:val="2"/>
          </w:tcPr>
          <w:p w:rsidR="00606D60" w:rsidRDefault="00517125">
            <w:pPr>
              <w:keepLines/>
              <w:rPr>
                <w:b/>
              </w:rPr>
            </w:pPr>
            <w:r w:rsidRPr="003442A2">
              <w:rPr>
                <w:b/>
              </w:rPr>
              <w:t>Stabilità:</w:t>
            </w:r>
          </w:p>
        </w:tc>
        <w:tc>
          <w:tcPr>
            <w:tcW w:w="951" w:type="dxa"/>
          </w:tcPr>
          <w:p w:rsidR="00606D60" w:rsidRDefault="00517125">
            <w:pPr>
              <w:keepLines/>
            </w:pPr>
            <w:r>
              <w:t>Stabile</w:t>
            </w:r>
          </w:p>
        </w:tc>
        <w:tc>
          <w:tcPr>
            <w:tcW w:w="2693" w:type="dxa"/>
          </w:tcPr>
          <w:p w:rsidR="00606D60" w:rsidRDefault="00517125">
            <w:pPr>
              <w:keepLines/>
              <w:rPr>
                <w:b/>
              </w:rPr>
            </w:pPr>
            <w:r w:rsidRPr="003442A2">
              <w:rPr>
                <w:b/>
              </w:rPr>
              <w:t>Data:</w:t>
            </w:r>
          </w:p>
        </w:tc>
        <w:tc>
          <w:tcPr>
            <w:tcW w:w="1720" w:type="dxa"/>
          </w:tcPr>
          <w:p w:rsidR="00606D60" w:rsidRDefault="002A3800">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Pr="00832892" w:rsidRDefault="00F0422D" w:rsidP="0000556D">
            <w:pPr>
              <w:keepLines/>
              <w:spacing w:line="360" w:lineRule="auto"/>
              <w:ind w:left="34"/>
              <w:rPr>
                <w:color w:val="auto"/>
              </w:rPr>
            </w:pPr>
            <w:r w:rsidRPr="00F0422D">
              <w:rPr>
                <w:color w:val="auto"/>
              </w:rPr>
              <w:t>Funzionalità:</w:t>
            </w:r>
          </w:p>
        </w:tc>
        <w:tc>
          <w:tcPr>
            <w:tcW w:w="6520" w:type="dxa"/>
            <w:gridSpan w:val="5"/>
          </w:tcPr>
          <w:p w:rsidR="00A22688" w:rsidRPr="00EC5B92" w:rsidRDefault="00F0422D" w:rsidP="006A5016">
            <w:pPr>
              <w:pStyle w:val="Paragrafoelenco"/>
              <w:keepLines/>
              <w:numPr>
                <w:ilvl w:val="0"/>
                <w:numId w:val="20"/>
              </w:numPr>
              <w:spacing w:line="360" w:lineRule="auto"/>
              <w:ind w:left="1588" w:hanging="1559"/>
              <w:rPr>
                <w:b w:val="0"/>
                <w:color w:val="auto"/>
                <w:rPrChange w:id="359" w:author="elisa" w:date="2008-06-04T16:53:00Z">
                  <w:rPr>
                    <w:b w:val="0"/>
                    <w:color w:val="auto"/>
                  </w:rPr>
                </w:rPrChange>
              </w:rPr>
              <w:pPrChange w:id="360" w:author="elisa" w:date="2008-06-04T15:01:00Z">
                <w:pPr>
                  <w:pStyle w:val="Paragrafoelenco"/>
                  <w:keepLines/>
                  <w:numPr>
                    <w:numId w:val="20"/>
                  </w:numPr>
                  <w:spacing w:line="360" w:lineRule="auto"/>
                  <w:ind w:left="1588" w:hanging="1559"/>
                </w:pPr>
              </w:pPrChange>
            </w:pPr>
            <w:bookmarkStart w:id="361" w:name="_Ref198101357"/>
            <w:del w:id="362" w:author="elisa" w:date="2008-06-04T15:01:00Z">
              <w:r w:rsidRPr="00EC5B92" w:rsidDel="006A5016">
                <w:rPr>
                  <w:b w:val="0"/>
                  <w:color w:val="auto"/>
                  <w:rPrChange w:id="363" w:author="elisa" w:date="2008-06-04T16:53:00Z">
                    <w:rPr>
                      <w:color w:val="auto"/>
                    </w:rPr>
                  </w:rPrChange>
                </w:rPr>
                <w:delText xml:space="preserve">Aumento </w:delText>
              </w:r>
            </w:del>
            <w:ins w:id="364" w:author="elisa" w:date="2008-06-04T15:01:00Z">
              <w:r w:rsidR="006A5016" w:rsidRPr="00EC5B92">
                <w:rPr>
                  <w:b w:val="0"/>
                  <w:color w:val="auto"/>
                  <w:rPrChange w:id="365" w:author="elisa" w:date="2008-06-04T16:53:00Z">
                    <w:rPr>
                      <w:color w:val="auto"/>
                    </w:rPr>
                  </w:rPrChange>
                </w:rPr>
                <w:t>Riduzione</w:t>
              </w:r>
              <w:r w:rsidR="006A5016" w:rsidRPr="00EC5B92">
                <w:rPr>
                  <w:b w:val="0"/>
                  <w:color w:val="auto"/>
                  <w:rPrChange w:id="366" w:author="elisa" w:date="2008-06-04T16:53:00Z">
                    <w:rPr>
                      <w:color w:val="auto"/>
                    </w:rPr>
                  </w:rPrChange>
                </w:rPr>
                <w:t xml:space="preserve"> </w:t>
              </w:r>
            </w:ins>
            <w:r w:rsidRPr="00EC5B92">
              <w:rPr>
                <w:b w:val="0"/>
                <w:color w:val="auto"/>
                <w:rPrChange w:id="367" w:author="elisa" w:date="2008-06-04T16:53:00Z">
                  <w:rPr>
                    <w:color w:val="auto"/>
                  </w:rPr>
                </w:rPrChange>
              </w:rPr>
              <w:t xml:space="preserve">Livello </w:t>
            </w:r>
            <w:del w:id="368" w:author="elisa" w:date="2008-06-04T15:01:00Z">
              <w:r w:rsidRPr="00EC5B92" w:rsidDel="006A5016">
                <w:rPr>
                  <w:b w:val="0"/>
                  <w:color w:val="auto"/>
                  <w:rPrChange w:id="369" w:author="elisa" w:date="2008-06-04T16:53:00Z">
                    <w:rPr>
                      <w:color w:val="auto"/>
                    </w:rPr>
                  </w:rPrChange>
                </w:rPr>
                <w:delText>Dettaglio</w:delText>
              </w:r>
            </w:del>
            <w:bookmarkEnd w:id="361"/>
            <w:ins w:id="370" w:author="elisa" w:date="2008-06-04T15:01:00Z">
              <w:r w:rsidR="006A5016" w:rsidRPr="00EC5B92">
                <w:rPr>
                  <w:b w:val="0"/>
                  <w:color w:val="auto"/>
                  <w:rPrChange w:id="371" w:author="elisa" w:date="2008-06-04T16:53:00Z">
                    <w:rPr>
                      <w:color w:val="auto"/>
                    </w:rPr>
                  </w:rPrChange>
                </w:rPr>
                <w:t>di Astrazione Grafo</w:t>
              </w:r>
            </w:ins>
          </w:p>
        </w:tc>
      </w:tr>
      <w:tr w:rsidR="00A22688" w:rsidTr="0000556D">
        <w:trPr>
          <w:cnfStyle w:val="000000100000"/>
          <w:trHeight w:val="276"/>
        </w:trPr>
        <w:tc>
          <w:tcPr>
            <w:tcW w:w="2268" w:type="dxa"/>
            <w:gridSpan w:val="2"/>
          </w:tcPr>
          <w:p w:rsidR="00A22688" w:rsidRPr="00832892" w:rsidRDefault="00F0422D" w:rsidP="0000556D">
            <w:pPr>
              <w:keepLines/>
              <w:spacing w:line="360" w:lineRule="auto"/>
              <w:rPr>
                <w:b/>
                <w:color w:val="auto"/>
              </w:rPr>
            </w:pPr>
            <w:r w:rsidRPr="00F0422D">
              <w:rPr>
                <w:b/>
                <w:color w:val="auto"/>
              </w:rPr>
              <w:t>Descrizione</w:t>
            </w:r>
            <w:r w:rsidRPr="00F0422D">
              <w:rPr>
                <w:color w:val="auto"/>
              </w:rPr>
              <w:t xml:space="preserve">: </w:t>
            </w:r>
          </w:p>
        </w:tc>
        <w:tc>
          <w:tcPr>
            <w:tcW w:w="6520" w:type="dxa"/>
            <w:gridSpan w:val="5"/>
          </w:tcPr>
          <w:p w:rsidR="00606D60" w:rsidRDefault="00F0422D" w:rsidP="006A5016">
            <w:pPr>
              <w:keepLines/>
              <w:rPr>
                <w:b/>
                <w:i/>
                <w:color w:val="auto"/>
              </w:rPr>
              <w:pPrChange w:id="372" w:author="elisa" w:date="2008-06-04T15:01:00Z">
                <w:pPr>
                  <w:keepLines/>
                </w:pPr>
              </w:pPrChange>
            </w:pPr>
            <w:r w:rsidRPr="00F0422D">
              <w:rPr>
                <w:color w:val="auto"/>
              </w:rPr>
              <w:t xml:space="preserve">A valle della visualizzazione del </w:t>
            </w:r>
            <w:r w:rsidRPr="00F0422D">
              <w:rPr>
                <w:i/>
                <w:color w:val="auto"/>
              </w:rPr>
              <w:t>grafo dei package</w:t>
            </w:r>
            <w:fldSimple w:instr=" REF _Ref199652803 \r \h  \* MERGEFORMAT ">
              <w:r w:rsidRPr="00F0422D">
                <w:rPr>
                  <w:i/>
                  <w:color w:val="auto"/>
                  <w:vertAlign w:val="superscript"/>
                </w:rPr>
                <w:t>13</w:t>
              </w:r>
            </w:fldSimple>
            <w:r w:rsidR="006A6325">
              <w:rPr>
                <w:color w:val="auto"/>
              </w:rPr>
              <w:t xml:space="preserve"> o del </w:t>
            </w:r>
            <w:r w:rsidRPr="00F0422D">
              <w:rPr>
                <w:i/>
                <w:color w:val="auto"/>
              </w:rPr>
              <w:t xml:space="preserve">grafo </w:t>
            </w:r>
            <w:r w:rsidR="006A6325">
              <w:rPr>
                <w:i/>
                <w:color w:val="auto"/>
              </w:rPr>
              <w:t xml:space="preserve">di </w:t>
            </w:r>
            <w:r w:rsidRPr="00F0422D">
              <w:rPr>
                <w:i/>
                <w:color w:val="auto"/>
              </w:rPr>
              <w:t>classi/aspetti</w:t>
            </w:r>
            <w:fldSimple w:instr=" REF _Ref199653367 \r \h  \* MERGEFORMAT ">
              <w:r w:rsidRPr="00F0422D">
                <w:rPr>
                  <w:i/>
                  <w:color w:val="auto"/>
                  <w:vertAlign w:val="superscript"/>
                </w:rPr>
                <w:t>14</w:t>
              </w:r>
            </w:fldSimple>
            <w:r w:rsidRPr="00F0422D">
              <w:rPr>
                <w:color w:val="auto"/>
              </w:rPr>
              <w:t>, l’utente può selezionar</w:t>
            </w:r>
            <w:r w:rsidR="006A6325">
              <w:rPr>
                <w:color w:val="auto"/>
              </w:rPr>
              <w:t>ne</w:t>
            </w:r>
            <w:r w:rsidRPr="00F0422D">
              <w:rPr>
                <w:color w:val="auto"/>
              </w:rPr>
              <w:t xml:space="preserve"> un nodo </w:t>
            </w:r>
            <w:r w:rsidR="006A6325">
              <w:rPr>
                <w:color w:val="auto"/>
              </w:rPr>
              <w:t>o un arco con il doppio click,</w:t>
            </w:r>
            <w:r w:rsidRPr="00F0422D">
              <w:rPr>
                <w:color w:val="auto"/>
              </w:rPr>
              <w:t xml:space="preserve"> visualizza</w:t>
            </w:r>
            <w:r w:rsidR="006A6325">
              <w:rPr>
                <w:color w:val="auto"/>
              </w:rPr>
              <w:t xml:space="preserve">ndo, così, </w:t>
            </w:r>
            <w:r w:rsidRPr="00F0422D">
              <w:rPr>
                <w:color w:val="auto"/>
              </w:rPr>
              <w:t xml:space="preserve">un nuovo grafo </w:t>
            </w:r>
            <w:r w:rsidR="006A6325">
              <w:rPr>
                <w:color w:val="auto"/>
              </w:rPr>
              <w:t xml:space="preserve">che </w:t>
            </w:r>
            <w:del w:id="373" w:author="elisa" w:date="2008-06-04T15:01:00Z">
              <w:r w:rsidR="006A6325" w:rsidDel="006A5016">
                <w:rPr>
                  <w:color w:val="auto"/>
                </w:rPr>
                <w:delText xml:space="preserve">aumenta </w:delText>
              </w:r>
            </w:del>
            <w:ins w:id="374" w:author="elisa" w:date="2008-06-04T15:01:00Z">
              <w:r w:rsidR="006A5016">
                <w:rPr>
                  <w:color w:val="auto"/>
                </w:rPr>
                <w:t>riduce</w:t>
              </w:r>
              <w:r w:rsidR="006A5016">
                <w:rPr>
                  <w:color w:val="auto"/>
                </w:rPr>
                <w:t xml:space="preserve"> </w:t>
              </w:r>
            </w:ins>
            <w:r w:rsidR="006A6325">
              <w:rPr>
                <w:color w:val="auto"/>
              </w:rPr>
              <w:t xml:space="preserve">il </w:t>
            </w:r>
            <w:del w:id="375" w:author="elisa" w:date="2008-06-04T14:47:00Z">
              <w:r w:rsidR="006A6325" w:rsidDel="00297A95">
                <w:rPr>
                  <w:color w:val="auto"/>
                </w:rPr>
                <w:delText>livello di dettaglio</w:delText>
              </w:r>
            </w:del>
            <w:ins w:id="376" w:author="elisa" w:date="2008-06-04T14:47:00Z">
              <w:r w:rsidR="00297A95">
                <w:rPr>
                  <w:color w:val="auto"/>
                </w:rPr>
                <w:t>livello di astrazione</w:t>
              </w:r>
            </w:ins>
            <w:r w:rsidR="006A6325">
              <w:rPr>
                <w:color w:val="auto"/>
              </w:rPr>
              <w:t xml:space="preserve"> della vista precedente.</w:t>
            </w:r>
          </w:p>
        </w:tc>
      </w:tr>
      <w:tr w:rsidR="00A22688" w:rsidTr="0000556D">
        <w:trPr>
          <w:trHeight w:val="263"/>
        </w:trPr>
        <w:tc>
          <w:tcPr>
            <w:tcW w:w="2268" w:type="dxa"/>
            <w:gridSpan w:val="2"/>
          </w:tcPr>
          <w:p w:rsidR="00A22688" w:rsidRDefault="00A22688" w:rsidP="006A5016">
            <w:pPr>
              <w:keepLines/>
              <w:rPr>
                <w:b/>
              </w:rPr>
              <w:pPrChange w:id="377" w:author="elisa" w:date="2008-06-04T15:04:00Z">
                <w:pPr>
                  <w:keepLines/>
                  <w:spacing w:line="360" w:lineRule="auto"/>
                </w:pPr>
              </w:pPrChange>
            </w:pPr>
            <w:r>
              <w:rPr>
                <w:b/>
              </w:rPr>
              <w:t xml:space="preserve">Attori: </w:t>
            </w:r>
          </w:p>
        </w:tc>
        <w:tc>
          <w:tcPr>
            <w:tcW w:w="6520" w:type="dxa"/>
            <w:gridSpan w:val="5"/>
          </w:tcPr>
          <w:p w:rsidR="00A22688" w:rsidRDefault="006A6325" w:rsidP="0000556D">
            <w:pPr>
              <w:keepLines/>
              <w:rPr>
                <w:b/>
              </w:rPr>
            </w:pPr>
            <w:r>
              <w:t>Utente</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606D60" w:rsidRDefault="00F0422D" w:rsidP="00B82B5B">
            <w:pPr>
              <w:keepLines/>
              <w:rPr>
                <w:ins w:id="378" w:author="elisa" w:date="2008-06-04T14:37:00Z"/>
              </w:rPr>
              <w:pPrChange w:id="379" w:author="elisa" w:date="2008-06-04T14:37:00Z">
                <w:pPr>
                  <w:keepLines/>
                </w:pPr>
              </w:pPrChange>
            </w:pPr>
            <w:r w:rsidRPr="00F0422D">
              <w:t>Elemento</w:t>
            </w:r>
            <w:r w:rsidR="006A6325">
              <w:t xml:space="preserve"> (arco o nodo)</w:t>
            </w:r>
            <w:r w:rsidRPr="00F0422D">
              <w:t xml:space="preserve"> </w:t>
            </w:r>
            <w:r w:rsidR="006A6325" w:rsidRPr="006A6325">
              <w:t>selezionato</w:t>
            </w:r>
            <w:r w:rsidR="008B3EF0">
              <w:t xml:space="preserve"> </w:t>
            </w:r>
            <w:r w:rsidRPr="00F0422D">
              <w:t>del grafo</w:t>
            </w:r>
            <w:del w:id="380" w:author="elisa" w:date="2008-06-04T14:37:00Z">
              <w:r w:rsidR="00177237" w:rsidDel="00B82B5B">
                <w:delText xml:space="preserve"> e il grafo stesso</w:delText>
              </w:r>
            </w:del>
            <w:r w:rsidR="00177237">
              <w:t>.</w:t>
            </w:r>
          </w:p>
          <w:p w:rsidR="00B82B5B" w:rsidRDefault="00B82B5B" w:rsidP="00B82B5B">
            <w:pPr>
              <w:keepLines/>
              <w:pPrChange w:id="381" w:author="elisa" w:date="2008-06-04T14:38:00Z">
                <w:pPr>
                  <w:keepLines/>
                </w:pPr>
              </w:pPrChange>
            </w:pPr>
            <w:ins w:id="382" w:author="elisa" w:date="2008-06-04T14:37:00Z">
              <w:r>
                <w:t>Identificativo del grafo</w:t>
              </w:r>
            </w:ins>
            <w:ins w:id="383" w:author="elisa" w:date="2008-06-04T14:38:00Z">
              <w:r w:rsidRPr="00B82B5B">
                <w:rPr>
                  <w:vertAlign w:val="superscript"/>
                </w:rPr>
                <w:fldChar w:fldCharType="begin"/>
              </w:r>
              <w:r w:rsidRPr="00B82B5B">
                <w:rPr>
                  <w:vertAlign w:val="superscript"/>
                </w:rPr>
                <w:instrText xml:space="preserve"> REF _Ref200352782 \r \h </w:instrText>
              </w:r>
              <w:r w:rsidRPr="00B82B5B">
                <w:rPr>
                  <w:vertAlign w:val="superscript"/>
                </w:rPr>
              </w:r>
              <w:r>
                <w:rPr>
                  <w:vertAlign w:val="superscript"/>
                </w:rPr>
                <w:instrText xml:space="preserve"> \* MERGEFORMAT </w:instrText>
              </w:r>
              <w:r w:rsidRPr="00B82B5B">
                <w:rPr>
                  <w:vertAlign w:val="superscript"/>
                </w:rPr>
                <w:fldChar w:fldCharType="separate"/>
              </w:r>
              <w:r w:rsidRPr="00B82B5B">
                <w:rPr>
                  <w:vertAlign w:val="superscript"/>
                </w:rPr>
                <w:t>16</w:t>
              </w:r>
              <w:r w:rsidRPr="00B82B5B">
                <w:rPr>
                  <w:vertAlign w:val="superscript"/>
                </w:rPr>
                <w:fldChar w:fldCharType="end"/>
              </w:r>
            </w:ins>
            <w:ins w:id="384" w:author="elisa" w:date="2008-06-04T14:44:00Z">
              <w:r>
                <w:t xml:space="preserve"> e il </w:t>
              </w:r>
              <w:r>
                <w:t>corrispondente</w:t>
              </w:r>
              <w:r>
                <w:t xml:space="preserve"> </w:t>
              </w:r>
            </w:ins>
            <w:ins w:id="385" w:author="elisa" w:date="2008-06-04T14:47:00Z">
              <w:r w:rsidR="00297A95">
                <w:t>livello di astrazione</w:t>
              </w:r>
            </w:ins>
            <w:ins w:id="386" w:author="elisa" w:date="2008-06-04T14:44:00Z">
              <w:r>
                <w:t>.</w:t>
              </w:r>
            </w:ins>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Pr="006A6325" w:rsidRDefault="00B82B5B" w:rsidP="006A5016">
            <w:pPr>
              <w:keepLines/>
              <w:pPrChange w:id="387" w:author="elisa" w:date="2008-06-04T15:02:00Z">
                <w:pPr>
                  <w:keepLines/>
                  <w:spacing w:line="360" w:lineRule="auto"/>
                </w:pPr>
              </w:pPrChange>
            </w:pPr>
            <w:ins w:id="388" w:author="elisa" w:date="2008-06-04T14:38:00Z">
              <w:r>
                <w:t>Identificativo del grafo</w:t>
              </w:r>
              <w:r w:rsidRPr="00B82B5B">
                <w:rPr>
                  <w:vertAlign w:val="superscript"/>
                </w:rPr>
                <w:fldChar w:fldCharType="begin"/>
              </w:r>
              <w:r w:rsidRPr="00B82B5B">
                <w:rPr>
                  <w:vertAlign w:val="superscript"/>
                </w:rPr>
                <w:instrText xml:space="preserve"> REF _Ref200352782 \r \h </w:instrText>
              </w:r>
              <w:r w:rsidRPr="00B82B5B">
                <w:rPr>
                  <w:vertAlign w:val="superscript"/>
                </w:rPr>
              </w:r>
              <w:r>
                <w:rPr>
                  <w:vertAlign w:val="superscript"/>
                </w:rPr>
                <w:instrText xml:space="preserve"> \* MERGEFORMAT </w:instrText>
              </w:r>
              <w:r w:rsidRPr="00B82B5B">
                <w:rPr>
                  <w:vertAlign w:val="superscript"/>
                </w:rPr>
                <w:fldChar w:fldCharType="separate"/>
              </w:r>
              <w:r w:rsidRPr="00B82B5B">
                <w:rPr>
                  <w:vertAlign w:val="superscript"/>
                </w:rPr>
                <w:t>16</w:t>
              </w:r>
              <w:r w:rsidRPr="00B82B5B">
                <w:rPr>
                  <w:vertAlign w:val="superscript"/>
                </w:rPr>
                <w:fldChar w:fldCharType="end"/>
              </w:r>
              <w:r>
                <w:t xml:space="preserve"> </w:t>
              </w:r>
            </w:ins>
            <w:del w:id="389" w:author="elisa" w:date="2008-06-04T14:38:00Z">
              <w:r w:rsidR="00F0422D" w:rsidRPr="00F0422D" w:rsidDel="00B82B5B">
                <w:delText xml:space="preserve">Grafo </w:delText>
              </w:r>
            </w:del>
            <w:r w:rsidR="006A6325">
              <w:t xml:space="preserve">il cui </w:t>
            </w:r>
            <w:del w:id="390" w:author="elisa" w:date="2008-06-04T14:47:00Z">
              <w:r w:rsidR="006A6325" w:rsidDel="00297A95">
                <w:delText>livello di dettaglio</w:delText>
              </w:r>
            </w:del>
            <w:ins w:id="391" w:author="elisa" w:date="2008-06-04T14:47:00Z">
              <w:r w:rsidR="00297A95">
                <w:t>livello di astrazione</w:t>
              </w:r>
            </w:ins>
            <w:r w:rsidR="006A6325">
              <w:t xml:space="preserve"> è </w:t>
            </w:r>
            <w:del w:id="392" w:author="elisa" w:date="2008-06-04T15:02:00Z">
              <w:r w:rsidR="006A6325" w:rsidDel="006A5016">
                <w:delText xml:space="preserve">superiore </w:delText>
              </w:r>
            </w:del>
            <w:ins w:id="393" w:author="elisa" w:date="2008-06-04T15:02:00Z">
              <w:r w:rsidR="006A5016">
                <w:t>inferiore</w:t>
              </w:r>
              <w:r w:rsidR="006A5016">
                <w:t xml:space="preserve"> </w:t>
              </w:r>
            </w:ins>
            <w:r w:rsidR="006A6325">
              <w:t>a quello ricevuto in ingresso.</w:t>
            </w: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606D60" w:rsidRDefault="00AE196F">
            <w:pPr>
              <w:pStyle w:val="Paragrafoelenco"/>
              <w:keepLines/>
              <w:numPr>
                <w:ilvl w:val="0"/>
                <w:numId w:val="132"/>
              </w:numPr>
              <w:rPr>
                <w:b/>
              </w:rPr>
            </w:pPr>
            <w:r w:rsidRPr="00CE3034">
              <w:rPr>
                <w:rFonts w:ascii="Gill Sans MT" w:hAnsi="Gill Sans MT"/>
                <w:b/>
              </w:rPr>
              <w:t>«</w:t>
            </w:r>
            <w:r>
              <w:rPr>
                <w:b/>
              </w:rPr>
              <w:t xml:space="preserve">Estende» </w:t>
            </w:r>
            <w:fldSimple w:instr=" REF _Ref198101326 \r \h  \* MERGEFORMAT ">
              <w:fldSimple w:instr=" REF _Ref198101410 \r \h  \* MERGEFORMAT ">
                <w:r w:rsidRPr="008B3EF0">
                  <w:rPr>
                    <w:i/>
                  </w:rPr>
                  <w:t>UC-AREA01-02</w:t>
                </w:r>
              </w:fldSimple>
            </w:fldSimple>
            <w:r w:rsidRPr="008B3EF0">
              <w:rPr>
                <w:b/>
              </w:rPr>
              <w:t>;</w:t>
            </w:r>
          </w:p>
          <w:p w:rsidR="00606D60" w:rsidRDefault="00AE196F">
            <w:pPr>
              <w:pStyle w:val="Paragrafoelenco"/>
              <w:keepLines/>
              <w:numPr>
                <w:ilvl w:val="0"/>
                <w:numId w:val="132"/>
              </w:numPr>
            </w:pPr>
            <w:bookmarkStart w:id="394" w:name="_Ref199742607"/>
            <w:r>
              <w:t xml:space="preserve">Il sistema ha visualizzato un </w:t>
            </w:r>
            <w:r w:rsidR="00F0422D" w:rsidRPr="00F0422D">
              <w:rPr>
                <w:i/>
              </w:rPr>
              <w:t>grafo dei package</w:t>
            </w:r>
            <w:r w:rsidR="00A95BF3">
              <w:t>;</w:t>
            </w:r>
            <w:bookmarkEnd w:id="394"/>
          </w:p>
          <w:p w:rsidR="00606D60" w:rsidRDefault="00AE196F">
            <w:pPr>
              <w:pStyle w:val="Paragrafoelenco"/>
              <w:keepLines/>
              <w:numPr>
                <w:ilvl w:val="0"/>
                <w:numId w:val="132"/>
              </w:numPr>
            </w:pPr>
            <w:bookmarkStart w:id="395" w:name="_Ref200355668"/>
            <w:r>
              <w:t xml:space="preserve">L’utente </w:t>
            </w:r>
            <w:r w:rsidR="00A95BF3">
              <w:t>s</w:t>
            </w:r>
            <w:r>
              <w:t>eleziona (doppio click)  un nodo del grafo rappresentante un package;</w:t>
            </w:r>
            <w:bookmarkEnd w:id="395"/>
          </w:p>
          <w:p w:rsidR="00606D60" w:rsidRDefault="00A95BF3">
            <w:pPr>
              <w:pStyle w:val="Paragrafoelenco"/>
              <w:keepLines/>
              <w:numPr>
                <w:ilvl w:val="0"/>
                <w:numId w:val="132"/>
              </w:numPr>
            </w:pPr>
            <w:r>
              <w:t xml:space="preserve">Il sistema </w:t>
            </w:r>
            <w:r w:rsidR="00177237">
              <w:t xml:space="preserve">elabora il grafo </w:t>
            </w:r>
            <w:r w:rsidR="00AC4409">
              <w:t xml:space="preserve">ricevuto in input </w:t>
            </w:r>
            <w:r w:rsidR="00177237">
              <w:t>determinando i</w:t>
            </w:r>
            <w:r w:rsidR="00AC4409">
              <w:t xml:space="preserve">l relativo </w:t>
            </w:r>
            <w:r w:rsidR="00F0422D" w:rsidRPr="00F0422D">
              <w:rPr>
                <w:i/>
              </w:rPr>
              <w:t>grafo di classi/aspetti</w:t>
            </w:r>
            <w:r w:rsidR="00AC4409">
              <w:t>. Tale grafo contiene tutti i percorsi, a livello di “</w:t>
            </w:r>
            <w:r w:rsidR="00F0422D">
              <w:rPr>
                <w:rFonts w:ascii="Gill Sans MT" w:hAnsi="Gill Sans MT"/>
              </w:rPr>
              <w:t>Classe/Aspetto</w:t>
            </w:r>
            <w:r w:rsidR="00AC4409">
              <w:t>”</w:t>
            </w:r>
            <w:r w:rsidR="00850031">
              <w:t>, che hanno come nodi</w:t>
            </w:r>
            <w:r w:rsidR="00AC4409">
              <w:t xml:space="preserve"> sorgente </w:t>
            </w:r>
            <w:r w:rsidR="00850031">
              <w:t xml:space="preserve">tutte le classi e gli aspetti contenuti nel nodo package </w:t>
            </w:r>
            <w:r w:rsidR="00AC4409">
              <w:t>selezionato</w:t>
            </w:r>
            <w:r w:rsidR="007B4F22">
              <w:t xml:space="preserve">(vedi nota </w:t>
            </w:r>
            <w:r w:rsidR="00F0422D">
              <w:fldChar w:fldCharType="begin"/>
            </w:r>
            <w:r w:rsidR="007B4F22">
              <w:instrText xml:space="preserve"> REF _Ref199742430 \r \h </w:instrText>
            </w:r>
            <w:r w:rsidR="00F0422D">
              <w:fldChar w:fldCharType="separate"/>
            </w:r>
            <w:r w:rsidR="007B4F22">
              <w:t>1</w:t>
            </w:r>
            <w:r w:rsidR="00F0422D">
              <w:fldChar w:fldCharType="end"/>
            </w:r>
            <w:r w:rsidR="007B4F22">
              <w:t xml:space="preserve">); </w:t>
            </w:r>
          </w:p>
          <w:p w:rsidR="00606D60" w:rsidRDefault="007512D7">
            <w:pPr>
              <w:pStyle w:val="Paragrafoelenco"/>
              <w:keepLines/>
              <w:numPr>
                <w:ilvl w:val="0"/>
                <w:numId w:val="132"/>
              </w:numPr>
            </w:pPr>
            <w:bookmarkStart w:id="396" w:name="_Ref199743217"/>
            <w:r>
              <w:t>Il sistema visualizza il grafo determinato;</w:t>
            </w:r>
            <w:bookmarkEnd w:id="396"/>
          </w:p>
          <w:p w:rsidR="00606D60" w:rsidRDefault="007512D7">
            <w:pPr>
              <w:pStyle w:val="Paragrafoelenco"/>
              <w:keepLines/>
              <w:numPr>
                <w:ilvl w:val="0"/>
                <w:numId w:val="132"/>
              </w:numPr>
            </w:pPr>
            <w:r>
              <w:t>Il caso d’uso termina;</w:t>
            </w:r>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A22688" w:rsidRPr="00B82B5B" w:rsidRDefault="00B82B5B" w:rsidP="00BF3150">
            <w:pPr>
              <w:keepLines/>
              <w:rPr>
                <w:rPrChange w:id="397" w:author="elisa" w:date="2008-06-04T14:41:00Z">
                  <w:rPr>
                    <w:b/>
                  </w:rPr>
                </w:rPrChange>
              </w:rPr>
              <w:pPrChange w:id="398" w:author="elisa" w:date="2008-06-04T15:07:00Z">
                <w:pPr>
                  <w:keepLines/>
                </w:pPr>
              </w:pPrChange>
            </w:pPr>
            <w:ins w:id="399" w:author="elisa" w:date="2008-06-04T14:41:00Z">
              <w:r w:rsidRPr="00B82B5B">
                <w:rPr>
                  <w:rPrChange w:id="400" w:author="elisa" w:date="2008-06-04T14:41:00Z">
                    <w:rPr>
                      <w:b/>
                    </w:rPr>
                  </w:rPrChange>
                </w:rPr>
                <w:t xml:space="preserve">Il </w:t>
              </w:r>
            </w:ins>
            <w:ins w:id="401" w:author="elisa" w:date="2008-06-04T15:06:00Z">
              <w:r w:rsidR="00BF3150">
                <w:t xml:space="preserve">livello di astrazione del grafo </w:t>
              </w:r>
            </w:ins>
            <w:ins w:id="402" w:author="elisa" w:date="2008-06-04T15:07:00Z">
              <w:r w:rsidR="00BF3150">
                <w:t>deve essere superiore a 1</w:t>
              </w:r>
            </w:ins>
            <w:ins w:id="403" w:author="elisa" w:date="2008-06-04T15:06:00Z">
              <w:r w:rsidR="00BF3150">
                <w:t>.</w:t>
              </w:r>
            </w:ins>
          </w:p>
        </w:tc>
      </w:tr>
      <w:tr w:rsidR="00A22688" w:rsidTr="0000556D">
        <w:trPr>
          <w:cnfStyle w:val="000000100000"/>
          <w:trHeight w:val="316"/>
        </w:trPr>
        <w:tc>
          <w:tcPr>
            <w:tcW w:w="2268" w:type="dxa"/>
            <w:gridSpan w:val="2"/>
          </w:tcPr>
          <w:p w:rsidR="00A22688" w:rsidRDefault="00A22688" w:rsidP="00BF3150">
            <w:pPr>
              <w:keepLines/>
              <w:rPr>
                <w:b/>
              </w:rPr>
              <w:pPrChange w:id="404" w:author="elisa" w:date="2008-06-04T15:10:00Z">
                <w:pPr>
                  <w:keepLines/>
                  <w:spacing w:line="360" w:lineRule="auto"/>
                </w:pPr>
              </w:pPrChange>
            </w:pPr>
            <w:r>
              <w:rPr>
                <w:b/>
              </w:rPr>
              <w:t>Post-Condizioni:</w:t>
            </w:r>
          </w:p>
        </w:tc>
        <w:tc>
          <w:tcPr>
            <w:tcW w:w="6520" w:type="dxa"/>
            <w:gridSpan w:val="5"/>
          </w:tcPr>
          <w:p w:rsidR="00A22688" w:rsidRPr="006A5016" w:rsidRDefault="00BF3150" w:rsidP="0000556D">
            <w:pPr>
              <w:keepLines/>
              <w:rPr>
                <w:rPrChange w:id="405" w:author="elisa" w:date="2008-06-04T15:04:00Z">
                  <w:rPr>
                    <w:b/>
                  </w:rPr>
                </w:rPrChange>
              </w:rPr>
            </w:pPr>
            <w:ins w:id="406" w:author="elisa" w:date="2008-06-04T15:07:00Z">
              <w:r>
                <w:t>Nessuna.</w:t>
              </w:r>
            </w:ins>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606D60" w:rsidRDefault="00F0422D">
            <w:pPr>
              <w:keepLines/>
            </w:pPr>
            <w:r>
              <w:fldChar w:fldCharType="begin"/>
            </w:r>
            <w:r w:rsidR="00532FC4">
              <w:instrText xml:space="preserve"> REF _Ref199742607 \r \h </w:instrText>
            </w:r>
            <w:r>
              <w:fldChar w:fldCharType="separate"/>
            </w:r>
            <w:r w:rsidR="00532FC4">
              <w:t>2</w:t>
            </w:r>
            <w:r>
              <w:fldChar w:fldCharType="end"/>
            </w:r>
            <w:r w:rsidR="00532FC4">
              <w:t>a</w:t>
            </w:r>
          </w:p>
          <w:p w:rsidR="00606D60" w:rsidRDefault="00532FC4">
            <w:pPr>
              <w:pStyle w:val="Paragrafoelenco"/>
              <w:keepLines/>
              <w:numPr>
                <w:ilvl w:val="0"/>
                <w:numId w:val="135"/>
              </w:numPr>
              <w:ind w:left="737"/>
            </w:pPr>
            <w:r>
              <w:t xml:space="preserve">Il sistema ha visualizzato un </w:t>
            </w:r>
            <w:r w:rsidRPr="007512D7">
              <w:rPr>
                <w:i/>
              </w:rPr>
              <w:t xml:space="preserve">grafo </w:t>
            </w:r>
            <w:r>
              <w:rPr>
                <w:i/>
              </w:rPr>
              <w:t>di classi/aspetti</w:t>
            </w:r>
            <w:r>
              <w:t>;</w:t>
            </w:r>
          </w:p>
          <w:p w:rsidR="00606D60" w:rsidRDefault="00532FC4">
            <w:pPr>
              <w:pStyle w:val="Paragrafoelenco"/>
              <w:keepLines/>
              <w:numPr>
                <w:ilvl w:val="0"/>
                <w:numId w:val="135"/>
              </w:numPr>
              <w:ind w:left="737"/>
            </w:pPr>
            <w:bookmarkStart w:id="407" w:name="_Ref200356413"/>
            <w:r>
              <w:t>L’utente seleziona (doppio click)  un nodo del grafo rappresentante una classe o un aspetto</w:t>
            </w:r>
            <w:r w:rsidR="00A76120">
              <w:t xml:space="preserve"> o un’interfaccia</w:t>
            </w:r>
            <w:r>
              <w:t>;</w:t>
            </w:r>
            <w:bookmarkEnd w:id="407"/>
          </w:p>
          <w:p w:rsidR="00606D60" w:rsidRDefault="00A76120">
            <w:pPr>
              <w:pStyle w:val="Paragrafoelenco"/>
              <w:keepLines/>
              <w:numPr>
                <w:ilvl w:val="0"/>
                <w:numId w:val="135"/>
              </w:numPr>
              <w:ind w:left="737"/>
            </w:pPr>
            <w:r>
              <w:t xml:space="preserve">Il sistema elabora il grafo ricevuto in input determinando il relativo </w:t>
            </w:r>
            <w:r w:rsidRPr="00A76120">
              <w:rPr>
                <w:i/>
              </w:rPr>
              <w:t xml:space="preserve">grafo di </w:t>
            </w:r>
            <w:r>
              <w:rPr>
                <w:i/>
              </w:rPr>
              <w:t>metodi-attributi/advice-pointcut</w:t>
            </w:r>
            <w:r>
              <w:t xml:space="preserve">. Tale grafo contiene tutti i percorsi, a livello di “Metodo e/o Attributo/Advice”, che hanno come nodi sorgente tutti i metodi, gli attributi, gli advice e i pointcut contenuti nel nodo selezionato(vedi nota </w:t>
            </w:r>
            <w:r w:rsidR="00F0422D">
              <w:fldChar w:fldCharType="begin"/>
            </w:r>
            <w:r>
              <w:instrText xml:space="preserve"> REF _Ref199743133 \r \h </w:instrText>
            </w:r>
            <w:r w:rsidR="00F0422D">
              <w:fldChar w:fldCharType="separate"/>
            </w:r>
            <w:r>
              <w:t>2</w:t>
            </w:r>
            <w:r w:rsidR="00F0422D">
              <w:fldChar w:fldCharType="end"/>
            </w:r>
            <w:r>
              <w:t>);</w:t>
            </w:r>
          </w:p>
          <w:p w:rsidR="006B0A26" w:rsidRDefault="008440E6" w:rsidP="00EC5B92">
            <w:pPr>
              <w:pStyle w:val="Paragrafoelenco"/>
              <w:keepLines/>
              <w:numPr>
                <w:ilvl w:val="0"/>
                <w:numId w:val="135"/>
              </w:numPr>
              <w:ind w:left="737"/>
              <w:pPrChange w:id="408" w:author="elisa" w:date="2008-06-04T16:53:00Z">
                <w:pPr>
                  <w:pStyle w:val="Paragrafoelenco"/>
                  <w:keepLines/>
                  <w:numPr>
                    <w:numId w:val="135"/>
                  </w:numPr>
                  <w:ind w:left="737" w:hanging="360"/>
                </w:pPr>
              </w:pPrChange>
            </w:pPr>
            <w:r>
              <w:t xml:space="preserve">Ritorna al punto </w:t>
            </w:r>
            <w:r w:rsidR="00F0422D">
              <w:fldChar w:fldCharType="begin"/>
            </w:r>
            <w:r w:rsidR="00350249">
              <w:instrText xml:space="preserve"> REF _Ref199743217 \r \h </w:instrText>
            </w:r>
            <w:r w:rsidR="00F0422D">
              <w:fldChar w:fldCharType="separate"/>
            </w:r>
            <w:r w:rsidR="00350249">
              <w:t>5</w:t>
            </w:r>
            <w:r w:rsidR="00F0422D">
              <w:fldChar w:fldCharType="end"/>
            </w:r>
            <w:r>
              <w:t xml:space="preserve"> del flusso principale.</w:t>
            </w: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08015E" w:rsidP="0000556D">
            <w:pPr>
              <w:keepLines/>
              <w:rPr>
                <w:i/>
              </w:rPr>
            </w:pPr>
            <w:r>
              <w:t>Include</w:t>
            </w:r>
            <w:r w:rsidR="00A22688">
              <w:t xml:space="preserve">: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F0422D" w:rsidP="0000556D">
            <w:pPr>
              <w:keepLines/>
            </w:pPr>
            <w:fldSimple w:instr=" REF _Ref198101410 \r \h  \* MERGEFORMAT ">
              <w:r w:rsidR="007E5F75" w:rsidRPr="005E49CC">
                <w:rPr>
                  <w:i/>
                </w:rPr>
                <w:t>UC-AREA01-02</w:t>
              </w:r>
            </w:fldSimple>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08015E" w:rsidP="0000556D">
            <w:pPr>
              <w:keepLines/>
            </w:pPr>
            <w:r>
              <w:t>Estende</w:t>
            </w:r>
            <w:r w:rsidR="00A22688" w:rsidRPr="00C25C74">
              <w:t xml:space="preserve">: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3D61EE" w:rsidRDefault="00F0422D">
            <w:pPr>
              <w:keepLines/>
              <w:rPr>
                <w:i/>
              </w:rPr>
            </w:pPr>
            <w:fldSimple w:instr=" REF _Ref198101410 \r \h  \* MERGEFORMAT ">
              <w:r w:rsidRPr="00F0422D">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08015E"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r>
              <w:t>Esteso da</w:t>
            </w:r>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606D60" w:rsidRDefault="00850031">
            <w:pPr>
              <w:pStyle w:val="Pidipagina"/>
              <w:keepLines/>
              <w:numPr>
                <w:ilvl w:val="0"/>
                <w:numId w:val="133"/>
              </w:numPr>
            </w:pPr>
            <w:bookmarkStart w:id="409" w:name="_Ref199742430"/>
            <w:r>
              <w:t xml:space="preserve">Le classi e gli aspetti contenuti in un nodo </w:t>
            </w:r>
            <w:r w:rsidR="007B4F22">
              <w:t xml:space="preserve">che rappresenta un </w:t>
            </w:r>
            <w:r>
              <w:t xml:space="preserve">package </w:t>
            </w:r>
            <w:r w:rsidR="007B4F22">
              <w:t>sono tutte quelle che rispettano i criteri di selezione associati al grafo ricevuto in input.</w:t>
            </w:r>
            <w:bookmarkEnd w:id="409"/>
          </w:p>
          <w:p w:rsidR="00BF3150" w:rsidRDefault="00A76120" w:rsidP="00D61DF0">
            <w:pPr>
              <w:pStyle w:val="Pidipagina"/>
              <w:keepLines/>
              <w:numPr>
                <w:ilvl w:val="0"/>
                <w:numId w:val="133"/>
              </w:numPr>
              <w:pPrChange w:id="410" w:author="elisa" w:date="2008-06-04T15:21:00Z">
                <w:pPr>
                  <w:pStyle w:val="Pidipagina"/>
                  <w:keepLines/>
                  <w:numPr>
                    <w:numId w:val="133"/>
                  </w:numPr>
                  <w:ind w:left="360" w:hanging="360"/>
                </w:pPr>
              </w:pPrChange>
            </w:pPr>
            <w:bookmarkStart w:id="411" w:name="_Ref199743133"/>
            <w:r>
              <w:t>I metodi, gli attributi, gli advice e i pointcut contenuti in un nodo che rappresenta una classe o un aspetto o un’interfaccia sono tutti quelle che rispettano i criteri di selezione associati al grafo ricevuto in input.</w:t>
            </w:r>
            <w:bookmarkEnd w:id="411"/>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412" w:name="_Toc198529293"/>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412"/>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413" w:name="_Ref198101343"/>
            <w:r>
              <w:rPr>
                <w:b w:val="0"/>
              </w:rPr>
              <w:t>Salvataggio Grafo</w:t>
            </w:r>
            <w:bookmarkEnd w:id="413"/>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lastRenderedPageBreak/>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EC30B2" w:rsidP="0000556D">
            <w:pPr>
              <w:keepLines/>
              <w:rPr>
                <w:i/>
              </w:rPr>
            </w:pPr>
            <w:r>
              <w:t>Include</w:t>
            </w:r>
            <w:r w:rsidR="00BF266F">
              <w:t xml:space="preserve">: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EC30B2" w:rsidP="0000556D">
            <w:pPr>
              <w:keepLines/>
            </w:pPr>
            <w:r w:rsidRPr="00F77587">
              <w:rPr>
                <w:i/>
              </w:rPr>
              <w:t>Nessuno</w:t>
            </w:r>
            <w:r w:rsidDel="00EC30B2">
              <w:t xml:space="preserve"> </w:t>
            </w:r>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EC30B2" w:rsidP="0000556D">
            <w:pPr>
              <w:keepLines/>
            </w:pPr>
            <w:r>
              <w:t>Estende</w:t>
            </w:r>
            <w:r w:rsidR="00BF266F" w:rsidRPr="00C25C74">
              <w:t xml:space="preserve">: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tc>
          <w:tcPr>
            <w:tcW w:w="6242" w:type="dxa"/>
            <w:gridSpan w:val="4"/>
          </w:tcPr>
          <w:p w:rsidR="003D61EE" w:rsidRDefault="00F0422D">
            <w:pPr>
              <w:keepLines/>
              <w:rPr>
                <w:i/>
              </w:rPr>
            </w:pPr>
            <w:fldSimple w:instr=" REF _Ref198101410 \r \h  \* MERGEFORMAT ">
              <w:r w:rsidRPr="00F0422D">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EC30B2"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EC30B2" w:rsidP="00C468FF">
            <w:pPr>
              <w:keepLines/>
            </w:pPr>
            <w:r>
              <w:t>Esteso da</w:t>
            </w:r>
            <w:r w:rsidR="0008015E"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EC30B2" w:rsidP="00C468FF">
            <w:pPr>
              <w:keepLines/>
              <w:rPr>
                <w:i/>
              </w:rPr>
            </w:pPr>
            <w:r w:rsidRPr="00F77587">
              <w:rPr>
                <w:i/>
              </w:rPr>
              <w:t>Nessuno</w:t>
            </w:r>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del w:id="414" w:author="elisa" w:date="2008-06-04T14:10:00Z">
              <w:r w:rsidDel="00606D60">
                <w:delText>Alta</w:delText>
              </w:r>
            </w:del>
            <w:ins w:id="415" w:author="elisa" w:date="2008-06-04T14:10:00Z">
              <w:r w:rsidR="00606D60">
                <w:t>Bassa</w:t>
              </w:r>
            </w:ins>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416" w:name="_Ref198101413"/>
            <w:r>
              <w:rPr>
                <w:b w:val="0"/>
              </w:rPr>
              <w:t>Visualizzazione Grafo Salvato</w:t>
            </w:r>
            <w:bookmarkEnd w:id="416"/>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F6400B" w:rsidRPr="00F6400B" w:rsidRDefault="00F6400B" w:rsidP="00F6400B">
            <w:pPr>
              <w:keepLines/>
              <w:rPr>
                <w:b/>
              </w:rPr>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EC30B2" w:rsidP="0000556D">
            <w:pPr>
              <w:keepLines/>
              <w:rPr>
                <w:i/>
              </w:rPr>
            </w:pPr>
            <w:r>
              <w:t>Include</w:t>
            </w:r>
            <w:r w:rsidR="003A4479">
              <w:t xml:space="preserve">: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EC30B2" w:rsidP="0000556D">
            <w:pPr>
              <w:keepLines/>
            </w:pPr>
            <w:r>
              <w:t>Estende</w:t>
            </w:r>
            <w:r w:rsidR="003A4479" w:rsidRPr="00C25C74">
              <w:t xml:space="preserve">: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EC30B2" w:rsidRDefault="00CE6E01" w:rsidP="00F77587">
            <w:pPr>
              <w:keepLines/>
              <w:spacing w:line="360" w:lineRule="auto"/>
              <w:rPr>
                <w:i/>
              </w:rPr>
            </w:pPr>
            <w:r w:rsidRPr="00CE6E01">
              <w:rPr>
                <w:i/>
              </w:rPr>
              <w:t>Nessuno</w:t>
            </w:r>
          </w:p>
        </w:tc>
      </w:tr>
      <w:tr w:rsidR="00EC30B2" w:rsidTr="00C468FF">
        <w:trPr>
          <w:trHeight w:val="240"/>
        </w:trPr>
        <w:tc>
          <w:tcPr>
            <w:tcW w:w="2268" w:type="dxa"/>
            <w:gridSpan w:val="2"/>
            <w:vMerge/>
          </w:tcPr>
          <w:p w:rsidR="00EC30B2" w:rsidRDefault="00EC30B2" w:rsidP="00C468FF">
            <w:pPr>
              <w:keepLines/>
              <w:rPr>
                <w:b/>
              </w:rPr>
            </w:pPr>
          </w:p>
        </w:tc>
        <w:tc>
          <w:tcPr>
            <w:tcW w:w="6520" w:type="dxa"/>
            <w:gridSpan w:val="5"/>
          </w:tcPr>
          <w:p w:rsidR="00EC30B2" w:rsidRPr="00B94882" w:rsidRDefault="00C468FF" w:rsidP="00C468FF">
            <w:pPr>
              <w:keepLines/>
              <w:rPr>
                <w:i/>
              </w:rPr>
            </w:pPr>
            <w:r>
              <w:t>Incluso da</w:t>
            </w:r>
            <w:r w:rsidR="00EC30B2">
              <w:t xml:space="preserve">: </w:t>
            </w:r>
          </w:p>
        </w:tc>
      </w:tr>
      <w:tr w:rsidR="00EC30B2" w:rsidTr="00C468FF">
        <w:trPr>
          <w:cnfStyle w:val="000000100000"/>
          <w:trHeight w:val="150"/>
        </w:trPr>
        <w:tc>
          <w:tcPr>
            <w:tcW w:w="2268" w:type="dxa"/>
            <w:gridSpan w:val="2"/>
            <w:vMerge/>
          </w:tcPr>
          <w:p w:rsidR="00EC30B2" w:rsidRDefault="00EC30B2" w:rsidP="00C468FF">
            <w:pPr>
              <w:keepLines/>
              <w:rPr>
                <w:b/>
              </w:rPr>
            </w:pPr>
          </w:p>
        </w:tc>
        <w:tc>
          <w:tcPr>
            <w:tcW w:w="278" w:type="dxa"/>
          </w:tcPr>
          <w:p w:rsidR="00EC30B2" w:rsidRDefault="00EC30B2" w:rsidP="00C468FF">
            <w:pPr>
              <w:keepLines/>
            </w:pPr>
          </w:p>
        </w:tc>
        <w:tc>
          <w:tcPr>
            <w:tcW w:w="6242" w:type="dxa"/>
            <w:gridSpan w:val="4"/>
          </w:tcPr>
          <w:p w:rsidR="00EC30B2" w:rsidRPr="00F77587" w:rsidRDefault="00EC30B2" w:rsidP="00C468FF">
            <w:pPr>
              <w:keepLines/>
              <w:rPr>
                <w:i/>
              </w:rPr>
            </w:pPr>
            <w:r w:rsidRPr="00F77587">
              <w:rPr>
                <w:i/>
              </w:rPr>
              <w:t>Nessuno</w:t>
            </w:r>
          </w:p>
        </w:tc>
      </w:tr>
      <w:tr w:rsidR="00EC30B2" w:rsidTr="00C468FF">
        <w:trPr>
          <w:trHeight w:val="165"/>
        </w:trPr>
        <w:tc>
          <w:tcPr>
            <w:tcW w:w="2268" w:type="dxa"/>
            <w:gridSpan w:val="2"/>
            <w:vMerge/>
          </w:tcPr>
          <w:p w:rsidR="00EC30B2" w:rsidRDefault="00EC30B2" w:rsidP="00C468FF">
            <w:pPr>
              <w:keepLines/>
              <w:rPr>
                <w:b/>
              </w:rPr>
            </w:pPr>
          </w:p>
        </w:tc>
        <w:tc>
          <w:tcPr>
            <w:tcW w:w="6520" w:type="dxa"/>
            <w:gridSpan w:val="5"/>
          </w:tcPr>
          <w:p w:rsidR="00EC30B2" w:rsidRPr="00C25C74" w:rsidRDefault="00EC30B2" w:rsidP="00C468FF">
            <w:pPr>
              <w:keepLines/>
            </w:pPr>
            <w:r>
              <w:t>Esteso da</w:t>
            </w:r>
            <w:r w:rsidRPr="00C25C74">
              <w:t xml:space="preserve">: </w:t>
            </w:r>
          </w:p>
        </w:tc>
      </w:tr>
      <w:tr w:rsidR="00EC30B2" w:rsidTr="00C468FF">
        <w:trPr>
          <w:cnfStyle w:val="000000100000"/>
          <w:trHeight w:val="195"/>
        </w:trPr>
        <w:tc>
          <w:tcPr>
            <w:tcW w:w="2268" w:type="dxa"/>
            <w:gridSpan w:val="2"/>
            <w:vMerge/>
          </w:tcPr>
          <w:p w:rsidR="00EC30B2" w:rsidRDefault="00EC30B2" w:rsidP="00C468FF">
            <w:pPr>
              <w:keepLines/>
              <w:rPr>
                <w:b/>
              </w:rPr>
            </w:pPr>
          </w:p>
        </w:tc>
        <w:tc>
          <w:tcPr>
            <w:tcW w:w="278" w:type="dxa"/>
          </w:tcPr>
          <w:p w:rsidR="00EC30B2" w:rsidRPr="00B94882" w:rsidRDefault="00EC30B2" w:rsidP="00C468FF">
            <w:pPr>
              <w:keepLines/>
              <w:rPr>
                <w:i/>
              </w:rPr>
            </w:pPr>
          </w:p>
        </w:tc>
        <w:tc>
          <w:tcPr>
            <w:tcW w:w="6242" w:type="dxa"/>
            <w:gridSpan w:val="4"/>
          </w:tcPr>
          <w:p w:rsidR="003D61EE" w:rsidRDefault="00F0422D">
            <w:pPr>
              <w:keepLines/>
              <w:rPr>
                <w:i/>
              </w:rPr>
            </w:pPr>
            <w:fldSimple w:instr=" REF _Ref198101352 \r \h  \* MERGEFORMAT ">
              <w:r w:rsidRPr="00F0422D">
                <w:rPr>
                  <w:i/>
                </w:rPr>
                <w:t>UC-AREA01-03</w:t>
              </w:r>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del w:id="417" w:author="elisa" w:date="2008-06-04T14:10:00Z">
              <w:r w:rsidDel="00606D60">
                <w:delText>Alta</w:delText>
              </w:r>
            </w:del>
            <w:ins w:id="418" w:author="elisa" w:date="2008-06-04T14:10:00Z">
              <w:r w:rsidR="00606D60">
                <w:t>Bassa</w:t>
              </w:r>
            </w:ins>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Pr="00602866" w:rsidRDefault="005856C3" w:rsidP="005856C3">
      <w:pPr>
        <w:pStyle w:val="Titolo3"/>
        <w:rPr>
          <w:lang w:val="it-IT"/>
        </w:rPr>
      </w:pPr>
      <w:r w:rsidRPr="00602866">
        <w:rPr>
          <w:lang w:val="it-IT"/>
        </w:rPr>
        <w:t>Area Funzionale 0</w:t>
      </w:r>
      <w:r>
        <w:rPr>
          <w:lang w:val="it-IT"/>
        </w:rPr>
        <w:t>3</w:t>
      </w:r>
      <w:r w:rsidRPr="00602866">
        <w:rPr>
          <w:lang w:val="it-IT"/>
        </w:rPr>
        <w:t xml:space="preserve">: </w:t>
      </w:r>
      <w:r>
        <w:rPr>
          <w:lang w:val="it-IT"/>
        </w:rPr>
        <w:t xml:space="preserve">Aggiornamento </w:t>
      </w:r>
      <w:r w:rsidRPr="00602866">
        <w:rPr>
          <w:lang w:val="it-IT"/>
        </w:rPr>
        <w:t>del grafo</w:t>
      </w:r>
    </w:p>
    <w:tbl>
      <w:tblPr>
        <w:tblStyle w:val="Sfondochiaro-Colore2"/>
        <w:tblW w:w="0" w:type="auto"/>
        <w:tblLayout w:type="fixed"/>
        <w:tblLook w:val="0420"/>
      </w:tblPr>
      <w:tblGrid>
        <w:gridCol w:w="1133"/>
        <w:gridCol w:w="1135"/>
        <w:gridCol w:w="278"/>
        <w:gridCol w:w="878"/>
        <w:gridCol w:w="951"/>
        <w:gridCol w:w="2693"/>
        <w:gridCol w:w="1720"/>
      </w:tblGrid>
      <w:tr w:rsidR="005856C3" w:rsidTr="00210A21">
        <w:trPr>
          <w:cnfStyle w:val="100000000000"/>
          <w:trHeight w:val="201"/>
        </w:trPr>
        <w:tc>
          <w:tcPr>
            <w:tcW w:w="2268" w:type="dxa"/>
            <w:gridSpan w:val="2"/>
          </w:tcPr>
          <w:p w:rsidR="00606D60" w:rsidRDefault="005856C3">
            <w:pPr>
              <w:keepLines/>
              <w:ind w:left="34"/>
              <w:rPr>
                <w:b w:val="0"/>
                <w:bCs w:val="0"/>
              </w:rPr>
            </w:pPr>
            <w:r>
              <w:lastRenderedPageBreak/>
              <w:t>Funzionalità:</w:t>
            </w:r>
          </w:p>
        </w:tc>
        <w:tc>
          <w:tcPr>
            <w:tcW w:w="6520" w:type="dxa"/>
            <w:gridSpan w:val="5"/>
          </w:tcPr>
          <w:p w:rsidR="00606D60" w:rsidRDefault="005856C3">
            <w:pPr>
              <w:pStyle w:val="Paragrafoelenco"/>
              <w:keepLines/>
              <w:numPr>
                <w:ilvl w:val="0"/>
                <w:numId w:val="118"/>
              </w:numPr>
              <w:ind w:left="1588" w:hanging="1559"/>
              <w:rPr>
                <w:b w:val="0"/>
                <w:bCs w:val="0"/>
              </w:rPr>
            </w:pPr>
            <w:bookmarkStart w:id="419" w:name="_Ref198609944"/>
            <w:r>
              <w:rPr>
                <w:b w:val="0"/>
              </w:rPr>
              <w:t>Aggiornamento Grafo</w:t>
            </w:r>
            <w:bookmarkEnd w:id="419"/>
            <w:r>
              <w:rPr>
                <w:b w:val="0"/>
              </w:rPr>
              <w:t xml:space="preserve"> </w:t>
            </w:r>
          </w:p>
        </w:tc>
      </w:tr>
      <w:tr w:rsidR="005856C3" w:rsidTr="00210A21">
        <w:trPr>
          <w:cnfStyle w:val="000000100000"/>
          <w:trHeight w:val="276"/>
        </w:trPr>
        <w:tc>
          <w:tcPr>
            <w:tcW w:w="2268" w:type="dxa"/>
            <w:gridSpan w:val="2"/>
          </w:tcPr>
          <w:p w:rsidR="00606D60" w:rsidRDefault="005856C3">
            <w:pPr>
              <w:keepLines/>
              <w:rPr>
                <w:b/>
              </w:rPr>
            </w:pPr>
            <w:r>
              <w:rPr>
                <w:b/>
              </w:rPr>
              <w:t>Descrizione</w:t>
            </w:r>
            <w:r>
              <w:t xml:space="preserve">: </w:t>
            </w:r>
          </w:p>
        </w:tc>
        <w:tc>
          <w:tcPr>
            <w:tcW w:w="6520" w:type="dxa"/>
            <w:gridSpan w:val="5"/>
          </w:tcPr>
          <w:p w:rsidR="00606D60" w:rsidRDefault="005856C3">
            <w:pPr>
              <w:keepLines/>
            </w:pPr>
            <w:r>
              <w:t xml:space="preserve">A valle di una modifica all’interno del codice sorgente, il sistema </w:t>
            </w:r>
            <w:r w:rsidR="00642C32">
              <w:t xml:space="preserve"> si occupa di </w:t>
            </w:r>
            <w:r>
              <w:t>aggiornare i grafi visualizzati rendendoli consistenti con le modifiche apportate.</w:t>
            </w:r>
          </w:p>
        </w:tc>
      </w:tr>
      <w:tr w:rsidR="005856C3" w:rsidTr="00210A21">
        <w:trPr>
          <w:trHeight w:val="263"/>
        </w:trPr>
        <w:tc>
          <w:tcPr>
            <w:tcW w:w="2268" w:type="dxa"/>
            <w:gridSpan w:val="2"/>
          </w:tcPr>
          <w:p w:rsidR="00606D60" w:rsidRDefault="005856C3">
            <w:pPr>
              <w:keepLines/>
              <w:rPr>
                <w:b/>
              </w:rPr>
            </w:pPr>
            <w:r>
              <w:rPr>
                <w:b/>
              </w:rPr>
              <w:t xml:space="preserve">Attori: </w:t>
            </w:r>
          </w:p>
        </w:tc>
        <w:tc>
          <w:tcPr>
            <w:tcW w:w="6520" w:type="dxa"/>
            <w:gridSpan w:val="5"/>
          </w:tcPr>
          <w:p w:rsidR="00606D60" w:rsidRDefault="00642C32">
            <w:pPr>
              <w:keepLines/>
              <w:rPr>
                <w:b/>
              </w:rPr>
            </w:pPr>
            <w:r>
              <w:t>Sistema</w:t>
            </w:r>
          </w:p>
        </w:tc>
      </w:tr>
      <w:tr w:rsidR="005856C3" w:rsidTr="00210A21">
        <w:trPr>
          <w:cnfStyle w:val="000000100000"/>
          <w:trHeight w:val="283"/>
        </w:trPr>
        <w:tc>
          <w:tcPr>
            <w:tcW w:w="2268" w:type="dxa"/>
            <w:gridSpan w:val="2"/>
          </w:tcPr>
          <w:p w:rsidR="00606D60" w:rsidRDefault="005856C3">
            <w:pPr>
              <w:keepLines/>
              <w:rPr>
                <w:b/>
              </w:rPr>
            </w:pPr>
            <w:r>
              <w:rPr>
                <w:b/>
              </w:rPr>
              <w:t xml:space="preserve">Input: </w:t>
            </w:r>
          </w:p>
        </w:tc>
        <w:tc>
          <w:tcPr>
            <w:tcW w:w="6520" w:type="dxa"/>
            <w:gridSpan w:val="5"/>
          </w:tcPr>
          <w:p w:rsidR="00606D60" w:rsidRDefault="005856C3">
            <w:pPr>
              <w:keepLines/>
              <w:jc w:val="both"/>
            </w:pPr>
            <w:r>
              <w:t>Stato del progetto</w:t>
            </w:r>
            <w:fldSimple w:instr=" REF _Ref198609237 \r \h  \* MERGEFORMAT ">
              <w:r w:rsidR="00F0422D" w:rsidRPr="00F0422D">
                <w:rPr>
                  <w:vertAlign w:val="superscript"/>
                </w:rPr>
                <w:t>32</w:t>
              </w:r>
            </w:fldSimple>
            <w:r>
              <w:t>.</w:t>
            </w:r>
          </w:p>
          <w:p w:rsidR="00606D60" w:rsidRDefault="004A5C0B">
            <w:pPr>
              <w:keepLines/>
              <w:jc w:val="both"/>
              <w:rPr>
                <w:rFonts w:asciiTheme="majorHAnsi" w:hAnsiTheme="majorHAnsi" w:cstheme="majorBidi"/>
                <w:b/>
                <w:spacing w:val="5"/>
              </w:rPr>
            </w:pPr>
            <w:del w:id="420" w:author="elisa" w:date="2008-06-04T16:57:00Z">
              <w:r w:rsidDel="000E49F4">
                <w:delText xml:space="preserve">Lista </w:delText>
              </w:r>
            </w:del>
            <w:ins w:id="421" w:author="elisa" w:date="2008-06-04T16:57:00Z">
              <w:r w:rsidR="000E49F4">
                <w:t xml:space="preserve">Elenco degli </w:t>
              </w:r>
              <w:r w:rsidR="000E49F4">
                <w:t>identificativi</w:t>
              </w:r>
              <w:r w:rsidR="000E49F4">
                <w:t xml:space="preserve"> </w:t>
              </w:r>
            </w:ins>
            <w:r>
              <w:t>dei grafi visualizzati e criteri di selezione dei nodi associati ad ognuno di essi.</w:t>
            </w:r>
          </w:p>
        </w:tc>
      </w:tr>
      <w:tr w:rsidR="005856C3" w:rsidTr="00210A21">
        <w:trPr>
          <w:trHeight w:val="223"/>
        </w:trPr>
        <w:tc>
          <w:tcPr>
            <w:tcW w:w="2268" w:type="dxa"/>
            <w:gridSpan w:val="2"/>
          </w:tcPr>
          <w:p w:rsidR="00606D60" w:rsidRDefault="005856C3">
            <w:pPr>
              <w:keepLines/>
              <w:rPr>
                <w:b/>
              </w:rPr>
            </w:pPr>
            <w:r>
              <w:rPr>
                <w:b/>
              </w:rPr>
              <w:t>Output</w:t>
            </w:r>
            <w:r>
              <w:t xml:space="preserve">: </w:t>
            </w:r>
          </w:p>
        </w:tc>
        <w:tc>
          <w:tcPr>
            <w:tcW w:w="6520" w:type="dxa"/>
            <w:gridSpan w:val="5"/>
          </w:tcPr>
          <w:p w:rsidR="00606D60" w:rsidRDefault="000E49F4" w:rsidP="000E49F4">
            <w:pPr>
              <w:keepLines/>
              <w:pPrChange w:id="422" w:author="elisa" w:date="2008-06-04T16:58:00Z">
                <w:pPr>
                  <w:keepLines/>
                </w:pPr>
              </w:pPrChange>
            </w:pPr>
            <w:ins w:id="423" w:author="elisa" w:date="2008-06-04T16:58:00Z">
              <w:r>
                <w:t>Identificativo del g</w:t>
              </w:r>
            </w:ins>
            <w:del w:id="424" w:author="elisa" w:date="2008-06-04T16:58:00Z">
              <w:r w:rsidR="00CF5634" w:rsidDel="000E49F4">
                <w:delText>G</w:delText>
              </w:r>
            </w:del>
            <w:r w:rsidR="00CF5634">
              <w:t>rafo completo del progetto</w:t>
            </w:r>
            <w:r w:rsidR="00F925FA">
              <w:t xml:space="preserve"> rappresentante l’attuale </w:t>
            </w:r>
            <w:r w:rsidR="00F925FA">
              <w:rPr>
                <w:i/>
              </w:rPr>
              <w:t xml:space="preserve">stato </w:t>
            </w:r>
            <w:r w:rsidR="00F925FA" w:rsidRPr="00A8194E">
              <w:rPr>
                <w:i/>
              </w:rPr>
              <w:t>del progetto</w:t>
            </w:r>
            <w:fldSimple w:instr=" REF _Ref198609237 \r \h  \* MERGEFORMAT ">
              <w:r w:rsidR="00F925FA" w:rsidRPr="00A8194E">
                <w:rPr>
                  <w:vertAlign w:val="superscript"/>
                </w:rPr>
                <w:t>32</w:t>
              </w:r>
            </w:fldSimple>
          </w:p>
        </w:tc>
      </w:tr>
      <w:tr w:rsidR="005856C3" w:rsidTr="00210A21">
        <w:trPr>
          <w:cnfStyle w:val="000000100000"/>
          <w:trHeight w:val="305"/>
        </w:trPr>
        <w:tc>
          <w:tcPr>
            <w:tcW w:w="2268" w:type="dxa"/>
            <w:gridSpan w:val="2"/>
          </w:tcPr>
          <w:p w:rsidR="00606D60" w:rsidRDefault="005856C3">
            <w:pPr>
              <w:keepLines/>
              <w:rPr>
                <w:b/>
              </w:rPr>
            </w:pPr>
            <w:r>
              <w:rPr>
                <w:b/>
              </w:rPr>
              <w:t xml:space="preserve">Elaborazione: </w:t>
            </w:r>
          </w:p>
        </w:tc>
        <w:tc>
          <w:tcPr>
            <w:tcW w:w="6520" w:type="dxa"/>
            <w:gridSpan w:val="5"/>
          </w:tcPr>
          <w:p w:rsidR="00606D60" w:rsidRDefault="00D27467">
            <w:pPr>
              <w:pStyle w:val="Paragrafoelenco"/>
              <w:keepLines/>
              <w:numPr>
                <w:ilvl w:val="0"/>
                <w:numId w:val="119"/>
              </w:numPr>
            </w:pPr>
            <w:r>
              <w:t xml:space="preserve">Il sistema riceve una notifica che indica che sono state apportate delle modifiche allo </w:t>
            </w:r>
            <w:r>
              <w:rPr>
                <w:i/>
              </w:rPr>
              <w:t xml:space="preserve">stato </w:t>
            </w:r>
            <w:r w:rsidRPr="00A8194E">
              <w:rPr>
                <w:i/>
              </w:rPr>
              <w:t>del progetto</w:t>
            </w:r>
            <w:fldSimple w:instr=" REF _Ref198609237 \r \h  \* MERGEFORMAT ">
              <w:r w:rsidRPr="00A8194E">
                <w:rPr>
                  <w:vertAlign w:val="superscript"/>
                </w:rPr>
                <w:t>32</w:t>
              </w:r>
            </w:fldSimple>
            <w:r w:rsidR="001C6589" w:rsidRPr="001C6589">
              <w:t>;</w:t>
            </w:r>
          </w:p>
          <w:p w:rsidR="00606D60" w:rsidRDefault="001C6589">
            <w:pPr>
              <w:pStyle w:val="Paragrafoelenco"/>
              <w:keepLines/>
              <w:numPr>
                <w:ilvl w:val="0"/>
                <w:numId w:val="119"/>
              </w:numPr>
            </w:pPr>
            <w:r w:rsidRPr="001C6589">
              <w:t xml:space="preserve">Il sistema </w:t>
            </w:r>
            <w:r w:rsidR="007D1C30">
              <w:t>rimuove il vecchio</w:t>
            </w:r>
            <w:r w:rsidRPr="001C6589">
              <w:t xml:space="preserve"> grafo completo;</w:t>
            </w:r>
          </w:p>
          <w:p w:rsidR="00606D60" w:rsidRDefault="007D1C30">
            <w:pPr>
              <w:pStyle w:val="Paragrafoelenco"/>
              <w:keepLines/>
              <w:numPr>
                <w:ilvl w:val="0"/>
                <w:numId w:val="119"/>
              </w:numPr>
            </w:pPr>
            <w:bookmarkStart w:id="425" w:name="_Ref199658237"/>
            <w:r>
              <w:t>Il sistema calcola il nuovo grafo completo;</w:t>
            </w:r>
            <w:bookmarkEnd w:id="425"/>
          </w:p>
          <w:p w:rsidR="00606D60" w:rsidRDefault="001858B1">
            <w:pPr>
              <w:pStyle w:val="Paragrafoelenco"/>
              <w:keepLines/>
              <w:numPr>
                <w:ilvl w:val="0"/>
                <w:numId w:val="119"/>
              </w:numPr>
            </w:pPr>
            <w:r>
              <w:t>Il sistema, per ogni grafo indicato nella lista in input, riesegue il caso d’uso “Visualizzazione Grafo”;</w:t>
            </w:r>
          </w:p>
          <w:p w:rsidR="00606D60" w:rsidRDefault="001858B1">
            <w:pPr>
              <w:pStyle w:val="Paragrafoelenco"/>
              <w:keepLines/>
              <w:numPr>
                <w:ilvl w:val="0"/>
                <w:numId w:val="119"/>
              </w:numPr>
            </w:pPr>
            <w:bookmarkStart w:id="426" w:name="_Ref199658335"/>
            <w:r>
              <w:t>Il caso d’uso termina.</w:t>
            </w:r>
            <w:bookmarkEnd w:id="426"/>
          </w:p>
        </w:tc>
      </w:tr>
      <w:tr w:rsidR="005856C3" w:rsidTr="00210A21">
        <w:trPr>
          <w:trHeight w:val="330"/>
        </w:trPr>
        <w:tc>
          <w:tcPr>
            <w:tcW w:w="2268" w:type="dxa"/>
            <w:gridSpan w:val="2"/>
          </w:tcPr>
          <w:p w:rsidR="00606D60" w:rsidRDefault="005856C3">
            <w:pPr>
              <w:keepLines/>
              <w:rPr>
                <w:b/>
              </w:rPr>
            </w:pPr>
            <w:r>
              <w:rPr>
                <w:b/>
              </w:rPr>
              <w:t>Pre-Condizioni:</w:t>
            </w:r>
          </w:p>
        </w:tc>
        <w:tc>
          <w:tcPr>
            <w:tcW w:w="6520" w:type="dxa"/>
            <w:gridSpan w:val="5"/>
          </w:tcPr>
          <w:p w:rsidR="00606D60" w:rsidRDefault="00A15B94">
            <w:pPr>
              <w:keepLines/>
            </w:pPr>
            <w:r>
              <w:t xml:space="preserve">Il codice sorgente del </w:t>
            </w:r>
            <w:r w:rsidR="00F0422D" w:rsidRPr="00F0422D">
              <w:rPr>
                <w:i/>
              </w:rPr>
              <w:t>progetto</w:t>
            </w:r>
            <w:fldSimple w:instr=" REF _Ref198465337 \r \h  \* MERGEFORMAT ">
              <w:r w:rsidR="00F0422D" w:rsidRPr="00F0422D">
                <w:rPr>
                  <w:i/>
                  <w:vertAlign w:val="superscript"/>
                </w:rPr>
                <w:t>27</w:t>
              </w:r>
            </w:fldSimple>
            <w:r>
              <w:t xml:space="preserve"> è stato modificato.</w:t>
            </w:r>
          </w:p>
        </w:tc>
      </w:tr>
      <w:tr w:rsidR="005856C3" w:rsidTr="00210A21">
        <w:trPr>
          <w:cnfStyle w:val="000000100000"/>
          <w:trHeight w:val="316"/>
        </w:trPr>
        <w:tc>
          <w:tcPr>
            <w:tcW w:w="2268" w:type="dxa"/>
            <w:gridSpan w:val="2"/>
          </w:tcPr>
          <w:p w:rsidR="00606D60" w:rsidRDefault="005856C3">
            <w:pPr>
              <w:keepLines/>
              <w:rPr>
                <w:b/>
              </w:rPr>
            </w:pPr>
            <w:r>
              <w:rPr>
                <w:b/>
              </w:rPr>
              <w:t>Post-Condizioni:</w:t>
            </w:r>
          </w:p>
        </w:tc>
        <w:tc>
          <w:tcPr>
            <w:tcW w:w="6520" w:type="dxa"/>
            <w:gridSpan w:val="5"/>
          </w:tcPr>
          <w:p w:rsidR="00606D60" w:rsidRDefault="00A15B94">
            <w:pPr>
              <w:keepLines/>
            </w:pPr>
            <w:r>
              <w:t>Vengono aggiornati tutti i grafi visualizzati che sono associati al progetto in accordo con le modifiche apportate al codice sorgente e in rispetto ai criteri di selezione dei nodi associati ad ognuno di essi.</w:t>
            </w:r>
          </w:p>
        </w:tc>
      </w:tr>
      <w:tr w:rsidR="005856C3" w:rsidTr="00210A21">
        <w:trPr>
          <w:trHeight w:val="339"/>
        </w:trPr>
        <w:tc>
          <w:tcPr>
            <w:tcW w:w="2268" w:type="dxa"/>
            <w:gridSpan w:val="2"/>
          </w:tcPr>
          <w:p w:rsidR="00606D60" w:rsidRDefault="005856C3">
            <w:pPr>
              <w:keepLines/>
              <w:rPr>
                <w:b/>
              </w:rPr>
            </w:pPr>
            <w:r>
              <w:rPr>
                <w:b/>
              </w:rPr>
              <w:t>Scenari Alternativi:</w:t>
            </w:r>
          </w:p>
        </w:tc>
        <w:tc>
          <w:tcPr>
            <w:tcW w:w="6520" w:type="dxa"/>
            <w:gridSpan w:val="5"/>
          </w:tcPr>
          <w:p w:rsidR="00606D60" w:rsidRDefault="00F0422D">
            <w:pPr>
              <w:keepLines/>
            </w:pPr>
            <w:r>
              <w:fldChar w:fldCharType="begin"/>
            </w:r>
            <w:r w:rsidR="007D1C30">
              <w:instrText xml:space="preserve"> REF _Ref199658237 \r \h </w:instrText>
            </w:r>
            <w:r>
              <w:fldChar w:fldCharType="separate"/>
            </w:r>
            <w:r w:rsidR="007D1C30">
              <w:t>3</w:t>
            </w:r>
            <w:r>
              <w:fldChar w:fldCharType="end"/>
            </w:r>
            <w:r w:rsidR="007D1C30">
              <w:t>a</w:t>
            </w:r>
          </w:p>
          <w:p w:rsidR="00606D60" w:rsidRDefault="007D1C30">
            <w:pPr>
              <w:pStyle w:val="Paragrafoelenco"/>
              <w:keepLines/>
              <w:numPr>
                <w:ilvl w:val="0"/>
                <w:numId w:val="128"/>
              </w:numPr>
              <w:ind w:left="737"/>
            </w:pPr>
            <w:r>
              <w:t>L</w:t>
            </w:r>
            <w:ins w:id="427" w:author="elisa" w:date="2008-06-04T16:58:00Z">
              <w:r w:rsidR="000E49F4">
                <w:t>’</w:t>
              </w:r>
              <w:r w:rsidR="000E49F4">
                <w:t xml:space="preserve">elenco degli identificativi </w:t>
              </w:r>
            </w:ins>
            <w:del w:id="428" w:author="elisa" w:date="2008-06-04T16:58:00Z">
              <w:r w:rsidDel="000E49F4">
                <w:delText xml:space="preserve">a lista </w:delText>
              </w:r>
            </w:del>
            <w:r>
              <w:t>dei grafi visualizzati ricevuta in input è vuota;</w:t>
            </w:r>
          </w:p>
          <w:p w:rsidR="00606D60" w:rsidRDefault="007D1C30">
            <w:pPr>
              <w:pStyle w:val="Paragrafoelenco"/>
              <w:keepLines/>
              <w:numPr>
                <w:ilvl w:val="0"/>
                <w:numId w:val="128"/>
              </w:numPr>
              <w:ind w:left="737"/>
            </w:pPr>
            <w:r>
              <w:t xml:space="preserve">Ritorna al punto </w:t>
            </w:r>
            <w:r w:rsidR="00F0422D">
              <w:fldChar w:fldCharType="begin"/>
            </w:r>
            <w:r>
              <w:instrText xml:space="preserve"> REF _Ref199658335 \r \h </w:instrText>
            </w:r>
            <w:r w:rsidR="00F0422D">
              <w:fldChar w:fldCharType="separate"/>
            </w:r>
            <w:r>
              <w:t>5</w:t>
            </w:r>
            <w:r w:rsidR="00F0422D">
              <w:fldChar w:fldCharType="end"/>
            </w:r>
            <w:r>
              <w:t xml:space="preserve"> del flusso principale.</w:t>
            </w:r>
          </w:p>
        </w:tc>
      </w:tr>
      <w:tr w:rsidR="005856C3" w:rsidTr="00210A21">
        <w:trPr>
          <w:cnfStyle w:val="000000100000"/>
          <w:trHeight w:val="128"/>
        </w:trPr>
        <w:tc>
          <w:tcPr>
            <w:tcW w:w="2268" w:type="dxa"/>
            <w:gridSpan w:val="2"/>
            <w:vMerge w:val="restart"/>
          </w:tcPr>
          <w:p w:rsidR="00606D60" w:rsidRDefault="005856C3">
            <w:pPr>
              <w:keepLines/>
              <w:rPr>
                <w:b/>
              </w:rPr>
            </w:pPr>
            <w:r>
              <w:rPr>
                <w:b/>
              </w:rPr>
              <w:t>Requisiti collegati</w:t>
            </w:r>
            <w:r>
              <w:t>:</w:t>
            </w:r>
          </w:p>
        </w:tc>
        <w:tc>
          <w:tcPr>
            <w:tcW w:w="6520" w:type="dxa"/>
            <w:gridSpan w:val="5"/>
          </w:tcPr>
          <w:p w:rsidR="00606D60" w:rsidRDefault="00606D60">
            <w:pPr>
              <w:keepLines/>
              <w:rPr>
                <w:i/>
              </w:rPr>
            </w:pPr>
          </w:p>
        </w:tc>
      </w:tr>
      <w:tr w:rsidR="005856C3" w:rsidTr="00210A21">
        <w:trPr>
          <w:trHeight w:val="240"/>
        </w:trPr>
        <w:tc>
          <w:tcPr>
            <w:tcW w:w="2268" w:type="dxa"/>
            <w:gridSpan w:val="2"/>
            <w:vMerge/>
          </w:tcPr>
          <w:p w:rsidR="00606D60" w:rsidRDefault="00606D60">
            <w:pPr>
              <w:keepLines/>
              <w:rPr>
                <w:b/>
              </w:rPr>
            </w:pPr>
          </w:p>
        </w:tc>
        <w:tc>
          <w:tcPr>
            <w:tcW w:w="6520" w:type="dxa"/>
            <w:gridSpan w:val="5"/>
          </w:tcPr>
          <w:p w:rsidR="00606D60" w:rsidRDefault="005856C3">
            <w:pPr>
              <w:keepLines/>
              <w:rPr>
                <w:i/>
              </w:rPr>
            </w:pPr>
            <w:r>
              <w:t xml:space="preserve">Include: </w:t>
            </w:r>
          </w:p>
        </w:tc>
      </w:tr>
      <w:tr w:rsidR="005856C3" w:rsidTr="00210A21">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F0422D">
            <w:pPr>
              <w:keepLines/>
            </w:pPr>
            <w:fldSimple w:instr=" REF _Ref198101410 \r \h  \* MERGEFORMAT ">
              <w:r w:rsidRPr="00F0422D">
                <w:rPr>
                  <w:i/>
                </w:rPr>
                <w:t>UC-AREA01-02</w:t>
              </w:r>
            </w:fldSimple>
          </w:p>
        </w:tc>
      </w:tr>
      <w:tr w:rsidR="005856C3" w:rsidTr="00210A21">
        <w:trPr>
          <w:trHeight w:val="165"/>
        </w:trPr>
        <w:tc>
          <w:tcPr>
            <w:tcW w:w="2268" w:type="dxa"/>
            <w:gridSpan w:val="2"/>
            <w:vMerge/>
          </w:tcPr>
          <w:p w:rsidR="00606D60" w:rsidRDefault="00606D60">
            <w:pPr>
              <w:keepLines/>
              <w:rPr>
                <w:b/>
              </w:rPr>
            </w:pPr>
          </w:p>
        </w:tc>
        <w:tc>
          <w:tcPr>
            <w:tcW w:w="6520" w:type="dxa"/>
            <w:gridSpan w:val="5"/>
          </w:tcPr>
          <w:p w:rsidR="00606D60" w:rsidRDefault="005856C3">
            <w:pPr>
              <w:keepLines/>
            </w:pPr>
            <w:r>
              <w:t>Estende</w:t>
            </w:r>
            <w:r w:rsidRPr="00C25C74">
              <w:t xml:space="preserve">: </w:t>
            </w:r>
          </w:p>
        </w:tc>
      </w:tr>
      <w:tr w:rsidR="005856C3" w:rsidTr="00210A21">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1858B1">
            <w:pPr>
              <w:keepLines/>
              <w:rPr>
                <w:i/>
              </w:rPr>
            </w:pPr>
            <w:r w:rsidRPr="00F77587">
              <w:rPr>
                <w:i/>
              </w:rPr>
              <w:t>Nessuno</w:t>
            </w:r>
            <w:r w:rsidDel="001858B1">
              <w:t xml:space="preserve"> </w:t>
            </w:r>
          </w:p>
        </w:tc>
      </w:tr>
      <w:tr w:rsidR="005856C3" w:rsidTr="00210A21">
        <w:trPr>
          <w:trHeight w:val="240"/>
        </w:trPr>
        <w:tc>
          <w:tcPr>
            <w:tcW w:w="2268" w:type="dxa"/>
            <w:gridSpan w:val="2"/>
            <w:vMerge/>
          </w:tcPr>
          <w:p w:rsidR="00606D60" w:rsidRDefault="00606D60">
            <w:pPr>
              <w:keepLines/>
              <w:rPr>
                <w:b/>
              </w:rPr>
            </w:pPr>
          </w:p>
        </w:tc>
        <w:tc>
          <w:tcPr>
            <w:tcW w:w="6520" w:type="dxa"/>
            <w:gridSpan w:val="5"/>
          </w:tcPr>
          <w:p w:rsidR="00606D60" w:rsidRDefault="005856C3">
            <w:pPr>
              <w:keepLines/>
              <w:rPr>
                <w:i/>
              </w:rPr>
            </w:pPr>
            <w:r>
              <w:t xml:space="preserve">Incluso da: </w:t>
            </w:r>
          </w:p>
        </w:tc>
      </w:tr>
      <w:tr w:rsidR="005856C3" w:rsidTr="00210A21">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5856C3">
            <w:pPr>
              <w:keepLines/>
            </w:pPr>
            <w:r w:rsidRPr="00F77587">
              <w:rPr>
                <w:i/>
              </w:rPr>
              <w:t>Nessuno</w:t>
            </w:r>
          </w:p>
        </w:tc>
      </w:tr>
      <w:tr w:rsidR="005856C3" w:rsidTr="00210A21">
        <w:trPr>
          <w:trHeight w:val="165"/>
        </w:trPr>
        <w:tc>
          <w:tcPr>
            <w:tcW w:w="2268" w:type="dxa"/>
            <w:gridSpan w:val="2"/>
            <w:vMerge/>
          </w:tcPr>
          <w:p w:rsidR="00606D60" w:rsidRDefault="00606D60">
            <w:pPr>
              <w:keepLines/>
              <w:rPr>
                <w:b/>
              </w:rPr>
            </w:pPr>
          </w:p>
        </w:tc>
        <w:tc>
          <w:tcPr>
            <w:tcW w:w="6520" w:type="dxa"/>
            <w:gridSpan w:val="5"/>
          </w:tcPr>
          <w:p w:rsidR="00606D60" w:rsidRDefault="005856C3">
            <w:pPr>
              <w:keepLines/>
            </w:pPr>
            <w:r>
              <w:t>Esteso da</w:t>
            </w:r>
            <w:r w:rsidRPr="00C25C74">
              <w:t xml:space="preserve">: </w:t>
            </w:r>
          </w:p>
        </w:tc>
      </w:tr>
      <w:tr w:rsidR="005856C3" w:rsidTr="00210A21">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5856C3">
            <w:pPr>
              <w:keepLines/>
              <w:rPr>
                <w:i/>
              </w:rPr>
            </w:pPr>
            <w:r w:rsidRPr="00F77587">
              <w:rPr>
                <w:i/>
              </w:rPr>
              <w:t>Nessuno</w:t>
            </w:r>
          </w:p>
        </w:tc>
      </w:tr>
      <w:tr w:rsidR="005856C3" w:rsidTr="00210A21">
        <w:trPr>
          <w:trHeight w:val="293"/>
        </w:trPr>
        <w:tc>
          <w:tcPr>
            <w:tcW w:w="2268" w:type="dxa"/>
            <w:gridSpan w:val="2"/>
          </w:tcPr>
          <w:p w:rsidR="00606D60" w:rsidRDefault="005856C3">
            <w:pPr>
              <w:pStyle w:val="Pidipagina"/>
              <w:keepLines/>
              <w:rPr>
                <w:b/>
              </w:rPr>
            </w:pPr>
            <w:r w:rsidRPr="003442A2">
              <w:rPr>
                <w:b/>
              </w:rPr>
              <w:t>Note:</w:t>
            </w:r>
          </w:p>
        </w:tc>
        <w:tc>
          <w:tcPr>
            <w:tcW w:w="6520" w:type="dxa"/>
            <w:gridSpan w:val="5"/>
          </w:tcPr>
          <w:p w:rsidR="00606D60" w:rsidRDefault="00A15B94">
            <w:pPr>
              <w:pStyle w:val="Pidipagina"/>
              <w:keepLines/>
            </w:pPr>
            <w:r>
              <w:t xml:space="preserve">A valle dell’aggiornamento è possibile </w:t>
            </w:r>
            <w:r w:rsidR="00764129">
              <w:t xml:space="preserve">che non si riesca ad </w:t>
            </w:r>
            <w:r>
              <w:t>individuare nessun sottografo del grafo completo</w:t>
            </w:r>
            <w:r w:rsidR="00764129">
              <w:t xml:space="preserve"> che continui a soddisfare  alcuni dei criteri di selezione passati in input. In tal caso la viste associate a quei criteri risulteranno vuote.</w:t>
            </w:r>
          </w:p>
          <w:p w:rsidR="00606D60" w:rsidRDefault="003D501F">
            <w:pPr>
              <w:pStyle w:val="Pidipagina"/>
              <w:keepLines/>
            </w:pPr>
            <w:r>
              <w:t xml:space="preserve">Nel caso in cui la lista dei grafi visualizzati ricevuta in input </w:t>
            </w:r>
            <w:r w:rsidR="00EA5A73">
              <w:t>sia</w:t>
            </w:r>
            <w:r>
              <w:t xml:space="preserve"> vuota ci si limita a rimuovere dal sistema l’istanza globale del vecchio grafo completo </w:t>
            </w:r>
            <w:r w:rsidR="00EA5A73">
              <w:t>posticipando</w:t>
            </w:r>
            <w:r>
              <w:t xml:space="preserve"> l’operazione di creazione del nuovo grafo al momento in cui</w:t>
            </w:r>
            <w:r w:rsidR="00EA5A73">
              <w:t xml:space="preserve"> sarà richiesta una nuova visualizzazione.</w:t>
            </w:r>
          </w:p>
        </w:tc>
      </w:tr>
      <w:tr w:rsidR="005856C3" w:rsidTr="00210A21">
        <w:trPr>
          <w:cnfStyle w:val="000000100000"/>
          <w:trHeight w:val="293"/>
        </w:trPr>
        <w:tc>
          <w:tcPr>
            <w:tcW w:w="1133" w:type="dxa"/>
          </w:tcPr>
          <w:p w:rsidR="00606D60" w:rsidRDefault="005856C3">
            <w:pPr>
              <w:keepLines/>
              <w:rPr>
                <w:b/>
              </w:rPr>
            </w:pPr>
            <w:r w:rsidRPr="003442A2">
              <w:rPr>
                <w:b/>
              </w:rPr>
              <w:t>Stato</w:t>
            </w:r>
            <w:r>
              <w:rPr>
                <w:b/>
              </w:rPr>
              <w:t>:</w:t>
            </w:r>
          </w:p>
        </w:tc>
        <w:tc>
          <w:tcPr>
            <w:tcW w:w="1135" w:type="dxa"/>
          </w:tcPr>
          <w:p w:rsidR="00606D60" w:rsidRDefault="005856C3">
            <w:pPr>
              <w:pStyle w:val="Pidipagina"/>
              <w:keepLines/>
            </w:pPr>
            <w:r>
              <w:t>Finale</w:t>
            </w:r>
          </w:p>
        </w:tc>
        <w:tc>
          <w:tcPr>
            <w:tcW w:w="1156" w:type="dxa"/>
            <w:gridSpan w:val="2"/>
          </w:tcPr>
          <w:p w:rsidR="00606D60" w:rsidRDefault="005856C3">
            <w:pPr>
              <w:keepLines/>
              <w:rPr>
                <w:b/>
              </w:rPr>
            </w:pPr>
            <w:r w:rsidRPr="003442A2">
              <w:rPr>
                <w:b/>
              </w:rPr>
              <w:t>Priorità:</w:t>
            </w:r>
          </w:p>
        </w:tc>
        <w:tc>
          <w:tcPr>
            <w:tcW w:w="951" w:type="dxa"/>
          </w:tcPr>
          <w:p w:rsidR="00606D60" w:rsidRDefault="005856C3">
            <w:pPr>
              <w:keepLines/>
            </w:pPr>
            <w:r>
              <w:t>Alta</w:t>
            </w:r>
          </w:p>
        </w:tc>
        <w:tc>
          <w:tcPr>
            <w:tcW w:w="2693" w:type="dxa"/>
          </w:tcPr>
          <w:p w:rsidR="00606D60" w:rsidRDefault="005856C3">
            <w:pPr>
              <w:pStyle w:val="Pidipagina"/>
              <w:keepLines/>
              <w:rPr>
                <w:b/>
              </w:rPr>
            </w:pPr>
            <w:r w:rsidRPr="003442A2">
              <w:rPr>
                <w:b/>
              </w:rPr>
              <w:t>Livello di Comprensione:</w:t>
            </w:r>
          </w:p>
        </w:tc>
        <w:tc>
          <w:tcPr>
            <w:tcW w:w="1720" w:type="dxa"/>
          </w:tcPr>
          <w:p w:rsidR="00606D60" w:rsidRDefault="005856C3">
            <w:pPr>
              <w:pStyle w:val="Pidipagina"/>
              <w:keepLines/>
            </w:pPr>
            <w:r>
              <w:t>Compreso</w:t>
            </w:r>
          </w:p>
        </w:tc>
      </w:tr>
      <w:tr w:rsidR="005856C3" w:rsidTr="00210A21">
        <w:trPr>
          <w:trHeight w:val="240"/>
        </w:trPr>
        <w:tc>
          <w:tcPr>
            <w:tcW w:w="1133" w:type="dxa"/>
          </w:tcPr>
          <w:p w:rsidR="00606D60" w:rsidRDefault="005856C3">
            <w:pPr>
              <w:pStyle w:val="Pidipagina"/>
              <w:keepLines/>
              <w:rPr>
                <w:b/>
              </w:rPr>
            </w:pPr>
            <w:r w:rsidRPr="003442A2">
              <w:rPr>
                <w:b/>
              </w:rPr>
              <w:t>Versione:</w:t>
            </w:r>
          </w:p>
        </w:tc>
        <w:tc>
          <w:tcPr>
            <w:tcW w:w="1135" w:type="dxa"/>
          </w:tcPr>
          <w:p w:rsidR="00606D60" w:rsidRDefault="001858B1">
            <w:r>
              <w:t>1.0</w:t>
            </w:r>
          </w:p>
        </w:tc>
        <w:tc>
          <w:tcPr>
            <w:tcW w:w="1156" w:type="dxa"/>
            <w:gridSpan w:val="2"/>
          </w:tcPr>
          <w:p w:rsidR="00606D60" w:rsidRDefault="005856C3">
            <w:pPr>
              <w:keepLines/>
              <w:rPr>
                <w:b/>
              </w:rPr>
            </w:pPr>
            <w:r w:rsidRPr="003442A2">
              <w:rPr>
                <w:b/>
              </w:rPr>
              <w:t>Stabilità:</w:t>
            </w:r>
          </w:p>
        </w:tc>
        <w:tc>
          <w:tcPr>
            <w:tcW w:w="951" w:type="dxa"/>
          </w:tcPr>
          <w:p w:rsidR="00606D60" w:rsidRDefault="005856C3">
            <w:pPr>
              <w:keepLines/>
            </w:pPr>
            <w:r>
              <w:t>Stabile</w:t>
            </w:r>
          </w:p>
        </w:tc>
        <w:tc>
          <w:tcPr>
            <w:tcW w:w="2693" w:type="dxa"/>
          </w:tcPr>
          <w:p w:rsidR="00606D60" w:rsidRDefault="005856C3">
            <w:pPr>
              <w:keepLines/>
              <w:rPr>
                <w:b/>
              </w:rPr>
            </w:pPr>
            <w:r w:rsidRPr="003442A2">
              <w:rPr>
                <w:b/>
              </w:rPr>
              <w:t>Data:</w:t>
            </w:r>
          </w:p>
        </w:tc>
        <w:tc>
          <w:tcPr>
            <w:tcW w:w="1720" w:type="dxa"/>
          </w:tcPr>
          <w:p w:rsidR="00606D60" w:rsidRDefault="001858B1">
            <w:pPr>
              <w:keepLines/>
            </w:pPr>
            <w:r>
              <w:t>15</w:t>
            </w:r>
            <w:r w:rsidR="005856C3" w:rsidRPr="00425AE2">
              <w:t>/0</w:t>
            </w:r>
            <w:r w:rsidR="005856C3">
              <w:t>5</w:t>
            </w:r>
            <w:r w:rsidR="005856C3" w:rsidRPr="00425AE2">
              <w:t>/2008</w:t>
            </w:r>
          </w:p>
        </w:tc>
      </w:tr>
    </w:tbl>
    <w:p w:rsidR="005856C3" w:rsidRPr="00764129" w:rsidRDefault="005856C3" w:rsidP="005856C3">
      <w:pPr>
        <w:autoSpaceDE w:val="0"/>
        <w:autoSpaceDN w:val="0"/>
        <w:adjustRightInd w:val="0"/>
        <w:spacing w:line="240" w:lineRule="auto"/>
        <w:ind w:left="284"/>
        <w:rPr>
          <w:rFonts w:ascii="Times New Roman" w:eastAsiaTheme="minorHAnsi" w:hAnsi="Times New Roman" w:cs="Times New Roman"/>
          <w:color w:val="auto"/>
          <w:sz w:val="18"/>
          <w:szCs w:val="18"/>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
      </w:pPr>
    </w:p>
    <w:p w:rsidR="006101FA" w:rsidRDefault="00F0422D" w:rsidP="00442C8E">
      <w:pPr>
        <w:pStyle w:val="Titolo2"/>
      </w:pPr>
      <w:bookmarkStart w:id="429" w:name="_Toc198529294"/>
      <w:r w:rsidRPr="00F0422D">
        <w:rPr>
          <w:lang w:val="it-IT"/>
        </w:rPr>
        <w:t>Requisi</w:t>
      </w:r>
      <w:r w:rsidR="007C6F2E" w:rsidRPr="002F31B2">
        <w:t>ti</w:t>
      </w:r>
      <w:r w:rsidR="007C6F2E">
        <w:t xml:space="preserve"> Prestazionali</w:t>
      </w:r>
      <w:bookmarkEnd w:id="429"/>
    </w:p>
    <w:p w:rsidR="006101FA" w:rsidRPr="006101FA" w:rsidRDefault="006101FA" w:rsidP="00A91D93">
      <w:pPr>
        <w:ind w:left="113"/>
        <w:rPr>
          <w:lang w:val="en-US"/>
        </w:rPr>
      </w:pPr>
    </w:p>
    <w:p w:rsidR="006101FA" w:rsidRPr="003E0CD1" w:rsidRDefault="007C6F2E" w:rsidP="00442C8E">
      <w:pPr>
        <w:pStyle w:val="Titolo2"/>
      </w:pPr>
      <w:bookmarkStart w:id="430" w:name="_Toc198529295"/>
      <w:r w:rsidRPr="003E0CD1">
        <w:t xml:space="preserve">Requisiti </w:t>
      </w:r>
      <w:r w:rsidR="003E0CD1" w:rsidRPr="003E0CD1">
        <w:t>Logici del DataBase</w:t>
      </w:r>
      <w:bookmarkEnd w:id="430"/>
    </w:p>
    <w:p w:rsidR="006101FA" w:rsidRPr="007C6F2E" w:rsidRDefault="006101FA" w:rsidP="00A91D93">
      <w:pPr>
        <w:ind w:left="113"/>
      </w:pPr>
    </w:p>
    <w:p w:rsidR="006101FA" w:rsidRPr="00626805" w:rsidRDefault="007C6F2E" w:rsidP="00442C8E">
      <w:pPr>
        <w:pStyle w:val="Titolo2"/>
      </w:pPr>
      <w:bookmarkStart w:id="431" w:name="_Toc198529296"/>
      <w:r>
        <w:lastRenderedPageBreak/>
        <w:t>Vincoli di Progetto</w:t>
      </w:r>
      <w:bookmarkEnd w:id="431"/>
    </w:p>
    <w:p w:rsidR="006101FA" w:rsidRDefault="00A5734A" w:rsidP="00FA1F02">
      <w:pPr>
        <w:pStyle w:val="Titolo3"/>
      </w:pPr>
      <w:bookmarkStart w:id="432" w:name="_Toc198529297"/>
      <w:r>
        <w:t xml:space="preserve">Conformità con gli </w:t>
      </w:r>
      <w:r w:rsidR="006101FA" w:rsidRPr="00626805">
        <w:t>Standard</w:t>
      </w:r>
      <w:bookmarkEnd w:id="432"/>
    </w:p>
    <w:p w:rsidR="006101FA" w:rsidRPr="006101FA" w:rsidRDefault="006101FA" w:rsidP="00DA0866">
      <w:pPr>
        <w:ind w:left="284"/>
        <w:rPr>
          <w:lang w:val="en-US"/>
        </w:rPr>
      </w:pPr>
    </w:p>
    <w:p w:rsidR="006101FA" w:rsidRDefault="00A5734A" w:rsidP="00FA1F02">
      <w:pPr>
        <w:pStyle w:val="Titolo3"/>
      </w:pPr>
      <w:bookmarkStart w:id="433" w:name="_Toc198529298"/>
      <w:r>
        <w:t xml:space="preserve">Limitazioni </w:t>
      </w:r>
      <w:r w:rsidR="006101FA" w:rsidRPr="006101FA">
        <w:t>Hardware</w:t>
      </w:r>
      <w:bookmarkEnd w:id="433"/>
    </w:p>
    <w:p w:rsidR="00303E1F" w:rsidRPr="00303E1F" w:rsidRDefault="00303E1F" w:rsidP="00DA0866">
      <w:pPr>
        <w:ind w:left="284"/>
        <w:rPr>
          <w:lang w:val="en-US"/>
        </w:rPr>
      </w:pPr>
    </w:p>
    <w:p w:rsidR="006101FA" w:rsidRDefault="006101FA" w:rsidP="00FA1F02">
      <w:pPr>
        <w:pStyle w:val="Titolo3"/>
      </w:pPr>
      <w:bookmarkStart w:id="434" w:name="_Toc198529299"/>
      <w:r w:rsidRPr="006101FA">
        <w:t>…</w:t>
      </w:r>
      <w:bookmarkEnd w:id="434"/>
    </w:p>
    <w:p w:rsidR="00DA0866" w:rsidRPr="00DA0866" w:rsidRDefault="00DA0866" w:rsidP="00DA0866">
      <w:pPr>
        <w:ind w:left="284"/>
        <w:rPr>
          <w:lang w:val="en-US"/>
        </w:rPr>
      </w:pPr>
    </w:p>
    <w:p w:rsidR="006101FA" w:rsidRPr="006101FA" w:rsidRDefault="006101FA" w:rsidP="00442C8E">
      <w:pPr>
        <w:pStyle w:val="Titolo2"/>
      </w:pPr>
      <w:bookmarkStart w:id="435" w:name="_Toc198529300"/>
      <w:r w:rsidRPr="006101FA">
        <w:t>Attribut</w:t>
      </w:r>
      <w:r w:rsidR="007C6F2E">
        <w:t>i</w:t>
      </w:r>
      <w:bookmarkEnd w:id="435"/>
    </w:p>
    <w:p w:rsidR="006101FA" w:rsidRDefault="003E0CD1" w:rsidP="00FA1F02">
      <w:pPr>
        <w:pStyle w:val="Titolo3"/>
      </w:pPr>
      <w:bookmarkStart w:id="436" w:name="_Toc198529301"/>
      <w:r>
        <w:t>Affidabilità</w:t>
      </w:r>
      <w:bookmarkEnd w:id="436"/>
    </w:p>
    <w:p w:rsidR="006101FA" w:rsidRPr="000C57CB" w:rsidRDefault="00CE6E01" w:rsidP="00DA0866">
      <w:pPr>
        <w:ind w:left="284"/>
        <w:rPr>
          <w:i/>
          <w:lang w:val="en-US"/>
        </w:rPr>
      </w:pPr>
      <w:r w:rsidRPr="00CE6E01">
        <w:rPr>
          <w:i/>
          <w:lang w:val="en-US"/>
        </w:rPr>
        <w:t>TBD</w:t>
      </w:r>
    </w:p>
    <w:p w:rsidR="00A65AA0" w:rsidRDefault="00A65AA0" w:rsidP="00FA1F02">
      <w:pPr>
        <w:pStyle w:val="Titolo3"/>
      </w:pPr>
      <w:bookmarkStart w:id="437" w:name="_Toc198529302"/>
      <w:r>
        <w:t>Sicurezza</w:t>
      </w:r>
      <w:bookmarkEnd w:id="437"/>
    </w:p>
    <w:p w:rsidR="000C57CB" w:rsidRDefault="000C57CB" w:rsidP="000C57CB">
      <w:pPr>
        <w:ind w:left="284"/>
        <w:rPr>
          <w:lang w:val="en-US"/>
        </w:rPr>
      </w:pPr>
      <w:r>
        <w:rPr>
          <w:lang w:val="en-US"/>
        </w:rPr>
        <w:t>TBD</w:t>
      </w:r>
    </w:p>
    <w:p w:rsidR="00A27342" w:rsidRPr="00A27342" w:rsidRDefault="00A27342" w:rsidP="00A27342">
      <w:pPr>
        <w:ind w:left="284"/>
        <w:rPr>
          <w:lang w:val="en-US"/>
        </w:rPr>
      </w:pPr>
    </w:p>
    <w:p w:rsidR="006101FA" w:rsidRDefault="003E0CD1" w:rsidP="00FA1F02">
      <w:pPr>
        <w:pStyle w:val="Titolo3"/>
      </w:pPr>
      <w:bookmarkStart w:id="438" w:name="_Toc198529303"/>
      <w:r>
        <w:t>Portabilità</w:t>
      </w:r>
      <w:bookmarkEnd w:id="438"/>
    </w:p>
    <w:p w:rsidR="000C57CB" w:rsidRDefault="000C57CB" w:rsidP="000C57CB">
      <w:pPr>
        <w:ind w:left="284"/>
        <w:rPr>
          <w:lang w:val="en-US"/>
        </w:rPr>
      </w:pPr>
      <w:r>
        <w:rPr>
          <w:lang w:val="en-US"/>
        </w:rPr>
        <w:t>TBD</w:t>
      </w:r>
    </w:p>
    <w:p w:rsidR="003E0CD1" w:rsidRPr="003E0CD1" w:rsidRDefault="003E0CD1" w:rsidP="00FA1F02">
      <w:pPr>
        <w:pStyle w:val="Titolo3"/>
      </w:pPr>
      <w:bookmarkStart w:id="439" w:name="_Toc198529304"/>
      <w:r>
        <w:t>….</w:t>
      </w:r>
      <w:bookmarkEnd w:id="439"/>
    </w:p>
    <w:p w:rsidR="000C57CB" w:rsidRDefault="000C57CB" w:rsidP="000C57CB">
      <w:pPr>
        <w:ind w:left="284"/>
        <w:rPr>
          <w:lang w:val="en-US"/>
        </w:rPr>
      </w:pPr>
      <w:r>
        <w:rPr>
          <w:lang w:val="en-US"/>
        </w:rPr>
        <w:t>TBD</w:t>
      </w:r>
    </w:p>
    <w:p w:rsidR="00DA0866" w:rsidRPr="00DA0866" w:rsidRDefault="00DA0866" w:rsidP="00DA0866">
      <w:pPr>
        <w:ind w:left="284"/>
        <w:rPr>
          <w:lang w:val="en-US"/>
        </w:rPr>
      </w:pPr>
    </w:p>
    <w:p w:rsidR="006101FA" w:rsidRDefault="007C6F2E" w:rsidP="00442C8E">
      <w:pPr>
        <w:pStyle w:val="Titolo2"/>
      </w:pPr>
      <w:bookmarkStart w:id="440" w:name="_Toc198529305"/>
      <w:r>
        <w:t>Altri Requisiti</w:t>
      </w:r>
      <w:bookmarkEnd w:id="440"/>
    </w:p>
    <w:p w:rsidR="000C57CB" w:rsidRDefault="000C57CB" w:rsidP="000C57CB">
      <w:pPr>
        <w:ind w:left="284"/>
        <w:rPr>
          <w:lang w:val="en-US"/>
        </w:rPr>
      </w:pPr>
      <w:r>
        <w:rPr>
          <w:lang w:val="en-US"/>
        </w:rPr>
        <w:t>TBD</w:t>
      </w:r>
    </w:p>
    <w:p w:rsidR="003D61EE" w:rsidRDefault="006D3D33">
      <w:pPr>
        <w:spacing w:after="200"/>
        <w:ind w:left="357"/>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441" w:name="_Toc198529306"/>
      <w:r>
        <w:lastRenderedPageBreak/>
        <w:t>Appendi</w:t>
      </w:r>
      <w:r w:rsidR="007C6F2E">
        <w:t>ci</w:t>
      </w:r>
      <w:bookmarkEnd w:id="441"/>
    </w:p>
    <w:p w:rsidR="006101FA" w:rsidRDefault="003E0CD1" w:rsidP="00442C8E">
      <w:pPr>
        <w:pStyle w:val="Titolo2"/>
      </w:pPr>
      <w:bookmarkStart w:id="442" w:name="_Toc198529307"/>
      <w:r>
        <w:t>Diagrammi UML</w:t>
      </w:r>
      <w:bookmarkEnd w:id="442"/>
    </w:p>
    <w:p w:rsidR="003E0CD1" w:rsidRPr="003E0CD1" w:rsidRDefault="003E0CD1" w:rsidP="00A91D93">
      <w:pPr>
        <w:ind w:left="113"/>
        <w:rPr>
          <w:lang w:val="en-US"/>
        </w:rPr>
      </w:pPr>
    </w:p>
    <w:p w:rsidR="003E0CD1" w:rsidRDefault="003E0CD1" w:rsidP="00442C8E">
      <w:pPr>
        <w:pStyle w:val="Titolo2"/>
      </w:pPr>
      <w:bookmarkStart w:id="443" w:name="_Toc198529308"/>
      <w:r>
        <w:t>Diagrammi E-R</w:t>
      </w:r>
      <w:bookmarkEnd w:id="443"/>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95B5A" w:rsidRDefault="00F0422D">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529264" w:history="1">
            <w:r w:rsidR="00695B5A" w:rsidRPr="00954831">
              <w:rPr>
                <w:rStyle w:val="Collegamentoipertestuale"/>
              </w:rPr>
              <w:t>1.</w:t>
            </w:r>
            <w:r w:rsidR="00695B5A">
              <w:rPr>
                <w:smallCaps w:val="0"/>
                <w:color w:val="auto"/>
                <w:sz w:val="22"/>
                <w:szCs w:val="22"/>
                <w:lang w:eastAsia="it-IT"/>
              </w:rPr>
              <w:tab/>
            </w:r>
            <w:r w:rsidR="00695B5A" w:rsidRPr="00954831">
              <w:rPr>
                <w:rStyle w:val="Collegamentoipertestuale"/>
              </w:rPr>
              <w:t>Introduzione</w:t>
            </w:r>
            <w:r w:rsidR="00695B5A">
              <w:rPr>
                <w:webHidden/>
              </w:rPr>
              <w:tab/>
            </w:r>
            <w:r>
              <w:rPr>
                <w:webHidden/>
              </w:rPr>
              <w:fldChar w:fldCharType="begin"/>
            </w:r>
            <w:r w:rsidR="00695B5A">
              <w:rPr>
                <w:webHidden/>
              </w:rPr>
              <w:instrText xml:space="preserve"> PAGEREF _Toc198529264 \h </w:instrText>
            </w:r>
            <w:r>
              <w:rPr>
                <w:webHidden/>
              </w:rPr>
            </w:r>
            <w:r>
              <w:rPr>
                <w:webHidden/>
              </w:rPr>
              <w:fldChar w:fldCharType="separate"/>
            </w:r>
            <w:r w:rsidR="005E49CC">
              <w:rPr>
                <w:webHidden/>
              </w:rPr>
              <w:t>2</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65" w:history="1">
            <w:r w:rsidR="00695B5A" w:rsidRPr="00954831">
              <w:rPr>
                <w:rStyle w:val="Collegamentoipertestuale"/>
              </w:rPr>
              <w:t>1.1.</w:t>
            </w:r>
            <w:r w:rsidR="00695B5A">
              <w:rPr>
                <w:smallCaps w:val="0"/>
                <w:color w:val="auto"/>
                <w:sz w:val="22"/>
                <w:szCs w:val="22"/>
                <w:lang w:eastAsia="it-IT"/>
              </w:rPr>
              <w:tab/>
            </w:r>
            <w:r w:rsidR="00695B5A" w:rsidRPr="00954831">
              <w:rPr>
                <w:rStyle w:val="Collegamentoipertestuale"/>
              </w:rPr>
              <w:t>Obiettivi del Documento</w:t>
            </w:r>
            <w:r w:rsidR="00695B5A">
              <w:rPr>
                <w:webHidden/>
              </w:rPr>
              <w:tab/>
            </w:r>
            <w:r>
              <w:rPr>
                <w:webHidden/>
              </w:rPr>
              <w:fldChar w:fldCharType="begin"/>
            </w:r>
            <w:r w:rsidR="00695B5A">
              <w:rPr>
                <w:webHidden/>
              </w:rPr>
              <w:instrText xml:space="preserve"> PAGEREF _Toc198529265 \h </w:instrText>
            </w:r>
            <w:r>
              <w:rPr>
                <w:webHidden/>
              </w:rPr>
            </w:r>
            <w:r>
              <w:rPr>
                <w:webHidden/>
              </w:rPr>
              <w:fldChar w:fldCharType="separate"/>
            </w:r>
            <w:r w:rsidR="005E49CC">
              <w:rPr>
                <w:webHidden/>
              </w:rPr>
              <w:t>2</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66" w:history="1">
            <w:r w:rsidR="00695B5A" w:rsidRPr="00954831">
              <w:rPr>
                <w:rStyle w:val="Collegamentoipertestuale"/>
              </w:rPr>
              <w:t>1.2.</w:t>
            </w:r>
            <w:r w:rsidR="00695B5A">
              <w:rPr>
                <w:smallCaps w:val="0"/>
                <w:color w:val="auto"/>
                <w:sz w:val="22"/>
                <w:szCs w:val="22"/>
                <w:lang w:eastAsia="it-IT"/>
              </w:rPr>
              <w:tab/>
            </w:r>
            <w:r w:rsidR="00695B5A" w:rsidRPr="00954831">
              <w:rPr>
                <w:rStyle w:val="Collegamentoipertestuale"/>
              </w:rPr>
              <w:t>Obiettivi del Prodotto</w:t>
            </w:r>
            <w:r w:rsidR="00695B5A">
              <w:rPr>
                <w:webHidden/>
              </w:rPr>
              <w:tab/>
            </w:r>
            <w:r>
              <w:rPr>
                <w:webHidden/>
              </w:rPr>
              <w:fldChar w:fldCharType="begin"/>
            </w:r>
            <w:r w:rsidR="00695B5A">
              <w:rPr>
                <w:webHidden/>
              </w:rPr>
              <w:instrText xml:space="preserve"> PAGEREF _Toc198529266 \h </w:instrText>
            </w:r>
            <w:r>
              <w:rPr>
                <w:webHidden/>
              </w:rPr>
            </w:r>
            <w:r>
              <w:rPr>
                <w:webHidden/>
              </w:rPr>
              <w:fldChar w:fldCharType="separate"/>
            </w:r>
            <w:r w:rsidR="005E49CC">
              <w:rPr>
                <w:webHidden/>
              </w:rPr>
              <w:t>2</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67" w:history="1">
            <w:r w:rsidR="00695B5A" w:rsidRPr="00954831">
              <w:rPr>
                <w:rStyle w:val="Collegamentoipertestuale"/>
              </w:rPr>
              <w:t>1.3.</w:t>
            </w:r>
            <w:r w:rsidR="00695B5A">
              <w:rPr>
                <w:smallCaps w:val="0"/>
                <w:color w:val="auto"/>
                <w:sz w:val="22"/>
                <w:szCs w:val="22"/>
                <w:lang w:eastAsia="it-IT"/>
              </w:rPr>
              <w:tab/>
            </w:r>
            <w:r w:rsidR="00695B5A" w:rsidRPr="00954831">
              <w:rPr>
                <w:rStyle w:val="Collegamentoipertestuale"/>
              </w:rPr>
              <w:t>Definizioni, Acronimi ed Abbreviazioni</w:t>
            </w:r>
            <w:r w:rsidR="00695B5A">
              <w:rPr>
                <w:webHidden/>
              </w:rPr>
              <w:tab/>
            </w:r>
            <w:r>
              <w:rPr>
                <w:webHidden/>
              </w:rPr>
              <w:fldChar w:fldCharType="begin"/>
            </w:r>
            <w:r w:rsidR="00695B5A">
              <w:rPr>
                <w:webHidden/>
              </w:rPr>
              <w:instrText xml:space="preserve"> PAGEREF _Toc198529267 \h </w:instrText>
            </w:r>
            <w:r>
              <w:rPr>
                <w:webHidden/>
              </w:rPr>
            </w:r>
            <w:r>
              <w:rPr>
                <w:webHidden/>
              </w:rPr>
              <w:fldChar w:fldCharType="separate"/>
            </w:r>
            <w:r w:rsidR="005E49CC">
              <w:rPr>
                <w:webHidden/>
              </w:rPr>
              <w:t>3</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68" w:history="1">
            <w:r w:rsidR="00695B5A" w:rsidRPr="00954831">
              <w:rPr>
                <w:rStyle w:val="Collegamentoipertestuale"/>
                <w:rFonts w:ascii="Times New Roman" w:hAnsi="Times New Roman" w:cs="Times New Roman"/>
                <w:snapToGrid w:val="0"/>
                <w:w w:val="0"/>
              </w:rPr>
              <w:t>1.3.1.</w:t>
            </w:r>
            <w:r w:rsidR="00695B5A">
              <w:rPr>
                <w:i w:val="0"/>
                <w:smallCaps w:val="0"/>
                <w:color w:val="auto"/>
                <w:sz w:val="22"/>
                <w:szCs w:val="22"/>
                <w:lang w:eastAsia="it-IT"/>
              </w:rPr>
              <w:tab/>
            </w:r>
            <w:r w:rsidR="00695B5A" w:rsidRPr="00954831">
              <w:rPr>
                <w:rStyle w:val="Collegamentoipertestuale"/>
              </w:rPr>
              <w:t>Definizioni</w:t>
            </w:r>
            <w:r w:rsidR="00695B5A">
              <w:rPr>
                <w:webHidden/>
              </w:rPr>
              <w:tab/>
            </w:r>
            <w:r>
              <w:rPr>
                <w:webHidden/>
              </w:rPr>
              <w:fldChar w:fldCharType="begin"/>
            </w:r>
            <w:r w:rsidR="00695B5A">
              <w:rPr>
                <w:webHidden/>
              </w:rPr>
              <w:instrText xml:space="preserve"> PAGEREF _Toc198529268 \h </w:instrText>
            </w:r>
            <w:r>
              <w:rPr>
                <w:webHidden/>
              </w:rPr>
            </w:r>
            <w:r>
              <w:rPr>
                <w:webHidden/>
              </w:rPr>
              <w:fldChar w:fldCharType="separate"/>
            </w:r>
            <w:r w:rsidR="005E49CC">
              <w:rPr>
                <w:webHidden/>
              </w:rPr>
              <w:t>3</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69" w:history="1">
            <w:r w:rsidR="00695B5A" w:rsidRPr="00954831">
              <w:rPr>
                <w:rStyle w:val="Collegamentoipertestuale"/>
                <w:rFonts w:ascii="Times New Roman" w:hAnsi="Times New Roman" w:cs="Times New Roman"/>
                <w:snapToGrid w:val="0"/>
                <w:w w:val="0"/>
              </w:rPr>
              <w:t>1.3.2.</w:t>
            </w:r>
            <w:r w:rsidR="00695B5A">
              <w:rPr>
                <w:i w:val="0"/>
                <w:smallCaps w:val="0"/>
                <w:color w:val="auto"/>
                <w:sz w:val="22"/>
                <w:szCs w:val="22"/>
                <w:lang w:eastAsia="it-IT"/>
              </w:rPr>
              <w:tab/>
            </w:r>
            <w:r w:rsidR="00695B5A" w:rsidRPr="00954831">
              <w:rPr>
                <w:rStyle w:val="Collegamentoipertestuale"/>
              </w:rPr>
              <w:t>Acronimi</w:t>
            </w:r>
            <w:r w:rsidR="00695B5A">
              <w:rPr>
                <w:webHidden/>
              </w:rPr>
              <w:tab/>
            </w:r>
            <w:r>
              <w:rPr>
                <w:webHidden/>
              </w:rPr>
              <w:fldChar w:fldCharType="begin"/>
            </w:r>
            <w:r w:rsidR="00695B5A">
              <w:rPr>
                <w:webHidden/>
              </w:rPr>
              <w:instrText xml:space="preserve"> PAGEREF _Toc198529269 \h </w:instrText>
            </w:r>
            <w:r>
              <w:rPr>
                <w:webHidden/>
              </w:rPr>
            </w:r>
            <w:r>
              <w:rPr>
                <w:webHidden/>
              </w:rPr>
              <w:fldChar w:fldCharType="separate"/>
            </w:r>
            <w:r w:rsidR="005E49CC">
              <w:rPr>
                <w:webHidden/>
              </w:rPr>
              <w:t>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0" w:history="1">
            <w:r w:rsidR="00695B5A" w:rsidRPr="00954831">
              <w:rPr>
                <w:rStyle w:val="Collegamentoipertestuale"/>
                <w:rFonts w:ascii="Times New Roman" w:hAnsi="Times New Roman" w:cs="Times New Roman"/>
                <w:snapToGrid w:val="0"/>
                <w:w w:val="0"/>
              </w:rPr>
              <w:t>1.3.3.</w:t>
            </w:r>
            <w:r w:rsidR="00695B5A">
              <w:rPr>
                <w:i w:val="0"/>
                <w:smallCaps w:val="0"/>
                <w:color w:val="auto"/>
                <w:sz w:val="22"/>
                <w:szCs w:val="22"/>
                <w:lang w:eastAsia="it-IT"/>
              </w:rPr>
              <w:tab/>
            </w:r>
            <w:r w:rsidR="00695B5A" w:rsidRPr="00954831">
              <w:rPr>
                <w:rStyle w:val="Collegamentoipertestuale"/>
              </w:rPr>
              <w:t>Abbreviazioni</w:t>
            </w:r>
            <w:r w:rsidR="00695B5A">
              <w:rPr>
                <w:webHidden/>
              </w:rPr>
              <w:tab/>
            </w:r>
            <w:r>
              <w:rPr>
                <w:webHidden/>
              </w:rPr>
              <w:fldChar w:fldCharType="begin"/>
            </w:r>
            <w:r w:rsidR="00695B5A">
              <w:rPr>
                <w:webHidden/>
              </w:rPr>
              <w:instrText xml:space="preserve"> PAGEREF _Toc198529270 \h </w:instrText>
            </w:r>
            <w:r>
              <w:rPr>
                <w:webHidden/>
              </w:rPr>
            </w:r>
            <w:r>
              <w:rPr>
                <w:webHidden/>
              </w:rPr>
              <w:fldChar w:fldCharType="separate"/>
            </w:r>
            <w:r w:rsidR="005E49CC">
              <w:rPr>
                <w:webHidden/>
              </w:rPr>
              <w:t>5</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71" w:history="1">
            <w:r w:rsidR="00695B5A" w:rsidRPr="00954831">
              <w:rPr>
                <w:rStyle w:val="Collegamentoipertestuale"/>
              </w:rPr>
              <w:t>1.4.</w:t>
            </w:r>
            <w:r w:rsidR="00695B5A">
              <w:rPr>
                <w:smallCaps w:val="0"/>
                <w:color w:val="auto"/>
                <w:sz w:val="22"/>
                <w:szCs w:val="22"/>
                <w:lang w:eastAsia="it-IT"/>
              </w:rPr>
              <w:tab/>
            </w:r>
            <w:r w:rsidR="00695B5A" w:rsidRPr="00954831">
              <w:rPr>
                <w:rStyle w:val="Collegamentoipertestuale"/>
              </w:rPr>
              <w:t>Riferimenti</w:t>
            </w:r>
            <w:r w:rsidR="00695B5A">
              <w:rPr>
                <w:webHidden/>
              </w:rPr>
              <w:tab/>
            </w:r>
            <w:r>
              <w:rPr>
                <w:webHidden/>
              </w:rPr>
              <w:fldChar w:fldCharType="begin"/>
            </w:r>
            <w:r w:rsidR="00695B5A">
              <w:rPr>
                <w:webHidden/>
              </w:rPr>
              <w:instrText xml:space="preserve"> PAGEREF _Toc198529271 \h </w:instrText>
            </w:r>
            <w:r>
              <w:rPr>
                <w:webHidden/>
              </w:rPr>
            </w:r>
            <w:r>
              <w:rPr>
                <w:webHidden/>
              </w:rPr>
              <w:fldChar w:fldCharType="separate"/>
            </w:r>
            <w:r w:rsidR="005E49CC">
              <w:rPr>
                <w:webHidden/>
              </w:rPr>
              <w:t>5</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72" w:history="1">
            <w:r w:rsidR="00695B5A" w:rsidRPr="00954831">
              <w:rPr>
                <w:rStyle w:val="Collegamentoipertestuale"/>
              </w:rPr>
              <w:t>1.5.</w:t>
            </w:r>
            <w:r w:rsidR="00695B5A">
              <w:rPr>
                <w:smallCaps w:val="0"/>
                <w:color w:val="auto"/>
                <w:sz w:val="22"/>
                <w:szCs w:val="22"/>
                <w:lang w:eastAsia="it-IT"/>
              </w:rPr>
              <w:tab/>
            </w:r>
            <w:r w:rsidR="00695B5A" w:rsidRPr="00954831">
              <w:rPr>
                <w:rStyle w:val="Collegamentoipertestuale"/>
              </w:rPr>
              <w:t>Panoramica del Documento</w:t>
            </w:r>
            <w:r w:rsidR="00695B5A">
              <w:rPr>
                <w:webHidden/>
              </w:rPr>
              <w:tab/>
            </w:r>
            <w:r>
              <w:rPr>
                <w:webHidden/>
              </w:rPr>
              <w:fldChar w:fldCharType="begin"/>
            </w:r>
            <w:r w:rsidR="00695B5A">
              <w:rPr>
                <w:webHidden/>
              </w:rPr>
              <w:instrText xml:space="preserve"> PAGEREF _Toc198529272 \h </w:instrText>
            </w:r>
            <w:r>
              <w:rPr>
                <w:webHidden/>
              </w:rPr>
            </w:r>
            <w:r>
              <w:rPr>
                <w:webHidden/>
              </w:rPr>
              <w:fldChar w:fldCharType="separate"/>
            </w:r>
            <w:r w:rsidR="005E49CC">
              <w:rPr>
                <w:webHidden/>
              </w:rPr>
              <w:t>5</w:t>
            </w:r>
            <w:r>
              <w:rPr>
                <w:webHidden/>
              </w:rPr>
              <w:fldChar w:fldCharType="end"/>
            </w:r>
          </w:hyperlink>
        </w:p>
        <w:p w:rsidR="00695B5A" w:rsidRDefault="00F0422D">
          <w:pPr>
            <w:pStyle w:val="Sommario1"/>
            <w:rPr>
              <w:smallCaps w:val="0"/>
              <w:color w:val="auto"/>
              <w:sz w:val="22"/>
              <w:szCs w:val="22"/>
              <w:lang w:eastAsia="it-IT"/>
            </w:rPr>
          </w:pPr>
          <w:hyperlink w:anchor="_Toc198529273" w:history="1">
            <w:r w:rsidR="00695B5A" w:rsidRPr="00954831">
              <w:rPr>
                <w:rStyle w:val="Collegamentoipertestuale"/>
              </w:rPr>
              <w:t>2.</w:t>
            </w:r>
            <w:r w:rsidR="00695B5A">
              <w:rPr>
                <w:smallCaps w:val="0"/>
                <w:color w:val="auto"/>
                <w:sz w:val="22"/>
                <w:szCs w:val="22"/>
                <w:lang w:eastAsia="it-IT"/>
              </w:rPr>
              <w:tab/>
            </w:r>
            <w:r w:rsidR="00695B5A" w:rsidRPr="00954831">
              <w:rPr>
                <w:rStyle w:val="Collegamentoipertestuale"/>
              </w:rPr>
              <w:t>Descrizione Generale</w:t>
            </w:r>
            <w:r w:rsidR="00695B5A">
              <w:rPr>
                <w:webHidden/>
              </w:rPr>
              <w:tab/>
            </w:r>
            <w:r>
              <w:rPr>
                <w:webHidden/>
              </w:rPr>
              <w:fldChar w:fldCharType="begin"/>
            </w:r>
            <w:r w:rsidR="00695B5A">
              <w:rPr>
                <w:webHidden/>
              </w:rPr>
              <w:instrText xml:space="preserve"> PAGEREF _Toc198529273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74" w:history="1">
            <w:r w:rsidR="00695B5A" w:rsidRPr="00954831">
              <w:rPr>
                <w:rStyle w:val="Collegamentoipertestuale"/>
              </w:rPr>
              <w:t>2.1.</w:t>
            </w:r>
            <w:r w:rsidR="00695B5A">
              <w:rPr>
                <w:smallCaps w:val="0"/>
                <w:color w:val="auto"/>
                <w:sz w:val="22"/>
                <w:szCs w:val="22"/>
                <w:lang w:eastAsia="it-IT"/>
              </w:rPr>
              <w:tab/>
            </w:r>
            <w:r w:rsidR="00695B5A" w:rsidRPr="00954831">
              <w:rPr>
                <w:rStyle w:val="Collegamentoipertestuale"/>
              </w:rPr>
              <w:t>Prospettive del Prodotto</w:t>
            </w:r>
            <w:r w:rsidR="00695B5A">
              <w:rPr>
                <w:webHidden/>
              </w:rPr>
              <w:tab/>
            </w:r>
            <w:r>
              <w:rPr>
                <w:webHidden/>
              </w:rPr>
              <w:fldChar w:fldCharType="begin"/>
            </w:r>
            <w:r w:rsidR="00695B5A">
              <w:rPr>
                <w:webHidden/>
              </w:rPr>
              <w:instrText xml:space="preserve"> PAGEREF _Toc198529274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5" w:history="1">
            <w:r w:rsidR="00695B5A" w:rsidRPr="00954831">
              <w:rPr>
                <w:rStyle w:val="Collegamentoipertestuale"/>
                <w:rFonts w:ascii="Times New Roman" w:hAnsi="Times New Roman" w:cs="Times New Roman"/>
                <w:snapToGrid w:val="0"/>
                <w:w w:val="0"/>
              </w:rPr>
              <w:t>2.1.1.</w:t>
            </w:r>
            <w:r w:rsidR="00695B5A">
              <w:rPr>
                <w:i w:val="0"/>
                <w:smallCaps w:val="0"/>
                <w:color w:val="auto"/>
                <w:sz w:val="22"/>
                <w:szCs w:val="22"/>
                <w:lang w:eastAsia="it-IT"/>
              </w:rPr>
              <w:tab/>
            </w:r>
            <w:r w:rsidR="00695B5A" w:rsidRPr="00954831">
              <w:rPr>
                <w:rStyle w:val="Collegamentoipertestuale"/>
              </w:rPr>
              <w:t>Interfacce verso Sistemi Esterni</w:t>
            </w:r>
            <w:r w:rsidR="00695B5A">
              <w:rPr>
                <w:webHidden/>
              </w:rPr>
              <w:tab/>
            </w:r>
            <w:r>
              <w:rPr>
                <w:webHidden/>
              </w:rPr>
              <w:fldChar w:fldCharType="begin"/>
            </w:r>
            <w:r w:rsidR="00695B5A">
              <w:rPr>
                <w:webHidden/>
              </w:rPr>
              <w:instrText xml:space="preserve"> PAGEREF _Toc198529275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6" w:history="1">
            <w:r w:rsidR="00695B5A" w:rsidRPr="00954831">
              <w:rPr>
                <w:rStyle w:val="Collegamentoipertestuale"/>
                <w:rFonts w:ascii="Times New Roman" w:hAnsi="Times New Roman" w:cs="Times New Roman"/>
                <w:snapToGrid w:val="0"/>
                <w:w w:val="0"/>
              </w:rPr>
              <w:t>2.1.2.</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_Toc198529276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7" w:history="1">
            <w:r w:rsidR="00695B5A" w:rsidRPr="00954831">
              <w:rPr>
                <w:rStyle w:val="Collegamentoipertestuale"/>
                <w:rFonts w:ascii="Times New Roman" w:hAnsi="Times New Roman" w:cs="Times New Roman"/>
                <w:snapToGrid w:val="0"/>
                <w:w w:val="0"/>
              </w:rPr>
              <w:t>2.1.3.</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_Toc198529277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8" w:history="1">
            <w:r w:rsidR="00695B5A" w:rsidRPr="00954831">
              <w:rPr>
                <w:rStyle w:val="Collegamentoipertestuale"/>
                <w:rFonts w:ascii="Times New Roman" w:hAnsi="Times New Roman" w:cs="Times New Roman"/>
                <w:snapToGrid w:val="0"/>
                <w:w w:val="0"/>
              </w:rPr>
              <w:t>2.1.4.</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_Toc198529278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9" w:history="1">
            <w:r w:rsidR="00695B5A" w:rsidRPr="00954831">
              <w:rPr>
                <w:rStyle w:val="Collegamentoipertestuale"/>
                <w:rFonts w:ascii="Times New Roman" w:hAnsi="Times New Roman" w:cs="Times New Roman"/>
                <w:snapToGrid w:val="0"/>
                <w:w w:val="0"/>
              </w:rPr>
              <w:t>2.1.5.</w:t>
            </w:r>
            <w:r w:rsidR="00695B5A">
              <w:rPr>
                <w:i w:val="0"/>
                <w:smallCaps w:val="0"/>
                <w:color w:val="auto"/>
                <w:sz w:val="22"/>
                <w:szCs w:val="22"/>
                <w:lang w:eastAsia="it-IT"/>
              </w:rPr>
              <w:tab/>
            </w:r>
            <w:r w:rsidR="00695B5A" w:rsidRPr="00954831">
              <w:rPr>
                <w:rStyle w:val="Collegamentoipertestuale"/>
              </w:rPr>
              <w:t>Interfacce di Comunicazione</w:t>
            </w:r>
            <w:r w:rsidR="00695B5A">
              <w:rPr>
                <w:webHidden/>
              </w:rPr>
              <w:tab/>
            </w:r>
            <w:r>
              <w:rPr>
                <w:webHidden/>
              </w:rPr>
              <w:fldChar w:fldCharType="begin"/>
            </w:r>
            <w:r w:rsidR="00695B5A">
              <w:rPr>
                <w:webHidden/>
              </w:rPr>
              <w:instrText xml:space="preserve"> PAGEREF _Toc198529279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0" w:history="1">
            <w:r w:rsidR="00695B5A" w:rsidRPr="00954831">
              <w:rPr>
                <w:rStyle w:val="Collegamentoipertestuale"/>
              </w:rPr>
              <w:t>2.2.</w:t>
            </w:r>
            <w:r w:rsidR="00695B5A">
              <w:rPr>
                <w:smallCaps w:val="0"/>
                <w:color w:val="auto"/>
                <w:sz w:val="22"/>
                <w:szCs w:val="22"/>
                <w:lang w:eastAsia="it-IT"/>
              </w:rPr>
              <w:tab/>
            </w:r>
            <w:r w:rsidR="00695B5A" w:rsidRPr="00954831">
              <w:rPr>
                <w:rStyle w:val="Collegamentoipertestuale"/>
              </w:rPr>
              <w:t>Funzionalità del Prodotto</w:t>
            </w:r>
            <w:r w:rsidR="00695B5A">
              <w:rPr>
                <w:webHidden/>
              </w:rPr>
              <w:tab/>
            </w:r>
            <w:r>
              <w:rPr>
                <w:webHidden/>
              </w:rPr>
              <w:fldChar w:fldCharType="begin"/>
            </w:r>
            <w:r w:rsidR="00695B5A">
              <w:rPr>
                <w:webHidden/>
              </w:rPr>
              <w:instrText xml:space="preserve"> PAGEREF _Toc198529280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1" w:history="1">
            <w:r w:rsidR="00695B5A" w:rsidRPr="00954831">
              <w:rPr>
                <w:rStyle w:val="Collegamentoipertestuale"/>
              </w:rPr>
              <w:t>2.3.</w:t>
            </w:r>
            <w:r w:rsidR="00695B5A">
              <w:rPr>
                <w:smallCaps w:val="0"/>
                <w:color w:val="auto"/>
                <w:sz w:val="22"/>
                <w:szCs w:val="22"/>
                <w:lang w:eastAsia="it-IT"/>
              </w:rPr>
              <w:tab/>
            </w:r>
            <w:r w:rsidR="00695B5A" w:rsidRPr="00954831">
              <w:rPr>
                <w:rStyle w:val="Collegamentoipertestuale"/>
              </w:rPr>
              <w:t>Caratteristiche Utente</w:t>
            </w:r>
            <w:r w:rsidR="00695B5A">
              <w:rPr>
                <w:webHidden/>
              </w:rPr>
              <w:tab/>
            </w:r>
            <w:r>
              <w:rPr>
                <w:webHidden/>
              </w:rPr>
              <w:fldChar w:fldCharType="begin"/>
            </w:r>
            <w:r w:rsidR="00695B5A">
              <w:rPr>
                <w:webHidden/>
              </w:rPr>
              <w:instrText xml:space="preserve"> PAGEREF _Toc198529281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2" w:history="1">
            <w:r w:rsidR="00695B5A" w:rsidRPr="00954831">
              <w:rPr>
                <w:rStyle w:val="Collegamentoipertestuale"/>
              </w:rPr>
              <w:t>2.4.</w:t>
            </w:r>
            <w:r w:rsidR="00695B5A">
              <w:rPr>
                <w:smallCaps w:val="0"/>
                <w:color w:val="auto"/>
                <w:sz w:val="22"/>
                <w:szCs w:val="22"/>
                <w:lang w:eastAsia="it-IT"/>
              </w:rPr>
              <w:tab/>
            </w:r>
            <w:r w:rsidR="00695B5A" w:rsidRPr="00954831">
              <w:rPr>
                <w:rStyle w:val="Collegamentoipertestuale"/>
              </w:rPr>
              <w:t>Vincoli Generali sul Prodotto</w:t>
            </w:r>
            <w:r w:rsidR="00695B5A">
              <w:rPr>
                <w:webHidden/>
              </w:rPr>
              <w:tab/>
            </w:r>
            <w:r>
              <w:rPr>
                <w:webHidden/>
              </w:rPr>
              <w:fldChar w:fldCharType="begin"/>
            </w:r>
            <w:r w:rsidR="00695B5A">
              <w:rPr>
                <w:webHidden/>
              </w:rPr>
              <w:instrText xml:space="preserve"> PAGEREF _Toc198529282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3" w:history="1">
            <w:r w:rsidR="00695B5A" w:rsidRPr="00954831">
              <w:rPr>
                <w:rStyle w:val="Collegamentoipertestuale"/>
              </w:rPr>
              <w:t>2.5.</w:t>
            </w:r>
            <w:r w:rsidR="00695B5A">
              <w:rPr>
                <w:smallCaps w:val="0"/>
                <w:color w:val="auto"/>
                <w:sz w:val="22"/>
                <w:szCs w:val="22"/>
                <w:lang w:eastAsia="it-IT"/>
              </w:rPr>
              <w:tab/>
            </w:r>
            <w:r w:rsidR="00695B5A" w:rsidRPr="00954831">
              <w:rPr>
                <w:rStyle w:val="Collegamentoipertestuale"/>
              </w:rPr>
              <w:t>Assunzioni e Dipendenze</w:t>
            </w:r>
            <w:r w:rsidR="00695B5A">
              <w:rPr>
                <w:webHidden/>
              </w:rPr>
              <w:tab/>
            </w:r>
            <w:r>
              <w:rPr>
                <w:webHidden/>
              </w:rPr>
              <w:fldChar w:fldCharType="begin"/>
            </w:r>
            <w:r w:rsidR="00695B5A">
              <w:rPr>
                <w:webHidden/>
              </w:rPr>
              <w:instrText xml:space="preserve"> PAGEREF _Toc198529283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4" w:history="1">
            <w:r w:rsidR="00695B5A" w:rsidRPr="00954831">
              <w:rPr>
                <w:rStyle w:val="Collegamentoipertestuale"/>
              </w:rPr>
              <w:t>2.6.</w:t>
            </w:r>
            <w:r w:rsidR="00695B5A">
              <w:rPr>
                <w:smallCaps w:val="0"/>
                <w:color w:val="auto"/>
                <w:sz w:val="22"/>
                <w:szCs w:val="22"/>
                <w:lang w:eastAsia="it-IT"/>
              </w:rPr>
              <w:tab/>
            </w:r>
            <w:r w:rsidR="00695B5A" w:rsidRPr="00954831">
              <w:rPr>
                <w:rStyle w:val="Collegamentoipertestuale"/>
              </w:rPr>
              <w:t>Suddivisione dei Requisiti</w:t>
            </w:r>
            <w:r w:rsidR="00695B5A">
              <w:rPr>
                <w:webHidden/>
              </w:rPr>
              <w:tab/>
            </w:r>
            <w:r>
              <w:rPr>
                <w:webHidden/>
              </w:rPr>
              <w:fldChar w:fldCharType="begin"/>
            </w:r>
            <w:r w:rsidR="00695B5A">
              <w:rPr>
                <w:webHidden/>
              </w:rPr>
              <w:instrText xml:space="preserve"> PAGEREF _Toc198529284 \h </w:instrText>
            </w:r>
            <w:r>
              <w:rPr>
                <w:webHidden/>
              </w:rPr>
            </w:r>
            <w:r>
              <w:rPr>
                <w:webHidden/>
              </w:rPr>
              <w:fldChar w:fldCharType="separate"/>
            </w:r>
            <w:r w:rsidR="005E49CC">
              <w:rPr>
                <w:webHidden/>
              </w:rPr>
              <w:t>7</w:t>
            </w:r>
            <w:r>
              <w:rPr>
                <w:webHidden/>
              </w:rPr>
              <w:fldChar w:fldCharType="end"/>
            </w:r>
          </w:hyperlink>
        </w:p>
        <w:p w:rsidR="00695B5A" w:rsidRDefault="00F0422D">
          <w:pPr>
            <w:pStyle w:val="Sommario1"/>
            <w:rPr>
              <w:smallCaps w:val="0"/>
              <w:color w:val="auto"/>
              <w:sz w:val="22"/>
              <w:szCs w:val="22"/>
              <w:lang w:eastAsia="it-IT"/>
            </w:rPr>
          </w:pPr>
          <w:hyperlink w:anchor="_Toc198529285" w:history="1">
            <w:r w:rsidR="00695B5A" w:rsidRPr="00954831">
              <w:rPr>
                <w:rStyle w:val="Collegamentoipertestuale"/>
              </w:rPr>
              <w:t>3.</w:t>
            </w:r>
            <w:r w:rsidR="00695B5A">
              <w:rPr>
                <w:smallCaps w:val="0"/>
                <w:color w:val="auto"/>
                <w:sz w:val="22"/>
                <w:szCs w:val="22"/>
                <w:lang w:eastAsia="it-IT"/>
              </w:rPr>
              <w:tab/>
            </w:r>
            <w:r w:rsidR="00695B5A" w:rsidRPr="00954831">
              <w:rPr>
                <w:rStyle w:val="Collegamentoipertestuale"/>
              </w:rPr>
              <w:t>Specifica dei Requisiti</w:t>
            </w:r>
            <w:r w:rsidR="00695B5A">
              <w:rPr>
                <w:webHidden/>
              </w:rPr>
              <w:tab/>
            </w:r>
            <w:r>
              <w:rPr>
                <w:webHidden/>
              </w:rPr>
              <w:fldChar w:fldCharType="begin"/>
            </w:r>
            <w:r w:rsidR="00695B5A">
              <w:rPr>
                <w:webHidden/>
              </w:rPr>
              <w:instrText xml:space="preserve"> PAGEREF _Toc198529285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6" w:history="1">
            <w:r w:rsidR="00695B5A" w:rsidRPr="00954831">
              <w:rPr>
                <w:rStyle w:val="Collegamentoipertestuale"/>
              </w:rPr>
              <w:t>3.1.</w:t>
            </w:r>
            <w:r w:rsidR="00695B5A">
              <w:rPr>
                <w:smallCaps w:val="0"/>
                <w:color w:val="auto"/>
                <w:sz w:val="22"/>
                <w:szCs w:val="22"/>
                <w:lang w:eastAsia="it-IT"/>
              </w:rPr>
              <w:tab/>
            </w:r>
            <w:r w:rsidR="00695B5A" w:rsidRPr="00954831">
              <w:rPr>
                <w:rStyle w:val="Collegamentoipertestuale"/>
              </w:rPr>
              <w:t>Requisiti delle Interfacce Esterne</w:t>
            </w:r>
            <w:r w:rsidR="00695B5A">
              <w:rPr>
                <w:webHidden/>
              </w:rPr>
              <w:tab/>
            </w:r>
            <w:r>
              <w:rPr>
                <w:webHidden/>
              </w:rPr>
              <w:fldChar w:fldCharType="begin"/>
            </w:r>
            <w:r w:rsidR="00695B5A">
              <w:rPr>
                <w:webHidden/>
              </w:rPr>
              <w:instrText xml:space="preserve"> PAGEREF _Toc198529286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87" w:history="1">
            <w:r w:rsidR="00695B5A" w:rsidRPr="00954831">
              <w:rPr>
                <w:rStyle w:val="Collegamentoipertestuale"/>
                <w:rFonts w:ascii="Times New Roman" w:hAnsi="Times New Roman" w:cs="Times New Roman"/>
                <w:snapToGrid w:val="0"/>
                <w:w w:val="0"/>
              </w:rPr>
              <w:t>3.1.1.</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_Toc198529287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88" w:history="1">
            <w:r w:rsidR="00695B5A" w:rsidRPr="00954831">
              <w:rPr>
                <w:rStyle w:val="Collegamentoipertestuale"/>
                <w:rFonts w:ascii="Times New Roman" w:hAnsi="Times New Roman" w:cs="Times New Roman"/>
                <w:snapToGrid w:val="0"/>
                <w:w w:val="0"/>
              </w:rPr>
              <w:t>3.1.2.</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_Toc198529288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89" w:history="1">
            <w:r w:rsidR="00695B5A" w:rsidRPr="00954831">
              <w:rPr>
                <w:rStyle w:val="Collegamentoipertestuale"/>
                <w:rFonts w:ascii="Times New Roman" w:hAnsi="Times New Roman" w:cs="Times New Roman"/>
                <w:snapToGrid w:val="0"/>
                <w:w w:val="0"/>
              </w:rPr>
              <w:t>3.1.3.</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_Toc198529289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0" w:history="1">
            <w:r w:rsidR="00695B5A" w:rsidRPr="00954831">
              <w:rPr>
                <w:rStyle w:val="Collegamentoipertestuale"/>
                <w:rFonts w:ascii="Times New Roman" w:hAnsi="Times New Roman" w:cs="Times New Roman"/>
                <w:snapToGrid w:val="0"/>
                <w:w w:val="0"/>
              </w:rPr>
              <w:t>3.1.4.</w:t>
            </w:r>
            <w:r w:rsidR="00695B5A">
              <w:rPr>
                <w:i w:val="0"/>
                <w:smallCaps w:val="0"/>
                <w:color w:val="auto"/>
                <w:sz w:val="22"/>
                <w:szCs w:val="22"/>
                <w:lang w:eastAsia="it-IT"/>
              </w:rPr>
              <w:tab/>
            </w:r>
            <w:r w:rsidR="00695B5A" w:rsidRPr="00954831">
              <w:rPr>
                <w:rStyle w:val="Collegamentoipertestuale"/>
              </w:rPr>
              <w:t>Interfacce di Communicazione</w:t>
            </w:r>
            <w:r w:rsidR="00695B5A">
              <w:rPr>
                <w:webHidden/>
              </w:rPr>
              <w:tab/>
            </w:r>
            <w:r>
              <w:rPr>
                <w:webHidden/>
              </w:rPr>
              <w:fldChar w:fldCharType="begin"/>
            </w:r>
            <w:r w:rsidR="00695B5A">
              <w:rPr>
                <w:webHidden/>
              </w:rPr>
              <w:instrText xml:space="preserve"> PAGEREF _Toc198529290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1" w:history="1">
            <w:r w:rsidR="00695B5A" w:rsidRPr="00954831">
              <w:rPr>
                <w:rStyle w:val="Collegamentoipertestuale"/>
              </w:rPr>
              <w:t>3.2.</w:t>
            </w:r>
            <w:r w:rsidR="00695B5A">
              <w:rPr>
                <w:smallCaps w:val="0"/>
                <w:color w:val="auto"/>
                <w:sz w:val="22"/>
                <w:szCs w:val="22"/>
                <w:lang w:eastAsia="it-IT"/>
              </w:rPr>
              <w:tab/>
            </w:r>
            <w:r w:rsidR="00695B5A" w:rsidRPr="00954831">
              <w:rPr>
                <w:rStyle w:val="Collegamentoipertestuale"/>
              </w:rPr>
              <w:t>Requisiti Funzionali</w:t>
            </w:r>
            <w:r w:rsidR="00695B5A">
              <w:rPr>
                <w:webHidden/>
              </w:rPr>
              <w:tab/>
            </w:r>
            <w:r>
              <w:rPr>
                <w:webHidden/>
              </w:rPr>
              <w:fldChar w:fldCharType="begin"/>
            </w:r>
            <w:r w:rsidR="00695B5A">
              <w:rPr>
                <w:webHidden/>
              </w:rPr>
              <w:instrText xml:space="preserve"> PAGEREF _Toc198529291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2" w:history="1">
            <w:r w:rsidR="00695B5A" w:rsidRPr="00954831">
              <w:rPr>
                <w:rStyle w:val="Collegamentoipertestuale"/>
                <w:rFonts w:ascii="Times New Roman" w:hAnsi="Times New Roman" w:cs="Times New Roman"/>
                <w:snapToGrid w:val="0"/>
                <w:w w:val="0"/>
              </w:rPr>
              <w:t>3.2.1.</w:t>
            </w:r>
            <w:r w:rsidR="00695B5A">
              <w:rPr>
                <w:i w:val="0"/>
                <w:smallCaps w:val="0"/>
                <w:color w:val="auto"/>
                <w:sz w:val="22"/>
                <w:szCs w:val="22"/>
                <w:lang w:eastAsia="it-IT"/>
              </w:rPr>
              <w:tab/>
            </w:r>
            <w:r w:rsidR="00695B5A" w:rsidRPr="00954831">
              <w:rPr>
                <w:rStyle w:val="Collegamentoipertestuale"/>
              </w:rPr>
              <w:t>Area Funzionale 01: Visualizzazione del Grafo</w:t>
            </w:r>
            <w:r w:rsidR="00695B5A">
              <w:rPr>
                <w:webHidden/>
              </w:rPr>
              <w:tab/>
            </w:r>
            <w:r>
              <w:rPr>
                <w:webHidden/>
              </w:rPr>
              <w:fldChar w:fldCharType="begin"/>
            </w:r>
            <w:r w:rsidR="00695B5A">
              <w:rPr>
                <w:webHidden/>
              </w:rPr>
              <w:instrText xml:space="preserve"> PAGEREF _Toc198529292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3" w:history="1">
            <w:r w:rsidR="00695B5A" w:rsidRPr="00954831">
              <w:rPr>
                <w:rStyle w:val="Collegamentoipertestuale"/>
                <w:rFonts w:ascii="Times New Roman" w:hAnsi="Times New Roman" w:cs="Times New Roman"/>
                <w:snapToGrid w:val="0"/>
                <w:w w:val="0"/>
              </w:rPr>
              <w:t>3.2.2.</w:t>
            </w:r>
            <w:r w:rsidR="00695B5A">
              <w:rPr>
                <w:i w:val="0"/>
                <w:smallCaps w:val="0"/>
                <w:color w:val="auto"/>
                <w:sz w:val="22"/>
                <w:szCs w:val="22"/>
                <w:lang w:eastAsia="it-IT"/>
              </w:rPr>
              <w:tab/>
            </w:r>
            <w:r w:rsidR="00695B5A" w:rsidRPr="00954831">
              <w:rPr>
                <w:rStyle w:val="Collegamentoipertestuale"/>
              </w:rPr>
              <w:t>Area Funzionale 02: Persistenza del grafo</w:t>
            </w:r>
            <w:r w:rsidR="00695B5A">
              <w:rPr>
                <w:webHidden/>
              </w:rPr>
              <w:tab/>
            </w:r>
            <w:r>
              <w:rPr>
                <w:webHidden/>
              </w:rPr>
              <w:fldChar w:fldCharType="begin"/>
            </w:r>
            <w:r w:rsidR="00695B5A">
              <w:rPr>
                <w:webHidden/>
              </w:rPr>
              <w:instrText xml:space="preserve"> PAGEREF _Toc198529293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4" w:history="1">
            <w:r w:rsidR="00695B5A" w:rsidRPr="00954831">
              <w:rPr>
                <w:rStyle w:val="Collegamentoipertestuale"/>
              </w:rPr>
              <w:t>3.3.</w:t>
            </w:r>
            <w:r w:rsidR="00695B5A">
              <w:rPr>
                <w:smallCaps w:val="0"/>
                <w:color w:val="auto"/>
                <w:sz w:val="22"/>
                <w:szCs w:val="22"/>
                <w:lang w:eastAsia="it-IT"/>
              </w:rPr>
              <w:tab/>
            </w:r>
            <w:r w:rsidR="00695B5A" w:rsidRPr="00954831">
              <w:rPr>
                <w:rStyle w:val="Collegamentoipertestuale"/>
              </w:rPr>
              <w:t>Requisiti Prestazionali</w:t>
            </w:r>
            <w:r w:rsidR="00695B5A">
              <w:rPr>
                <w:webHidden/>
              </w:rPr>
              <w:tab/>
            </w:r>
            <w:r>
              <w:rPr>
                <w:webHidden/>
              </w:rPr>
              <w:fldChar w:fldCharType="begin"/>
            </w:r>
            <w:r w:rsidR="00695B5A">
              <w:rPr>
                <w:webHidden/>
              </w:rPr>
              <w:instrText xml:space="preserve"> PAGEREF _Toc198529294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5" w:history="1">
            <w:r w:rsidR="00695B5A" w:rsidRPr="00954831">
              <w:rPr>
                <w:rStyle w:val="Collegamentoipertestuale"/>
              </w:rPr>
              <w:t>3.4.</w:t>
            </w:r>
            <w:r w:rsidR="00695B5A">
              <w:rPr>
                <w:smallCaps w:val="0"/>
                <w:color w:val="auto"/>
                <w:sz w:val="22"/>
                <w:szCs w:val="22"/>
                <w:lang w:eastAsia="it-IT"/>
              </w:rPr>
              <w:tab/>
            </w:r>
            <w:r w:rsidR="00695B5A" w:rsidRPr="00954831">
              <w:rPr>
                <w:rStyle w:val="Collegamentoipertestuale"/>
              </w:rPr>
              <w:t>Requisiti Logici del DataBase</w:t>
            </w:r>
            <w:r w:rsidR="00695B5A">
              <w:rPr>
                <w:webHidden/>
              </w:rPr>
              <w:tab/>
            </w:r>
            <w:r>
              <w:rPr>
                <w:webHidden/>
              </w:rPr>
              <w:fldChar w:fldCharType="begin"/>
            </w:r>
            <w:r w:rsidR="00695B5A">
              <w:rPr>
                <w:webHidden/>
              </w:rPr>
              <w:instrText xml:space="preserve"> PAGEREF _Toc198529295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6" w:history="1">
            <w:r w:rsidR="00695B5A" w:rsidRPr="00954831">
              <w:rPr>
                <w:rStyle w:val="Collegamentoipertestuale"/>
              </w:rPr>
              <w:t>3.5.</w:t>
            </w:r>
            <w:r w:rsidR="00695B5A">
              <w:rPr>
                <w:smallCaps w:val="0"/>
                <w:color w:val="auto"/>
                <w:sz w:val="22"/>
                <w:szCs w:val="22"/>
                <w:lang w:eastAsia="it-IT"/>
              </w:rPr>
              <w:tab/>
            </w:r>
            <w:r w:rsidR="00695B5A" w:rsidRPr="00954831">
              <w:rPr>
                <w:rStyle w:val="Collegamentoipertestuale"/>
              </w:rPr>
              <w:t>Vincoli di Progetto</w:t>
            </w:r>
            <w:r w:rsidR="00695B5A">
              <w:rPr>
                <w:webHidden/>
              </w:rPr>
              <w:tab/>
            </w:r>
            <w:r>
              <w:rPr>
                <w:webHidden/>
              </w:rPr>
              <w:fldChar w:fldCharType="begin"/>
            </w:r>
            <w:r w:rsidR="00695B5A">
              <w:rPr>
                <w:webHidden/>
              </w:rPr>
              <w:instrText xml:space="preserve"> PAGEREF _Toc198529296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7" w:history="1">
            <w:r w:rsidR="00695B5A" w:rsidRPr="00954831">
              <w:rPr>
                <w:rStyle w:val="Collegamentoipertestuale"/>
                <w:rFonts w:ascii="Times New Roman" w:hAnsi="Times New Roman" w:cs="Times New Roman"/>
                <w:snapToGrid w:val="0"/>
                <w:w w:val="0"/>
              </w:rPr>
              <w:t>3.5.1.</w:t>
            </w:r>
            <w:r w:rsidR="00695B5A">
              <w:rPr>
                <w:i w:val="0"/>
                <w:smallCaps w:val="0"/>
                <w:color w:val="auto"/>
                <w:sz w:val="22"/>
                <w:szCs w:val="22"/>
                <w:lang w:eastAsia="it-IT"/>
              </w:rPr>
              <w:tab/>
            </w:r>
            <w:r w:rsidR="00695B5A" w:rsidRPr="00954831">
              <w:rPr>
                <w:rStyle w:val="Collegamentoipertestuale"/>
              </w:rPr>
              <w:t>Conformità con gli Standard</w:t>
            </w:r>
            <w:r w:rsidR="00695B5A">
              <w:rPr>
                <w:webHidden/>
              </w:rPr>
              <w:tab/>
            </w:r>
            <w:r>
              <w:rPr>
                <w:webHidden/>
              </w:rPr>
              <w:fldChar w:fldCharType="begin"/>
            </w:r>
            <w:r w:rsidR="00695B5A">
              <w:rPr>
                <w:webHidden/>
              </w:rPr>
              <w:instrText xml:space="preserve"> PAGEREF _Toc198529297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8" w:history="1">
            <w:r w:rsidR="00695B5A" w:rsidRPr="00954831">
              <w:rPr>
                <w:rStyle w:val="Collegamentoipertestuale"/>
                <w:rFonts w:ascii="Times New Roman" w:hAnsi="Times New Roman" w:cs="Times New Roman"/>
                <w:snapToGrid w:val="0"/>
                <w:w w:val="0"/>
              </w:rPr>
              <w:t>3.5.2.</w:t>
            </w:r>
            <w:r w:rsidR="00695B5A">
              <w:rPr>
                <w:i w:val="0"/>
                <w:smallCaps w:val="0"/>
                <w:color w:val="auto"/>
                <w:sz w:val="22"/>
                <w:szCs w:val="22"/>
                <w:lang w:eastAsia="it-IT"/>
              </w:rPr>
              <w:tab/>
            </w:r>
            <w:r w:rsidR="00695B5A" w:rsidRPr="00954831">
              <w:rPr>
                <w:rStyle w:val="Collegamentoipertestuale"/>
              </w:rPr>
              <w:t>Limitazioni Hardware</w:t>
            </w:r>
            <w:r w:rsidR="00695B5A">
              <w:rPr>
                <w:webHidden/>
              </w:rPr>
              <w:tab/>
            </w:r>
            <w:r>
              <w:rPr>
                <w:webHidden/>
              </w:rPr>
              <w:fldChar w:fldCharType="begin"/>
            </w:r>
            <w:r w:rsidR="00695B5A">
              <w:rPr>
                <w:webHidden/>
              </w:rPr>
              <w:instrText xml:space="preserve"> PAGEREF _Toc198529298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9" w:history="1">
            <w:r w:rsidR="00695B5A" w:rsidRPr="00954831">
              <w:rPr>
                <w:rStyle w:val="Collegamentoipertestuale"/>
                <w:rFonts w:ascii="Times New Roman" w:hAnsi="Times New Roman" w:cs="Times New Roman"/>
                <w:snapToGrid w:val="0"/>
                <w:w w:val="0"/>
              </w:rPr>
              <w:t>3.5.3.</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_Toc198529299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0" w:history="1">
            <w:r w:rsidR="00695B5A" w:rsidRPr="00954831">
              <w:rPr>
                <w:rStyle w:val="Collegamentoipertestuale"/>
              </w:rPr>
              <w:t>3.6.</w:t>
            </w:r>
            <w:r w:rsidR="00695B5A">
              <w:rPr>
                <w:smallCaps w:val="0"/>
                <w:color w:val="auto"/>
                <w:sz w:val="22"/>
                <w:szCs w:val="22"/>
                <w:lang w:eastAsia="it-IT"/>
              </w:rPr>
              <w:tab/>
            </w:r>
            <w:r w:rsidR="00695B5A" w:rsidRPr="00954831">
              <w:rPr>
                <w:rStyle w:val="Collegamentoipertestuale"/>
              </w:rPr>
              <w:t>Attributi</w:t>
            </w:r>
            <w:r w:rsidR="00695B5A">
              <w:rPr>
                <w:webHidden/>
              </w:rPr>
              <w:tab/>
            </w:r>
            <w:r>
              <w:rPr>
                <w:webHidden/>
              </w:rPr>
              <w:fldChar w:fldCharType="begin"/>
            </w:r>
            <w:r w:rsidR="00695B5A">
              <w:rPr>
                <w:webHidden/>
              </w:rPr>
              <w:instrText xml:space="preserve"> PAGEREF _Toc198529300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1" w:history="1">
            <w:r w:rsidR="00695B5A" w:rsidRPr="00954831">
              <w:rPr>
                <w:rStyle w:val="Collegamentoipertestuale"/>
                <w:rFonts w:ascii="Times New Roman" w:hAnsi="Times New Roman" w:cs="Times New Roman"/>
                <w:snapToGrid w:val="0"/>
                <w:w w:val="0"/>
              </w:rPr>
              <w:t>3.6.1.</w:t>
            </w:r>
            <w:r w:rsidR="00695B5A">
              <w:rPr>
                <w:i w:val="0"/>
                <w:smallCaps w:val="0"/>
                <w:color w:val="auto"/>
                <w:sz w:val="22"/>
                <w:szCs w:val="22"/>
                <w:lang w:eastAsia="it-IT"/>
              </w:rPr>
              <w:tab/>
            </w:r>
            <w:r w:rsidR="00695B5A" w:rsidRPr="00954831">
              <w:rPr>
                <w:rStyle w:val="Collegamentoipertestuale"/>
              </w:rPr>
              <w:t>Affidabilità</w:t>
            </w:r>
            <w:r w:rsidR="00695B5A">
              <w:rPr>
                <w:webHidden/>
              </w:rPr>
              <w:tab/>
            </w:r>
            <w:r>
              <w:rPr>
                <w:webHidden/>
              </w:rPr>
              <w:fldChar w:fldCharType="begin"/>
            </w:r>
            <w:r w:rsidR="00695B5A">
              <w:rPr>
                <w:webHidden/>
              </w:rPr>
              <w:instrText xml:space="preserve"> PAGEREF _Toc198529301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2" w:history="1">
            <w:r w:rsidR="00695B5A" w:rsidRPr="00954831">
              <w:rPr>
                <w:rStyle w:val="Collegamentoipertestuale"/>
                <w:rFonts w:ascii="Times New Roman" w:hAnsi="Times New Roman" w:cs="Times New Roman"/>
                <w:snapToGrid w:val="0"/>
                <w:w w:val="0"/>
              </w:rPr>
              <w:t>3.6.2.</w:t>
            </w:r>
            <w:r w:rsidR="00695B5A">
              <w:rPr>
                <w:i w:val="0"/>
                <w:smallCaps w:val="0"/>
                <w:color w:val="auto"/>
                <w:sz w:val="22"/>
                <w:szCs w:val="22"/>
                <w:lang w:eastAsia="it-IT"/>
              </w:rPr>
              <w:tab/>
            </w:r>
            <w:r w:rsidR="00695B5A" w:rsidRPr="00954831">
              <w:rPr>
                <w:rStyle w:val="Collegamentoipertestuale"/>
              </w:rPr>
              <w:t>Sicurezza</w:t>
            </w:r>
            <w:r w:rsidR="00695B5A">
              <w:rPr>
                <w:webHidden/>
              </w:rPr>
              <w:tab/>
            </w:r>
            <w:r>
              <w:rPr>
                <w:webHidden/>
              </w:rPr>
              <w:fldChar w:fldCharType="begin"/>
            </w:r>
            <w:r w:rsidR="00695B5A">
              <w:rPr>
                <w:webHidden/>
              </w:rPr>
              <w:instrText xml:space="preserve"> PAGEREF _Toc198529302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3" w:history="1">
            <w:r w:rsidR="00695B5A" w:rsidRPr="00954831">
              <w:rPr>
                <w:rStyle w:val="Collegamentoipertestuale"/>
                <w:rFonts w:ascii="Times New Roman" w:hAnsi="Times New Roman" w:cs="Times New Roman"/>
                <w:snapToGrid w:val="0"/>
                <w:w w:val="0"/>
              </w:rPr>
              <w:t>3.6.3.</w:t>
            </w:r>
            <w:r w:rsidR="00695B5A">
              <w:rPr>
                <w:i w:val="0"/>
                <w:smallCaps w:val="0"/>
                <w:color w:val="auto"/>
                <w:sz w:val="22"/>
                <w:szCs w:val="22"/>
                <w:lang w:eastAsia="it-IT"/>
              </w:rPr>
              <w:tab/>
            </w:r>
            <w:r w:rsidR="00695B5A" w:rsidRPr="00954831">
              <w:rPr>
                <w:rStyle w:val="Collegamentoipertestuale"/>
              </w:rPr>
              <w:t>Portabilità</w:t>
            </w:r>
            <w:r w:rsidR="00695B5A">
              <w:rPr>
                <w:webHidden/>
              </w:rPr>
              <w:tab/>
            </w:r>
            <w:r>
              <w:rPr>
                <w:webHidden/>
              </w:rPr>
              <w:fldChar w:fldCharType="begin"/>
            </w:r>
            <w:r w:rsidR="00695B5A">
              <w:rPr>
                <w:webHidden/>
              </w:rPr>
              <w:instrText xml:space="preserve"> PAGEREF _Toc198529303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4" w:history="1">
            <w:r w:rsidR="00695B5A" w:rsidRPr="00954831">
              <w:rPr>
                <w:rStyle w:val="Collegamentoipertestuale"/>
                <w:rFonts w:ascii="Times New Roman" w:hAnsi="Times New Roman" w:cs="Times New Roman"/>
                <w:snapToGrid w:val="0"/>
                <w:w w:val="0"/>
              </w:rPr>
              <w:t>3.6.4.</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_Toc198529304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5" w:history="1">
            <w:r w:rsidR="00695B5A" w:rsidRPr="00954831">
              <w:rPr>
                <w:rStyle w:val="Collegamentoipertestuale"/>
              </w:rPr>
              <w:t>3.7.</w:t>
            </w:r>
            <w:r w:rsidR="00695B5A">
              <w:rPr>
                <w:smallCaps w:val="0"/>
                <w:color w:val="auto"/>
                <w:sz w:val="22"/>
                <w:szCs w:val="22"/>
                <w:lang w:eastAsia="it-IT"/>
              </w:rPr>
              <w:tab/>
            </w:r>
            <w:r w:rsidR="00695B5A" w:rsidRPr="00954831">
              <w:rPr>
                <w:rStyle w:val="Collegamentoipertestuale"/>
              </w:rPr>
              <w:t>Altri Requisiti</w:t>
            </w:r>
            <w:r w:rsidR="00695B5A">
              <w:rPr>
                <w:webHidden/>
              </w:rPr>
              <w:tab/>
            </w:r>
            <w:r>
              <w:rPr>
                <w:webHidden/>
              </w:rPr>
              <w:fldChar w:fldCharType="begin"/>
            </w:r>
            <w:r w:rsidR="00695B5A">
              <w:rPr>
                <w:webHidden/>
              </w:rPr>
              <w:instrText xml:space="preserve"> PAGEREF _Toc198529305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1"/>
            <w:rPr>
              <w:smallCaps w:val="0"/>
              <w:color w:val="auto"/>
              <w:sz w:val="22"/>
              <w:szCs w:val="22"/>
              <w:lang w:eastAsia="it-IT"/>
            </w:rPr>
          </w:pPr>
          <w:hyperlink w:anchor="_Toc198529306" w:history="1">
            <w:r w:rsidR="00695B5A" w:rsidRPr="00954831">
              <w:rPr>
                <w:rStyle w:val="Collegamentoipertestuale"/>
              </w:rPr>
              <w:t>4.</w:t>
            </w:r>
            <w:r w:rsidR="00695B5A">
              <w:rPr>
                <w:smallCaps w:val="0"/>
                <w:color w:val="auto"/>
                <w:sz w:val="22"/>
                <w:szCs w:val="22"/>
                <w:lang w:eastAsia="it-IT"/>
              </w:rPr>
              <w:tab/>
            </w:r>
            <w:r w:rsidR="00695B5A" w:rsidRPr="00954831">
              <w:rPr>
                <w:rStyle w:val="Collegamentoipertestuale"/>
              </w:rPr>
              <w:t>Appendici</w:t>
            </w:r>
            <w:r w:rsidR="00695B5A">
              <w:rPr>
                <w:webHidden/>
              </w:rPr>
              <w:tab/>
            </w:r>
            <w:r>
              <w:rPr>
                <w:webHidden/>
              </w:rPr>
              <w:fldChar w:fldCharType="begin"/>
            </w:r>
            <w:r w:rsidR="00695B5A">
              <w:rPr>
                <w:webHidden/>
              </w:rPr>
              <w:instrText xml:space="preserve"> PAGEREF _Toc198529306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7" w:history="1">
            <w:r w:rsidR="00695B5A" w:rsidRPr="00954831">
              <w:rPr>
                <w:rStyle w:val="Collegamentoipertestuale"/>
              </w:rPr>
              <w:t>4.1.</w:t>
            </w:r>
            <w:r w:rsidR="00695B5A">
              <w:rPr>
                <w:smallCaps w:val="0"/>
                <w:color w:val="auto"/>
                <w:sz w:val="22"/>
                <w:szCs w:val="22"/>
                <w:lang w:eastAsia="it-IT"/>
              </w:rPr>
              <w:tab/>
            </w:r>
            <w:r w:rsidR="00695B5A" w:rsidRPr="00954831">
              <w:rPr>
                <w:rStyle w:val="Collegamentoipertestuale"/>
              </w:rPr>
              <w:t>Diagrammi UML</w:t>
            </w:r>
            <w:r w:rsidR="00695B5A">
              <w:rPr>
                <w:webHidden/>
              </w:rPr>
              <w:tab/>
            </w:r>
            <w:r>
              <w:rPr>
                <w:webHidden/>
              </w:rPr>
              <w:fldChar w:fldCharType="begin"/>
            </w:r>
            <w:r w:rsidR="00695B5A">
              <w:rPr>
                <w:webHidden/>
              </w:rPr>
              <w:instrText xml:space="preserve"> PAGEREF _Toc198529307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8" w:history="1">
            <w:r w:rsidR="00695B5A" w:rsidRPr="00954831">
              <w:rPr>
                <w:rStyle w:val="Collegamentoipertestuale"/>
              </w:rPr>
              <w:t>4.2.</w:t>
            </w:r>
            <w:r w:rsidR="00695B5A">
              <w:rPr>
                <w:smallCaps w:val="0"/>
                <w:color w:val="auto"/>
                <w:sz w:val="22"/>
                <w:szCs w:val="22"/>
                <w:lang w:eastAsia="it-IT"/>
              </w:rPr>
              <w:tab/>
            </w:r>
            <w:r w:rsidR="00695B5A" w:rsidRPr="00954831">
              <w:rPr>
                <w:rStyle w:val="Collegamentoipertestuale"/>
              </w:rPr>
              <w:t>Diagrammi E-R</w:t>
            </w:r>
            <w:r w:rsidR="00695B5A">
              <w:rPr>
                <w:webHidden/>
              </w:rPr>
              <w:tab/>
            </w:r>
            <w:r>
              <w:rPr>
                <w:webHidden/>
              </w:rPr>
              <w:fldChar w:fldCharType="begin"/>
            </w:r>
            <w:r w:rsidR="00695B5A">
              <w:rPr>
                <w:webHidden/>
              </w:rPr>
              <w:instrText xml:space="preserve"> PAGEREF _Toc198529308 \h </w:instrText>
            </w:r>
            <w:r>
              <w:rPr>
                <w:webHidden/>
              </w:rPr>
            </w:r>
            <w:r>
              <w:rPr>
                <w:webHidden/>
              </w:rPr>
              <w:fldChar w:fldCharType="separate"/>
            </w:r>
            <w:r w:rsidR="005E49CC">
              <w:rPr>
                <w:webHidden/>
              </w:rPr>
              <w:t>14</w:t>
            </w:r>
            <w:r>
              <w:rPr>
                <w:webHidden/>
              </w:rPr>
              <w:fldChar w:fldCharType="end"/>
            </w:r>
          </w:hyperlink>
        </w:p>
        <w:p w:rsidR="009852F1" w:rsidRPr="009852F1" w:rsidRDefault="00F0422D"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517" w:rsidRDefault="00415517">
      <w:pPr>
        <w:spacing w:line="240" w:lineRule="auto"/>
      </w:pPr>
      <w:r>
        <w:separator/>
      </w:r>
    </w:p>
  </w:endnote>
  <w:endnote w:type="continuationSeparator" w:id="1">
    <w:p w:rsidR="00415517" w:rsidRDefault="004155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60" w:rsidRDefault="00606D60">
    <w:pPr>
      <w:pStyle w:val="Pidipaginasinistro"/>
    </w:pPr>
    <w:r>
      <w:rPr>
        <w:color w:val="9FB8CD" w:themeColor="accent2"/>
      </w:rPr>
      <w:sym w:font="Wingdings 3" w:char="F07D"/>
    </w:r>
    <w:r>
      <w:t xml:space="preserve"> Pagina </w:t>
    </w:r>
    <w:fldSimple w:instr=" PAGE  \* Arabic  \* MERGEFORMAT ">
      <w:r>
        <w:rPr>
          <w:noProof/>
        </w:rPr>
        <w:t>16</w:t>
      </w:r>
    </w:fldSimple>
  </w:p>
  <w:p w:rsidR="00606D60" w:rsidRDefault="00606D60">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606D60" w:rsidTr="00F90085">
      <w:trPr>
        <w:trHeight w:val="559"/>
        <w:jc w:val="right"/>
      </w:trPr>
      <w:tc>
        <w:tcPr>
          <w:tcW w:w="946" w:type="dxa"/>
          <w:tcBorders>
            <w:top w:val="nil"/>
            <w:left w:val="nil"/>
            <w:bottom w:val="nil"/>
            <w:right w:val="nil"/>
          </w:tcBorders>
        </w:tcPr>
        <w:p w:rsidR="00606D60" w:rsidRPr="00DD7863" w:rsidRDefault="00606D60" w:rsidP="00F90085">
          <w:pPr>
            <w:spacing w:before="80" w:line="240" w:lineRule="auto"/>
            <w:rPr>
              <w:color w:val="727CA3" w:themeColor="accent1"/>
            </w:rPr>
          </w:pPr>
          <w:r w:rsidRPr="00DD7863">
            <w:rPr>
              <w:color w:val="727CA3" w:themeColor="accent1"/>
            </w:rPr>
            <w:t xml:space="preserve">Pagina </w:t>
          </w:r>
          <w:r w:rsidRPr="00DD7863">
            <w:rPr>
              <w:color w:val="727CA3" w:themeColor="accent1"/>
            </w:rPr>
            <w:fldChar w:fldCharType="begin"/>
          </w:r>
          <w:r w:rsidRPr="00DD7863">
            <w:rPr>
              <w:color w:val="727CA3" w:themeColor="accent1"/>
            </w:rPr>
            <w:instrText xml:space="preserve"> PAGE   \* MERGEFORMAT </w:instrText>
          </w:r>
          <w:r w:rsidRPr="00DD7863">
            <w:rPr>
              <w:color w:val="727CA3" w:themeColor="accent1"/>
            </w:rPr>
            <w:fldChar w:fldCharType="separate"/>
          </w:r>
          <w:r w:rsidR="00A43B73">
            <w:rPr>
              <w:noProof/>
              <w:color w:val="727CA3" w:themeColor="accent1"/>
            </w:rPr>
            <w:t>4</w:t>
          </w:r>
          <w:r w:rsidRPr="00DD7863">
            <w:rPr>
              <w:color w:val="727CA3" w:themeColor="accent1"/>
            </w:rPr>
            <w:fldChar w:fldCharType="end"/>
          </w:r>
        </w:p>
      </w:tc>
      <w:tc>
        <w:tcPr>
          <w:tcW w:w="957" w:type="dxa"/>
          <w:tcBorders>
            <w:top w:val="nil"/>
            <w:left w:val="nil"/>
            <w:bottom w:val="nil"/>
            <w:right w:val="nil"/>
          </w:tcBorders>
        </w:tcPr>
        <w:p w:rsidR="00606D60" w:rsidRDefault="00606D60"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606D60" w:rsidRDefault="00606D60">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517" w:rsidRDefault="00415517">
      <w:pPr>
        <w:spacing w:line="240" w:lineRule="auto"/>
      </w:pPr>
      <w:r>
        <w:separator/>
      </w:r>
    </w:p>
  </w:footnote>
  <w:footnote w:type="continuationSeparator" w:id="1">
    <w:p w:rsidR="00415517" w:rsidRDefault="0041551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60" w:rsidRDefault="00606D60">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606D60" w:rsidRDefault="00606D60">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60" w:rsidRDefault="00606D60"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606D60" w:rsidRDefault="00606D6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576385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nsid w:val="06922C6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3">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nsid w:val="0D57726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0D813DA9"/>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nsid w:val="0DB03BB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1178558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25">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29">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1A793D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nsid w:val="1A833C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nsid w:val="1D7D768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7">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9">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22F96E1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27EA6A4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5">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7">
    <w:nsid w:val="2E6936AA"/>
    <w:multiLevelType w:val="hybridMultilevel"/>
    <w:tmpl w:val="8DD4981C"/>
    <w:lvl w:ilvl="0" w:tplc="603C626E">
      <w:start w:val="1"/>
      <w:numFmt w:val="decimalZero"/>
      <w:lvlText w:val="UC-AREA03-%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2E8C7483"/>
    <w:multiLevelType w:val="hybridMultilevel"/>
    <w:tmpl w:val="C4965A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nsid w:val="31D2092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0">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3">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4">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5">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6">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8">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9">
    <w:nsid w:val="3E6F6CC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0">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1">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2">
    <w:nsid w:val="4161643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3">
    <w:nsid w:val="41A76E5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4">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nsid w:val="44F6663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6">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7">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68">
    <w:nsid w:val="4A543EB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9">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70">
    <w:nsid w:val="4B5D6D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3">
    <w:nsid w:val="4D8830A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4">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7">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8">
    <w:nsid w:val="4F87368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9">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80">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517249B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2">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3">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84">
    <w:nsid w:val="55531B1F"/>
    <w:multiLevelType w:val="hybridMultilevel"/>
    <w:tmpl w:val="47D4E3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5">
    <w:nsid w:val="555F706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6">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7">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57F932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9">
    <w:nsid w:val="582262F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0">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nsid w:val="5A1231AC"/>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93">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5">
    <w:nsid w:val="60A2049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6">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7">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8">
    <w:nsid w:val="62AF0D3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9">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0">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1">
    <w:nsid w:val="63D522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2">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3">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104">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5">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106">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7">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108">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9">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1">
    <w:nsid w:val="70A07BD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2">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nsid w:val="71DB218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4">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5">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6">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7">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8">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9">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0">
    <w:nsid w:val="77F425A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1">
    <w:nsid w:val="783A086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2">
    <w:nsid w:val="7B832CF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3">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4">
    <w:nsid w:val="7F9C516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82"/>
  </w:num>
  <w:num w:numId="18">
    <w:abstractNumId w:val="26"/>
  </w:num>
  <w:num w:numId="19">
    <w:abstractNumId w:val="41"/>
  </w:num>
  <w:num w:numId="20">
    <w:abstractNumId w:val="74"/>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5"/>
  </w:num>
  <w:num w:numId="23">
    <w:abstractNumId w:val="67"/>
  </w:num>
  <w:num w:numId="24">
    <w:abstractNumId w:val="109"/>
  </w:num>
  <w:num w:numId="25">
    <w:abstractNumId w:val="52"/>
  </w:num>
  <w:num w:numId="26">
    <w:abstractNumId w:val="51"/>
  </w:num>
  <w:num w:numId="27">
    <w:abstractNumId w:val="64"/>
  </w:num>
  <w:num w:numId="28">
    <w:abstractNumId w:val="37"/>
  </w:num>
  <w:num w:numId="29">
    <w:abstractNumId w:val="50"/>
  </w:num>
  <w:num w:numId="30">
    <w:abstractNumId w:val="107"/>
  </w:num>
  <w:num w:numId="31">
    <w:abstractNumId w:val="56"/>
  </w:num>
  <w:num w:numId="32">
    <w:abstractNumId w:val="12"/>
  </w:num>
  <w:num w:numId="33">
    <w:abstractNumId w:val="14"/>
  </w:num>
  <w:num w:numId="34">
    <w:abstractNumId w:val="79"/>
  </w:num>
  <w:num w:numId="35">
    <w:abstractNumId w:val="83"/>
  </w:num>
  <w:num w:numId="36">
    <w:abstractNumId w:val="105"/>
  </w:num>
  <w:num w:numId="37">
    <w:abstractNumId w:val="110"/>
  </w:num>
  <w:num w:numId="38">
    <w:abstractNumId w:val="28"/>
  </w:num>
  <w:num w:numId="39">
    <w:abstractNumId w:val="21"/>
  </w:num>
  <w:num w:numId="40">
    <w:abstractNumId w:val="103"/>
  </w:num>
  <w:num w:numId="41">
    <w:abstractNumId w:val="90"/>
  </w:num>
  <w:num w:numId="42">
    <w:abstractNumId w:val="33"/>
  </w:num>
  <w:num w:numId="43">
    <w:abstractNumId w:val="6"/>
  </w:num>
  <w:num w:numId="44">
    <w:abstractNumId w:val="16"/>
  </w:num>
  <w:num w:numId="45">
    <w:abstractNumId w:val="116"/>
  </w:num>
  <w:num w:numId="46">
    <w:abstractNumId w:val="75"/>
  </w:num>
  <w:num w:numId="47">
    <w:abstractNumId w:val="118"/>
  </w:num>
  <w:num w:numId="48">
    <w:abstractNumId w:val="112"/>
  </w:num>
  <w:num w:numId="49">
    <w:abstractNumId w:val="93"/>
  </w:num>
  <w:num w:numId="50">
    <w:abstractNumId w:val="86"/>
  </w:num>
  <w:num w:numId="51">
    <w:abstractNumId w:val="76"/>
  </w:num>
  <w:num w:numId="52">
    <w:abstractNumId w:val="57"/>
  </w:num>
  <w:num w:numId="53">
    <w:abstractNumId w:val="35"/>
  </w:num>
  <w:num w:numId="54">
    <w:abstractNumId w:val="87"/>
  </w:num>
  <w:num w:numId="55">
    <w:abstractNumId w:val="80"/>
  </w:num>
  <w:num w:numId="56">
    <w:abstractNumId w:val="46"/>
  </w:num>
  <w:num w:numId="57">
    <w:abstractNumId w:val="69"/>
  </w:num>
  <w:num w:numId="58">
    <w:abstractNumId w:val="58"/>
  </w:num>
  <w:num w:numId="59">
    <w:abstractNumId w:val="42"/>
  </w:num>
  <w:num w:numId="60">
    <w:abstractNumId w:val="23"/>
  </w:num>
  <w:num w:numId="61">
    <w:abstractNumId w:val="106"/>
  </w:num>
  <w:num w:numId="62">
    <w:abstractNumId w:val="54"/>
  </w:num>
  <w:num w:numId="63">
    <w:abstractNumId w:val="29"/>
  </w:num>
  <w:num w:numId="64">
    <w:abstractNumId w:val="94"/>
  </w:num>
  <w:num w:numId="65">
    <w:abstractNumId w:val="100"/>
  </w:num>
  <w:num w:numId="66">
    <w:abstractNumId w:val="45"/>
  </w:num>
  <w:num w:numId="6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8"/>
  </w:num>
  <w:num w:numId="7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2"/>
  </w:num>
  <w:num w:numId="72">
    <w:abstractNumId w:val="24"/>
  </w:num>
  <w:num w:numId="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72"/>
  </w:num>
  <w:num w:numId="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2"/>
  </w:num>
  <w:num w:numId="7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7"/>
  </w:num>
  <w:num w:numId="82">
    <w:abstractNumId w:val="53"/>
  </w:num>
  <w:num w:numId="83">
    <w:abstractNumId w:val="27"/>
  </w:num>
  <w:num w:numId="84">
    <w:abstractNumId w:val="60"/>
  </w:num>
  <w:num w:numId="85">
    <w:abstractNumId w:val="10"/>
  </w:num>
  <w:num w:numId="86">
    <w:abstractNumId w:val="13"/>
  </w:num>
  <w:num w:numId="87">
    <w:abstractNumId w:val="34"/>
  </w:num>
  <w:num w:numId="88">
    <w:abstractNumId w:val="43"/>
  </w:num>
  <w:num w:numId="89">
    <w:abstractNumId w:val="8"/>
  </w:num>
  <w:num w:numId="90">
    <w:abstractNumId w:val="117"/>
  </w:num>
  <w:num w:numId="91">
    <w:abstractNumId w:val="115"/>
  </w:num>
  <w:num w:numId="92">
    <w:abstractNumId w:val="114"/>
  </w:num>
  <w:num w:numId="93">
    <w:abstractNumId w:val="97"/>
  </w:num>
  <w:num w:numId="94">
    <w:abstractNumId w:val="119"/>
  </w:num>
  <w:num w:numId="95">
    <w:abstractNumId w:val="61"/>
  </w:num>
  <w:num w:numId="96">
    <w:abstractNumId w:val="66"/>
  </w:num>
  <w:num w:numId="97">
    <w:abstractNumId w:val="55"/>
  </w:num>
  <w:num w:numId="98">
    <w:abstractNumId w:val="104"/>
  </w:num>
  <w:num w:numId="99">
    <w:abstractNumId w:val="96"/>
  </w:num>
  <w:num w:numId="100">
    <w:abstractNumId w:val="99"/>
  </w:num>
  <w:num w:numId="101">
    <w:abstractNumId w:val="38"/>
  </w:num>
  <w:num w:numId="102">
    <w:abstractNumId w:val="39"/>
  </w:num>
  <w:num w:numId="103">
    <w:abstractNumId w:val="102"/>
  </w:num>
  <w:num w:numId="104">
    <w:abstractNumId w:val="123"/>
  </w:num>
  <w:num w:numId="105">
    <w:abstractNumId w:val="20"/>
  </w:num>
  <w:num w:numId="106">
    <w:abstractNumId w:val="25"/>
  </w:num>
  <w:num w:numId="107">
    <w:abstractNumId w:val="71"/>
  </w:num>
  <w:num w:numId="108">
    <w:abstractNumId w:val="62"/>
  </w:num>
  <w:num w:numId="109">
    <w:abstractNumId w:val="63"/>
  </w:num>
  <w:num w:numId="110">
    <w:abstractNumId w:val="65"/>
  </w:num>
  <w:num w:numId="111">
    <w:abstractNumId w:val="113"/>
  </w:num>
  <w:num w:numId="112">
    <w:abstractNumId w:val="89"/>
  </w:num>
  <w:num w:numId="113">
    <w:abstractNumId w:val="101"/>
  </w:num>
  <w:num w:numId="114">
    <w:abstractNumId w:val="122"/>
  </w:num>
  <w:num w:numId="115">
    <w:abstractNumId w:val="120"/>
  </w:num>
  <w:num w:numId="116">
    <w:abstractNumId w:val="73"/>
  </w:num>
  <w:num w:numId="117">
    <w:abstractNumId w:val="22"/>
  </w:num>
  <w:num w:numId="118">
    <w:abstractNumId w:val="47"/>
  </w:num>
  <w:num w:numId="119">
    <w:abstractNumId w:val="81"/>
  </w:num>
  <w:num w:numId="120">
    <w:abstractNumId w:val="78"/>
  </w:num>
  <w:num w:numId="121">
    <w:abstractNumId w:val="95"/>
  </w:num>
  <w:num w:numId="122">
    <w:abstractNumId w:val="124"/>
  </w:num>
  <w:num w:numId="123">
    <w:abstractNumId w:val="88"/>
  </w:num>
  <w:num w:numId="124">
    <w:abstractNumId w:val="85"/>
  </w:num>
  <w:num w:numId="125">
    <w:abstractNumId w:val="40"/>
  </w:num>
  <w:num w:numId="126">
    <w:abstractNumId w:val="18"/>
  </w:num>
  <w:num w:numId="127">
    <w:abstractNumId w:val="98"/>
  </w:num>
  <w:num w:numId="128">
    <w:abstractNumId w:val="31"/>
  </w:num>
  <w:num w:numId="129">
    <w:abstractNumId w:val="49"/>
  </w:num>
  <w:num w:numId="130">
    <w:abstractNumId w:val="44"/>
  </w:num>
  <w:num w:numId="131">
    <w:abstractNumId w:val="11"/>
  </w:num>
  <w:num w:numId="132">
    <w:abstractNumId w:val="91"/>
  </w:num>
  <w:num w:numId="133">
    <w:abstractNumId w:val="19"/>
  </w:num>
  <w:num w:numId="134">
    <w:abstractNumId w:val="59"/>
  </w:num>
  <w:num w:numId="135">
    <w:abstractNumId w:val="9"/>
  </w:num>
  <w:num w:numId="136">
    <w:abstractNumId w:val="111"/>
  </w:num>
  <w:num w:numId="137">
    <w:abstractNumId w:val="36"/>
  </w:num>
  <w:num w:numId="138">
    <w:abstractNumId w:val="84"/>
  </w:num>
  <w:num w:numId="139">
    <w:abstractNumId w:val="48"/>
  </w:num>
  <w:num w:numId="140">
    <w:abstractNumId w:val="121"/>
  </w:num>
  <w:num w:numId="141">
    <w:abstractNumId w:val="17"/>
  </w:num>
  <w:num w:numId="142">
    <w:abstractNumId w:val="68"/>
  </w:num>
  <w:num w:numId="143">
    <w:abstractNumId w:val="70"/>
  </w:num>
  <w:num w:numId="144">
    <w:abstractNumId w:val="32"/>
  </w:num>
  <w:numIdMacAtCleanup w:val="1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63490">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02E4"/>
    <w:rsid w:val="0000466C"/>
    <w:rsid w:val="0000556D"/>
    <w:rsid w:val="00032913"/>
    <w:rsid w:val="00074EA3"/>
    <w:rsid w:val="0008015E"/>
    <w:rsid w:val="00086FEF"/>
    <w:rsid w:val="000C133A"/>
    <w:rsid w:val="000C57CB"/>
    <w:rsid w:val="000C68A5"/>
    <w:rsid w:val="000D6268"/>
    <w:rsid w:val="000E16E7"/>
    <w:rsid w:val="000E49F4"/>
    <w:rsid w:val="000E5451"/>
    <w:rsid w:val="001135D7"/>
    <w:rsid w:val="001145FC"/>
    <w:rsid w:val="001336D6"/>
    <w:rsid w:val="00133E5A"/>
    <w:rsid w:val="00135DA2"/>
    <w:rsid w:val="001469BF"/>
    <w:rsid w:val="00146C97"/>
    <w:rsid w:val="00166825"/>
    <w:rsid w:val="00177237"/>
    <w:rsid w:val="00177885"/>
    <w:rsid w:val="00181B84"/>
    <w:rsid w:val="00183D28"/>
    <w:rsid w:val="001858B1"/>
    <w:rsid w:val="001C614A"/>
    <w:rsid w:val="001C6589"/>
    <w:rsid w:val="001C7256"/>
    <w:rsid w:val="001D36D2"/>
    <w:rsid w:val="001D79C4"/>
    <w:rsid w:val="001E533F"/>
    <w:rsid w:val="001F2AC2"/>
    <w:rsid w:val="00205CC1"/>
    <w:rsid w:val="00210A21"/>
    <w:rsid w:val="0021611C"/>
    <w:rsid w:val="002237B9"/>
    <w:rsid w:val="002274CE"/>
    <w:rsid w:val="002325D5"/>
    <w:rsid w:val="00232611"/>
    <w:rsid w:val="00253EBD"/>
    <w:rsid w:val="00263D85"/>
    <w:rsid w:val="00281783"/>
    <w:rsid w:val="00284653"/>
    <w:rsid w:val="00287220"/>
    <w:rsid w:val="002918BC"/>
    <w:rsid w:val="00291FD3"/>
    <w:rsid w:val="00294378"/>
    <w:rsid w:val="00297A95"/>
    <w:rsid w:val="00297B80"/>
    <w:rsid w:val="002A3800"/>
    <w:rsid w:val="002C1067"/>
    <w:rsid w:val="002C4787"/>
    <w:rsid w:val="002C627F"/>
    <w:rsid w:val="002D6D5A"/>
    <w:rsid w:val="002E627A"/>
    <w:rsid w:val="002F2A0B"/>
    <w:rsid w:val="002F31B2"/>
    <w:rsid w:val="002F7392"/>
    <w:rsid w:val="002F7A66"/>
    <w:rsid w:val="003001D9"/>
    <w:rsid w:val="00303CAF"/>
    <w:rsid w:val="00303E1F"/>
    <w:rsid w:val="00307570"/>
    <w:rsid w:val="00314747"/>
    <w:rsid w:val="00317156"/>
    <w:rsid w:val="00317DDD"/>
    <w:rsid w:val="00317E27"/>
    <w:rsid w:val="00331D68"/>
    <w:rsid w:val="00343B4F"/>
    <w:rsid w:val="003442A2"/>
    <w:rsid w:val="00344D15"/>
    <w:rsid w:val="00350249"/>
    <w:rsid w:val="00355271"/>
    <w:rsid w:val="00355BE4"/>
    <w:rsid w:val="00356195"/>
    <w:rsid w:val="00361E2A"/>
    <w:rsid w:val="00362000"/>
    <w:rsid w:val="00362B86"/>
    <w:rsid w:val="0036510A"/>
    <w:rsid w:val="00365AD9"/>
    <w:rsid w:val="0037096D"/>
    <w:rsid w:val="00376210"/>
    <w:rsid w:val="00392CA2"/>
    <w:rsid w:val="0039583F"/>
    <w:rsid w:val="003A126E"/>
    <w:rsid w:val="003A1B10"/>
    <w:rsid w:val="003A4479"/>
    <w:rsid w:val="003A54FC"/>
    <w:rsid w:val="003B467B"/>
    <w:rsid w:val="003B6F50"/>
    <w:rsid w:val="003C2F92"/>
    <w:rsid w:val="003C58B5"/>
    <w:rsid w:val="003D501F"/>
    <w:rsid w:val="003D53C9"/>
    <w:rsid w:val="003D61EE"/>
    <w:rsid w:val="003E0CD1"/>
    <w:rsid w:val="003F7404"/>
    <w:rsid w:val="0040364D"/>
    <w:rsid w:val="00406623"/>
    <w:rsid w:val="004117E8"/>
    <w:rsid w:val="00415517"/>
    <w:rsid w:val="00421EE9"/>
    <w:rsid w:val="00425AE2"/>
    <w:rsid w:val="00433849"/>
    <w:rsid w:val="00435EC4"/>
    <w:rsid w:val="00442C8E"/>
    <w:rsid w:val="0045610A"/>
    <w:rsid w:val="00473182"/>
    <w:rsid w:val="00473B4D"/>
    <w:rsid w:val="0047427C"/>
    <w:rsid w:val="004A12D7"/>
    <w:rsid w:val="004A33BB"/>
    <w:rsid w:val="004A5C0B"/>
    <w:rsid w:val="004A5DFF"/>
    <w:rsid w:val="004A7F72"/>
    <w:rsid w:val="004C0609"/>
    <w:rsid w:val="004C128F"/>
    <w:rsid w:val="004D3552"/>
    <w:rsid w:val="004E3102"/>
    <w:rsid w:val="00503E72"/>
    <w:rsid w:val="00512E8E"/>
    <w:rsid w:val="00517125"/>
    <w:rsid w:val="005218BF"/>
    <w:rsid w:val="005234E3"/>
    <w:rsid w:val="00524544"/>
    <w:rsid w:val="00532FC4"/>
    <w:rsid w:val="00537729"/>
    <w:rsid w:val="0055087F"/>
    <w:rsid w:val="00555CBF"/>
    <w:rsid w:val="00557101"/>
    <w:rsid w:val="00563EF1"/>
    <w:rsid w:val="00570336"/>
    <w:rsid w:val="00573A2F"/>
    <w:rsid w:val="00580670"/>
    <w:rsid w:val="005856C3"/>
    <w:rsid w:val="00595B26"/>
    <w:rsid w:val="005A45FC"/>
    <w:rsid w:val="005B5BAC"/>
    <w:rsid w:val="005B6FF9"/>
    <w:rsid w:val="005C206B"/>
    <w:rsid w:val="005D4FB3"/>
    <w:rsid w:val="005E1D46"/>
    <w:rsid w:val="005E2987"/>
    <w:rsid w:val="005E31EB"/>
    <w:rsid w:val="005E49CC"/>
    <w:rsid w:val="005E6611"/>
    <w:rsid w:val="005F16EF"/>
    <w:rsid w:val="005F53CF"/>
    <w:rsid w:val="005F67C9"/>
    <w:rsid w:val="00602866"/>
    <w:rsid w:val="00606D60"/>
    <w:rsid w:val="006101FA"/>
    <w:rsid w:val="0061175F"/>
    <w:rsid w:val="00625A4A"/>
    <w:rsid w:val="00626805"/>
    <w:rsid w:val="00642C32"/>
    <w:rsid w:val="0065165E"/>
    <w:rsid w:val="006723F2"/>
    <w:rsid w:val="006728FE"/>
    <w:rsid w:val="006820F5"/>
    <w:rsid w:val="00685553"/>
    <w:rsid w:val="00695B5A"/>
    <w:rsid w:val="006A5016"/>
    <w:rsid w:val="006A57B4"/>
    <w:rsid w:val="006A6325"/>
    <w:rsid w:val="006B0A26"/>
    <w:rsid w:val="006C0E62"/>
    <w:rsid w:val="006D32C0"/>
    <w:rsid w:val="006D3D33"/>
    <w:rsid w:val="006D515F"/>
    <w:rsid w:val="006F6A3C"/>
    <w:rsid w:val="007014E2"/>
    <w:rsid w:val="007050C9"/>
    <w:rsid w:val="007148B7"/>
    <w:rsid w:val="00716EBD"/>
    <w:rsid w:val="00734470"/>
    <w:rsid w:val="00740399"/>
    <w:rsid w:val="007512D7"/>
    <w:rsid w:val="00753C5F"/>
    <w:rsid w:val="00753FD6"/>
    <w:rsid w:val="00755622"/>
    <w:rsid w:val="00764129"/>
    <w:rsid w:val="0077037E"/>
    <w:rsid w:val="0077101F"/>
    <w:rsid w:val="00772E84"/>
    <w:rsid w:val="0077362D"/>
    <w:rsid w:val="00786BB9"/>
    <w:rsid w:val="007954B7"/>
    <w:rsid w:val="007B4F22"/>
    <w:rsid w:val="007C2010"/>
    <w:rsid w:val="007C6F2E"/>
    <w:rsid w:val="007D1C30"/>
    <w:rsid w:val="007D511B"/>
    <w:rsid w:val="007E3845"/>
    <w:rsid w:val="007E5F75"/>
    <w:rsid w:val="007F0E4E"/>
    <w:rsid w:val="007F4FE7"/>
    <w:rsid w:val="0080356A"/>
    <w:rsid w:val="00832582"/>
    <w:rsid w:val="00832892"/>
    <w:rsid w:val="00834EBE"/>
    <w:rsid w:val="008440E6"/>
    <w:rsid w:val="008461A5"/>
    <w:rsid w:val="00846A50"/>
    <w:rsid w:val="00850031"/>
    <w:rsid w:val="00850387"/>
    <w:rsid w:val="00851A58"/>
    <w:rsid w:val="008653B6"/>
    <w:rsid w:val="008741B8"/>
    <w:rsid w:val="00877822"/>
    <w:rsid w:val="0088276B"/>
    <w:rsid w:val="008859E5"/>
    <w:rsid w:val="00886F87"/>
    <w:rsid w:val="00887D29"/>
    <w:rsid w:val="0089009C"/>
    <w:rsid w:val="00894319"/>
    <w:rsid w:val="00894E83"/>
    <w:rsid w:val="00895E24"/>
    <w:rsid w:val="008A00AF"/>
    <w:rsid w:val="008A1A41"/>
    <w:rsid w:val="008B3EF0"/>
    <w:rsid w:val="008B526A"/>
    <w:rsid w:val="008C62F1"/>
    <w:rsid w:val="008D0B47"/>
    <w:rsid w:val="008E0C82"/>
    <w:rsid w:val="008E21D0"/>
    <w:rsid w:val="008E3A01"/>
    <w:rsid w:val="008F4999"/>
    <w:rsid w:val="00902D7A"/>
    <w:rsid w:val="009050B6"/>
    <w:rsid w:val="00907682"/>
    <w:rsid w:val="00907E98"/>
    <w:rsid w:val="00923EE2"/>
    <w:rsid w:val="009250A1"/>
    <w:rsid w:val="009261C5"/>
    <w:rsid w:val="00926319"/>
    <w:rsid w:val="009277F7"/>
    <w:rsid w:val="009310B3"/>
    <w:rsid w:val="00941D29"/>
    <w:rsid w:val="00946593"/>
    <w:rsid w:val="00954CB2"/>
    <w:rsid w:val="0095702C"/>
    <w:rsid w:val="00973734"/>
    <w:rsid w:val="00975C46"/>
    <w:rsid w:val="009844CA"/>
    <w:rsid w:val="00984F47"/>
    <w:rsid w:val="009852F1"/>
    <w:rsid w:val="009A51C9"/>
    <w:rsid w:val="009B5917"/>
    <w:rsid w:val="009D240D"/>
    <w:rsid w:val="009E3168"/>
    <w:rsid w:val="009E5D48"/>
    <w:rsid w:val="009F33DD"/>
    <w:rsid w:val="009F75AD"/>
    <w:rsid w:val="00A01200"/>
    <w:rsid w:val="00A01490"/>
    <w:rsid w:val="00A15B94"/>
    <w:rsid w:val="00A22688"/>
    <w:rsid w:val="00A27342"/>
    <w:rsid w:val="00A379ED"/>
    <w:rsid w:val="00A37E1E"/>
    <w:rsid w:val="00A43B73"/>
    <w:rsid w:val="00A449B3"/>
    <w:rsid w:val="00A5734A"/>
    <w:rsid w:val="00A65AA0"/>
    <w:rsid w:val="00A66EDC"/>
    <w:rsid w:val="00A7192F"/>
    <w:rsid w:val="00A735F3"/>
    <w:rsid w:val="00A745CF"/>
    <w:rsid w:val="00A76120"/>
    <w:rsid w:val="00A816E0"/>
    <w:rsid w:val="00A8194E"/>
    <w:rsid w:val="00A8300A"/>
    <w:rsid w:val="00A85B4D"/>
    <w:rsid w:val="00A91480"/>
    <w:rsid w:val="00A91D93"/>
    <w:rsid w:val="00A95BF3"/>
    <w:rsid w:val="00AA014A"/>
    <w:rsid w:val="00AA62C7"/>
    <w:rsid w:val="00AB0E23"/>
    <w:rsid w:val="00AC4409"/>
    <w:rsid w:val="00AD1F55"/>
    <w:rsid w:val="00AD5230"/>
    <w:rsid w:val="00AD6B19"/>
    <w:rsid w:val="00AD75E1"/>
    <w:rsid w:val="00AE196F"/>
    <w:rsid w:val="00AE488E"/>
    <w:rsid w:val="00AF5AB6"/>
    <w:rsid w:val="00AF5B32"/>
    <w:rsid w:val="00AF6B31"/>
    <w:rsid w:val="00B00CB1"/>
    <w:rsid w:val="00B047D0"/>
    <w:rsid w:val="00B04B09"/>
    <w:rsid w:val="00B0674B"/>
    <w:rsid w:val="00B142BF"/>
    <w:rsid w:val="00B15288"/>
    <w:rsid w:val="00B177E3"/>
    <w:rsid w:val="00B31E10"/>
    <w:rsid w:val="00B33DFB"/>
    <w:rsid w:val="00B42F1E"/>
    <w:rsid w:val="00B430AF"/>
    <w:rsid w:val="00B44141"/>
    <w:rsid w:val="00B53CF9"/>
    <w:rsid w:val="00B53DDE"/>
    <w:rsid w:val="00B56C83"/>
    <w:rsid w:val="00B70954"/>
    <w:rsid w:val="00B82B5B"/>
    <w:rsid w:val="00B94882"/>
    <w:rsid w:val="00BA7492"/>
    <w:rsid w:val="00BB0A61"/>
    <w:rsid w:val="00BB4BA0"/>
    <w:rsid w:val="00BB7E8D"/>
    <w:rsid w:val="00BD0DA0"/>
    <w:rsid w:val="00BD3FBB"/>
    <w:rsid w:val="00BF266F"/>
    <w:rsid w:val="00BF3150"/>
    <w:rsid w:val="00C17125"/>
    <w:rsid w:val="00C21CF1"/>
    <w:rsid w:val="00C25C74"/>
    <w:rsid w:val="00C2752F"/>
    <w:rsid w:val="00C33B76"/>
    <w:rsid w:val="00C34AD8"/>
    <w:rsid w:val="00C370D7"/>
    <w:rsid w:val="00C44E8A"/>
    <w:rsid w:val="00C468FF"/>
    <w:rsid w:val="00C5442A"/>
    <w:rsid w:val="00C60AB9"/>
    <w:rsid w:val="00C63EA6"/>
    <w:rsid w:val="00C73821"/>
    <w:rsid w:val="00CA15AC"/>
    <w:rsid w:val="00CB5446"/>
    <w:rsid w:val="00CB78EB"/>
    <w:rsid w:val="00CD1A4E"/>
    <w:rsid w:val="00CD6BAF"/>
    <w:rsid w:val="00CE3034"/>
    <w:rsid w:val="00CE4917"/>
    <w:rsid w:val="00CE6E01"/>
    <w:rsid w:val="00CF09F9"/>
    <w:rsid w:val="00CF4B62"/>
    <w:rsid w:val="00CF544B"/>
    <w:rsid w:val="00CF5634"/>
    <w:rsid w:val="00CF68E4"/>
    <w:rsid w:val="00D01462"/>
    <w:rsid w:val="00D01B15"/>
    <w:rsid w:val="00D024C1"/>
    <w:rsid w:val="00D05A6C"/>
    <w:rsid w:val="00D06FBC"/>
    <w:rsid w:val="00D1792B"/>
    <w:rsid w:val="00D27467"/>
    <w:rsid w:val="00D303DC"/>
    <w:rsid w:val="00D328DC"/>
    <w:rsid w:val="00D4000A"/>
    <w:rsid w:val="00D56D5C"/>
    <w:rsid w:val="00D57942"/>
    <w:rsid w:val="00D60370"/>
    <w:rsid w:val="00D61DF0"/>
    <w:rsid w:val="00D64743"/>
    <w:rsid w:val="00D8235B"/>
    <w:rsid w:val="00D824A6"/>
    <w:rsid w:val="00D9144D"/>
    <w:rsid w:val="00D925B0"/>
    <w:rsid w:val="00DA0866"/>
    <w:rsid w:val="00DB7337"/>
    <w:rsid w:val="00DD7863"/>
    <w:rsid w:val="00E00EA5"/>
    <w:rsid w:val="00E012D0"/>
    <w:rsid w:val="00E06543"/>
    <w:rsid w:val="00E07886"/>
    <w:rsid w:val="00E12F37"/>
    <w:rsid w:val="00E15F66"/>
    <w:rsid w:val="00E210E7"/>
    <w:rsid w:val="00E31FF9"/>
    <w:rsid w:val="00E351F7"/>
    <w:rsid w:val="00E4078F"/>
    <w:rsid w:val="00E411C8"/>
    <w:rsid w:val="00E4566C"/>
    <w:rsid w:val="00E47127"/>
    <w:rsid w:val="00E6358D"/>
    <w:rsid w:val="00E637DC"/>
    <w:rsid w:val="00E95329"/>
    <w:rsid w:val="00EA4751"/>
    <w:rsid w:val="00EA5A73"/>
    <w:rsid w:val="00EB3B6C"/>
    <w:rsid w:val="00EB7BEF"/>
    <w:rsid w:val="00EC30B2"/>
    <w:rsid w:val="00EC576F"/>
    <w:rsid w:val="00EC5B92"/>
    <w:rsid w:val="00EC6214"/>
    <w:rsid w:val="00ED398B"/>
    <w:rsid w:val="00ED3AF2"/>
    <w:rsid w:val="00EF788E"/>
    <w:rsid w:val="00F0422D"/>
    <w:rsid w:val="00F12668"/>
    <w:rsid w:val="00F17681"/>
    <w:rsid w:val="00F22BDD"/>
    <w:rsid w:val="00F26DA8"/>
    <w:rsid w:val="00F3067D"/>
    <w:rsid w:val="00F43D0B"/>
    <w:rsid w:val="00F558F8"/>
    <w:rsid w:val="00F576D6"/>
    <w:rsid w:val="00F57C55"/>
    <w:rsid w:val="00F6102C"/>
    <w:rsid w:val="00F6400B"/>
    <w:rsid w:val="00F64247"/>
    <w:rsid w:val="00F74DD8"/>
    <w:rsid w:val="00F77587"/>
    <w:rsid w:val="00F90085"/>
    <w:rsid w:val="00F925FA"/>
    <w:rsid w:val="00F9442B"/>
    <w:rsid w:val="00FA1F02"/>
    <w:rsid w:val="00FA2E55"/>
    <w:rsid w:val="00FA75E0"/>
    <w:rsid w:val="00FB03DA"/>
    <w:rsid w:val="00FB5178"/>
    <w:rsid w:val="00FC622E"/>
    <w:rsid w:val="00FE104E"/>
    <w:rsid w:val="00FE1B53"/>
    <w:rsid w:val="00FE433A"/>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3490">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117C8A"/>
    <w:rsid w:val="001A79CA"/>
    <w:rsid w:val="002C4EAC"/>
    <w:rsid w:val="002D0F00"/>
    <w:rsid w:val="002D3744"/>
    <w:rsid w:val="00313E43"/>
    <w:rsid w:val="0047504E"/>
    <w:rsid w:val="004F4EDF"/>
    <w:rsid w:val="005E46A7"/>
    <w:rsid w:val="005F1A94"/>
    <w:rsid w:val="00761C34"/>
    <w:rsid w:val="0084258D"/>
    <w:rsid w:val="0089034C"/>
    <w:rsid w:val="008D6262"/>
    <w:rsid w:val="0098534F"/>
    <w:rsid w:val="00AF03A9"/>
    <w:rsid w:val="00B52388"/>
    <w:rsid w:val="00B93ACA"/>
    <w:rsid w:val="00C4728D"/>
    <w:rsid w:val="00CA7949"/>
    <w:rsid w:val="00CE5F40"/>
    <w:rsid w:val="00CF361D"/>
    <w:rsid w:val="00EE4A36"/>
    <w:rsid w:val="00F22EEA"/>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8A641A62-C706-48F9-AC9E-CBE5C677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128</TotalTime>
  <Pages>21</Pages>
  <Words>6448</Words>
  <Characters>36758</Characters>
  <Application>Microsoft Office Word</Application>
  <DocSecurity>0</DocSecurity>
  <Lines>306</Lines>
  <Paragraphs>86</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43120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elisa</cp:lastModifiedBy>
  <cp:revision>13</cp:revision>
  <cp:lastPrinted>2008-05-14T09:52:00Z</cp:lastPrinted>
  <dcterms:created xsi:type="dcterms:W3CDTF">2008-06-04T14:44:00Z</dcterms:created>
  <dcterms:modified xsi:type="dcterms:W3CDTF">2008-06-04T15:54:00Z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