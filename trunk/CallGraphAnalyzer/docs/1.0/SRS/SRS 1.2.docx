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4408" w:type="pct"/>
        <w:tblLayout w:type="fixed"/>
        <w:tblLook w:val="04A0"/>
      </w:tblPr>
      <w:tblGrid>
        <w:gridCol w:w="8187"/>
      </w:tblGrid>
      <w:tr w:rsidR="005C206B" w:rsidTr="0040364D">
        <w:tc>
          <w:tcPr>
            <w:tcW w:w="8187" w:type="dxa"/>
          </w:tcPr>
          <w:p w:rsidR="0040364D" w:rsidRPr="00297B80" w:rsidRDefault="000D6268" w:rsidP="0040364D">
            <w:pPr>
              <w:pStyle w:val="Nessunaspaziatura"/>
              <w:spacing w:line="360" w:lineRule="auto"/>
              <w:rPr>
                <w:color w:val="284148" w:themeColor="background2" w:themeShade="3F"/>
                <w:sz w:val="28"/>
                <w:szCs w:val="28"/>
              </w:rPr>
            </w:pPr>
            <w:r w:rsidRPr="000D6268">
              <w:rPr>
                <w:color w:val="525A7D" w:themeColor="accent1" w:themeShade="BF"/>
                <w:spacing w:val="10"/>
                <w:sz w:val="72"/>
                <w:szCs w:val="72"/>
              </w:rPr>
            </w:r>
            <w:r w:rsidRPr="000D6268">
              <w:rPr>
                <w:color w:val="525A7D" w:themeColor="accent1" w:themeShade="BF"/>
                <w:spacing w:val="10"/>
                <w:sz w:val="72"/>
                <w:szCs w:val="72"/>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85" type="#_x0000_t185" style="width:97.4pt;height:389.85pt;rotation:-270;mso-wrap-distance-right:36pt;mso-position-horizontal-relative:char;mso-position-vertical-relative:line;mso-height-relative:margin" o:allowincell="f" adj="2346" fillcolor="#727ca3 [3204]" strokecolor="#727ca3 [3204]" strokeweight="1pt">
                  <v:shadow on="t" type="double" opacity=".5" color2="shadow add(102)" offset="3pt,-3pt" offset2="6pt,-6pt"/>
                  <v:textbox style="mso-next-textbox:#_x0000_s1085" inset="18pt,18pt,,18pt">
                    <w:txbxContent>
                      <w:p w:rsidR="00772E84" w:rsidRDefault="000D6268" w:rsidP="009852F1">
                        <w:pPr>
                          <w:pStyle w:val="Nessunaspaziatura"/>
                          <w:ind w:left="142"/>
                          <w:jc w:val="center"/>
                          <w:rPr>
                            <w:rFonts w:asciiTheme="majorHAnsi" w:eastAsiaTheme="majorEastAsia" w:hAnsiTheme="majorHAnsi" w:cstheme="majorBidi"/>
                            <w:color w:val="727CA3" w:themeColor="accent1"/>
                            <w:sz w:val="28"/>
                            <w:szCs w:val="28"/>
                            <w:lang w:val="en-US"/>
                          </w:rPr>
                        </w:pPr>
                        <w:sdt>
                          <w:sdtPr>
                            <w:rPr>
                              <w:color w:val="525A7D" w:themeColor="accent1" w:themeShade="BF"/>
                              <w:sz w:val="72"/>
                              <w:szCs w:val="72"/>
                              <w:lang w:val="en-US"/>
                            </w:rPr>
                            <w:alias w:val="Titolo"/>
                            <w:id w:val="703864190"/>
                            <w:dataBinding w:prefixMappings="xmlns:ns0='http://schemas.openxmlformats.org/package/2006/metadata/core-properties' xmlns:ns1='http://purl.org/dc/elements/1.1/'" w:xpath="/ns0:coreProperties[1]/ns1:title[1]" w:storeItemID="{6C3C8BC8-F283-45AE-878A-BAB7291924A1}"/>
                            <w:text/>
                          </w:sdtPr>
                          <w:sdtContent>
                            <w:r w:rsidR="00772E84" w:rsidRPr="0040364D">
                              <w:rPr>
                                <w:color w:val="525A7D" w:themeColor="accent1" w:themeShade="BF"/>
                                <w:sz w:val="72"/>
                                <w:szCs w:val="72"/>
                                <w:lang w:val="en-US"/>
                              </w:rPr>
                              <w:t>Plugin AOP per Eclipse</w:t>
                            </w:r>
                          </w:sdtContent>
                        </w:sdt>
                        <w:r w:rsidR="00772E84" w:rsidRPr="0040364D">
                          <w:rPr>
                            <w:rFonts w:asciiTheme="majorHAnsi" w:eastAsiaTheme="majorEastAsia" w:hAnsiTheme="majorHAnsi" w:cstheme="majorBidi"/>
                            <w:color w:val="727CA3" w:themeColor="accent1"/>
                            <w:sz w:val="28"/>
                            <w:szCs w:val="28"/>
                            <w:lang w:val="en-US"/>
                          </w:rPr>
                          <w:t xml:space="preserve"> </w:t>
                        </w:r>
                        <w:sdt>
                          <w:sdtPr>
                            <w:rPr>
                              <w:rFonts w:asciiTheme="majorHAnsi" w:eastAsiaTheme="majorEastAsia" w:hAnsiTheme="majorHAnsi" w:cstheme="majorBidi"/>
                              <w:color w:val="727CA3" w:themeColor="accent1"/>
                              <w:sz w:val="28"/>
                              <w:szCs w:val="28"/>
                              <w:lang w:val="en-US"/>
                            </w:rPr>
                            <w:alias w:val="Sottotitolo"/>
                            <w:id w:val="703864195"/>
                            <w:dataBinding w:prefixMappings="xmlns:ns0='http://schemas.openxmlformats.org/package/2006/metadata/core-properties' xmlns:ns1='http://purl.org/dc/elements/1.1/'" w:xpath="/ns0:coreProperties[1]/ns1:subject[1]" w:storeItemID="{6C3C8BC8-F283-45AE-878A-BAB7291924A1}"/>
                            <w:text/>
                          </w:sdtPr>
                          <w:sdtContent>
                            <w:r w:rsidR="00772E84" w:rsidRPr="00297B80">
                              <w:rPr>
                                <w:rFonts w:asciiTheme="majorHAnsi" w:eastAsiaTheme="majorEastAsia" w:hAnsiTheme="majorHAnsi" w:cstheme="majorBidi"/>
                                <w:color w:val="727CA3" w:themeColor="accent1"/>
                                <w:sz w:val="28"/>
                                <w:szCs w:val="28"/>
                                <w:lang w:val="en-US"/>
                              </w:rPr>
                              <w:t>SRS – System Requirements Specification</w:t>
                            </w:r>
                          </w:sdtContent>
                        </w:sdt>
                      </w:p>
                    </w:txbxContent>
                  </v:textbox>
                  <w10:wrap type="none" anchorx="margin" anchory="margin"/>
                  <w10:anchorlock/>
                </v:shape>
              </w:pict>
            </w:r>
          </w:p>
        </w:tc>
      </w:tr>
      <w:tr w:rsidR="005C206B" w:rsidTr="0040364D">
        <w:tc>
          <w:tcPr>
            <w:tcW w:w="8187" w:type="dxa"/>
          </w:tcPr>
          <w:p w:rsidR="005C206B" w:rsidRDefault="005C206B">
            <w:pPr>
              <w:pStyle w:val="Nessunaspaziatura"/>
              <w:rPr>
                <w:color w:val="284148" w:themeColor="background2" w:themeShade="3F"/>
                <w:sz w:val="28"/>
                <w:szCs w:val="28"/>
              </w:rPr>
            </w:pPr>
          </w:p>
          <w:tbl>
            <w:tblPr>
              <w:tblStyle w:val="Elencomedio2-Colore2"/>
              <w:tblW w:w="4397" w:type="pct"/>
              <w:jc w:val="center"/>
              <w:tblLayout w:type="fixed"/>
              <w:tblLook w:val="00A0"/>
            </w:tblPr>
            <w:tblGrid>
              <w:gridCol w:w="7010"/>
            </w:tblGrid>
            <w:tr w:rsidR="00297B80" w:rsidTr="0040364D">
              <w:trPr>
                <w:cnfStyle w:val="100000000000"/>
                <w:trHeight w:val="1961"/>
                <w:jc w:val="center"/>
              </w:trPr>
              <w:tc>
                <w:tcPr>
                  <w:cnfStyle w:val="001000000100"/>
                  <w:tcW w:w="7009" w:type="dxa"/>
                  <w:tcBorders>
                    <w:top w:val="single" w:sz="18" w:space="0" w:color="9FB8CD" w:themeColor="accent2"/>
                    <w:bottom w:val="nil"/>
                  </w:tcBorders>
                </w:tcPr>
                <w:p w:rsidR="00297B80" w:rsidRPr="00297B80" w:rsidRDefault="00954CB2" w:rsidP="0040364D">
                  <w:pPr>
                    <w:pStyle w:val="Nessunaspaziatura"/>
                    <w:framePr w:hSpace="187" w:wrap="around" w:hAnchor="margin" w:yAlign="bottom"/>
                    <w:spacing w:before="240" w:line="360" w:lineRule="auto"/>
                    <w:jc w:val="center"/>
                    <w:rPr>
                      <w:rFonts w:eastAsiaTheme="majorEastAsia"/>
                      <w:iCs/>
                      <w:color w:val="7F7F7F" w:themeColor="background1" w:themeShade="7F"/>
                      <w:sz w:val="24"/>
                      <w:szCs w:val="24"/>
                    </w:rPr>
                  </w:pPr>
                  <w:r>
                    <w:rPr>
                      <w:rFonts w:eastAsiaTheme="majorEastAsia"/>
                      <w:iCs/>
                      <w:color w:val="7F7F7F" w:themeColor="background1" w:themeShade="7F"/>
                      <w:sz w:val="24"/>
                      <w:szCs w:val="24"/>
                    </w:rPr>
                    <w:t xml:space="preserve">Corso di </w:t>
                  </w:r>
                  <w:r w:rsidR="00297B80" w:rsidRPr="00954CB2">
                    <w:rPr>
                      <w:rFonts w:eastAsiaTheme="majorEastAsia"/>
                      <w:i/>
                      <w:iCs/>
                      <w:color w:val="7F7F7F" w:themeColor="background1" w:themeShade="7F"/>
                      <w:sz w:val="24"/>
                      <w:szCs w:val="24"/>
                    </w:rPr>
                    <w:t>Ingegneria del Software</w:t>
                  </w:r>
                </w:p>
                <w:p w:rsidR="00297B80" w:rsidRPr="00297B80" w:rsidRDefault="00297B80" w:rsidP="0040364D">
                  <w:pPr>
                    <w:pStyle w:val="Nessunaspaziatura"/>
                    <w:framePr w:hSpace="187" w:wrap="around" w:hAnchor="margin" w:yAlign="bottom"/>
                    <w:spacing w:line="360" w:lineRule="auto"/>
                    <w:jc w:val="center"/>
                    <w:rPr>
                      <w:rFonts w:eastAsiaTheme="majorEastAsia"/>
                      <w:iCs/>
                      <w:color w:val="7F7F7F" w:themeColor="background1" w:themeShade="7F"/>
                      <w:sz w:val="24"/>
                      <w:szCs w:val="24"/>
                    </w:rPr>
                  </w:pPr>
                  <w:r w:rsidRPr="00297B80">
                    <w:rPr>
                      <w:rFonts w:eastAsiaTheme="majorEastAsia"/>
                      <w:iCs/>
                      <w:color w:val="7F7F7F" w:themeColor="background1" w:themeShade="7F"/>
                      <w:sz w:val="24"/>
                      <w:szCs w:val="24"/>
                    </w:rPr>
                    <w:t xml:space="preserve">Corso di Laurea Specialistica in </w:t>
                  </w:r>
                  <w:r w:rsidRPr="00954CB2">
                    <w:rPr>
                      <w:rFonts w:eastAsiaTheme="majorEastAsia"/>
                      <w:iCs/>
                      <w:color w:val="7F7F7F" w:themeColor="background1" w:themeShade="7F"/>
                      <w:sz w:val="24"/>
                      <w:szCs w:val="24"/>
                    </w:rPr>
                    <w:t>Ingegneria Informatica</w:t>
                  </w:r>
                </w:p>
                <w:p w:rsidR="00297B80" w:rsidRPr="00954CB2" w:rsidRDefault="00297B80" w:rsidP="0040364D">
                  <w:pPr>
                    <w:pStyle w:val="Nessunaspaziatura"/>
                    <w:framePr w:hSpace="187" w:wrap="around" w:hAnchor="margin" w:yAlign="bottom"/>
                    <w:jc w:val="center"/>
                    <w:rPr>
                      <w:color w:val="284148" w:themeColor="background2" w:themeShade="3F"/>
                      <w:sz w:val="28"/>
                      <w:szCs w:val="28"/>
                    </w:rPr>
                  </w:pPr>
                  <w:r w:rsidRPr="00954CB2">
                    <w:rPr>
                      <w:rFonts w:eastAsiaTheme="majorEastAsia"/>
                      <w:iCs/>
                      <w:color w:val="7F7F7F" w:themeColor="background1" w:themeShade="7F"/>
                      <w:sz w:val="24"/>
                      <w:szCs w:val="24"/>
                    </w:rPr>
                    <w:t>Anno Accademico 2007-08</w:t>
                  </w:r>
                </w:p>
              </w:tc>
            </w:tr>
          </w:tbl>
          <w:p w:rsidR="00297B80" w:rsidRDefault="00297B80">
            <w:pPr>
              <w:pStyle w:val="Nessunaspaziatura"/>
              <w:rPr>
                <w:color w:val="284148" w:themeColor="background2" w:themeShade="3F"/>
                <w:sz w:val="28"/>
                <w:szCs w:val="28"/>
              </w:rPr>
            </w:pPr>
          </w:p>
        </w:tc>
      </w:tr>
      <w:tr w:rsidR="005C206B" w:rsidTr="0040364D">
        <w:tc>
          <w:tcPr>
            <w:tcW w:w="8187" w:type="dxa"/>
          </w:tcPr>
          <w:p w:rsidR="005B6FF9" w:rsidRDefault="005B6FF9" w:rsidP="00297B80">
            <w:pPr>
              <w:pStyle w:val="Nessunaspaziatura"/>
              <w:spacing w:line="360" w:lineRule="auto"/>
            </w:pPr>
          </w:p>
          <w:p w:rsidR="00297B80" w:rsidRDefault="00297B80" w:rsidP="00297B80">
            <w:pPr>
              <w:pStyle w:val="Nessunaspaziatura"/>
              <w:spacing w:line="360" w:lineRule="auto"/>
            </w:pPr>
          </w:p>
          <w:p w:rsidR="0040364D" w:rsidRDefault="0040364D" w:rsidP="00297B80">
            <w:pPr>
              <w:pStyle w:val="Nessunaspaziatura"/>
              <w:spacing w:line="360" w:lineRule="auto"/>
            </w:pPr>
          </w:p>
          <w:p w:rsidR="00297B80" w:rsidRDefault="00297B80" w:rsidP="00297B80">
            <w:pPr>
              <w:pStyle w:val="Nessunaspaziatura"/>
              <w:spacing w:line="360" w:lineRule="auto"/>
            </w:pPr>
          </w:p>
          <w:p w:rsidR="00297B80" w:rsidRDefault="00297B80" w:rsidP="00297B80">
            <w:pPr>
              <w:pStyle w:val="Nessunaspaziatura"/>
              <w:spacing w:line="360" w:lineRule="auto"/>
            </w:pPr>
          </w:p>
        </w:tc>
      </w:tr>
      <w:tr w:rsidR="005C206B" w:rsidTr="0040364D">
        <w:tc>
          <w:tcPr>
            <w:tcW w:w="8187" w:type="dxa"/>
            <w:tcBorders>
              <w:bottom w:val="single" w:sz="4" w:space="0" w:color="FFFFFF" w:themeColor="background1"/>
            </w:tcBorders>
          </w:tcPr>
          <w:p w:rsidR="00297B80" w:rsidRDefault="00297B80">
            <w:pPr>
              <w:pStyle w:val="Nessunaspaziatura"/>
            </w:pPr>
          </w:p>
          <w:tbl>
            <w:tblPr>
              <w:tblStyle w:val="Sfondochiaro-Colore11"/>
              <w:tblW w:w="0" w:type="auto"/>
              <w:tblInd w:w="5" w:type="dxa"/>
              <w:tblLayout w:type="fixed"/>
              <w:tblLook w:val="04A0"/>
            </w:tblPr>
            <w:tblGrid>
              <w:gridCol w:w="236"/>
              <w:gridCol w:w="3020"/>
              <w:gridCol w:w="2858"/>
            </w:tblGrid>
            <w:tr w:rsidR="005C206B" w:rsidTr="00392CA2">
              <w:trPr>
                <w:cnfStyle w:val="100000000000"/>
                <w:trHeight w:val="1226"/>
              </w:trPr>
              <w:tc>
                <w:tcPr>
                  <w:cnfStyle w:val="001000000000"/>
                  <w:tcW w:w="236" w:type="dxa"/>
                  <w:tcBorders>
                    <w:top w:val="single" w:sz="4" w:space="0" w:color="9FB8CD" w:themeColor="accent2"/>
                    <w:bottom w:val="single" w:sz="4" w:space="0" w:color="FFFFFF" w:themeColor="background1"/>
                    <w:right w:val="single" w:sz="4" w:space="0" w:color="FFFFFF" w:themeColor="background1"/>
                  </w:tcBorders>
                </w:tcPr>
                <w:p w:rsidR="005C206B" w:rsidRPr="008E3A01" w:rsidRDefault="005C206B" w:rsidP="005B6FF9">
                  <w:pPr>
                    <w:pStyle w:val="Nessunaspaziatura"/>
                    <w:framePr w:hSpace="187" w:wrap="around" w:hAnchor="margin" w:yAlign="bottom"/>
                    <w:spacing w:before="240" w:after="240"/>
                  </w:pPr>
                </w:p>
              </w:tc>
              <w:tc>
                <w:tcPr>
                  <w:tcW w:w="3020" w:type="dxa"/>
                  <w:tcBorders>
                    <w:top w:val="single" w:sz="4" w:space="0" w:color="9FB8CD" w:themeColor="accent2"/>
                    <w:left w:val="single" w:sz="4" w:space="0" w:color="FFFFFF" w:themeColor="background1"/>
                    <w:bottom w:val="single" w:sz="4" w:space="0" w:color="FFFFFF" w:themeColor="background1"/>
                  </w:tcBorders>
                </w:tcPr>
                <w:p w:rsidR="005C206B" w:rsidRPr="00392CA2" w:rsidRDefault="005C206B" w:rsidP="005B6FF9">
                  <w:pPr>
                    <w:pStyle w:val="Nessunaspaziatura"/>
                    <w:framePr w:hSpace="187" w:wrap="around" w:hAnchor="margin" w:yAlign="bottom"/>
                    <w:spacing w:before="240" w:line="360" w:lineRule="auto"/>
                    <w:cnfStyle w:val="100000000000"/>
                    <w:rPr>
                      <w:b w:val="0"/>
                      <w:color w:val="9FB8CD" w:themeColor="accent2"/>
                    </w:rPr>
                  </w:pPr>
                  <w:r w:rsidRPr="00392CA2">
                    <w:rPr>
                      <w:rStyle w:val="Enfasigrassetto"/>
                      <w:b/>
                    </w:rPr>
                    <w:t>Studenti</w:t>
                  </w:r>
                </w:p>
                <w:p w:rsidR="005C206B" w:rsidRDefault="005C206B" w:rsidP="00392CA2">
                  <w:pPr>
                    <w:pStyle w:val="Nessunaspaziatura"/>
                    <w:framePr w:hSpace="187" w:wrap="around" w:hAnchor="margin" w:yAlign="bottom"/>
                    <w:cnfStyle w:val="100000000000"/>
                    <w:rPr>
                      <w:b w:val="0"/>
                      <w:color w:val="808080" w:themeColor="background1" w:themeShade="80"/>
                    </w:rPr>
                  </w:pPr>
                  <w:r>
                    <w:rPr>
                      <w:color w:val="9FB8CD" w:themeColor="accent2"/>
                    </w:rPr>
                    <w:sym w:font="Wingdings 3" w:char="F07D"/>
                  </w:r>
                  <w:r>
                    <w:rPr>
                      <w:color w:val="9FB8CD" w:themeColor="accent2"/>
                    </w:rPr>
                    <w:t xml:space="preserve"> </w:t>
                  </w:r>
                  <w:r w:rsidR="00392CA2" w:rsidRPr="00392CA2">
                    <w:rPr>
                      <w:rStyle w:val="Enfasidelicata"/>
                    </w:rPr>
                    <w:t>393/125</w:t>
                  </w:r>
                  <w:r w:rsidR="00392CA2">
                    <w:rPr>
                      <w:color w:val="9FB8CD" w:themeColor="accent2"/>
                    </w:rPr>
                    <w:t xml:space="preserve"> - </w:t>
                  </w:r>
                  <w:r>
                    <w:rPr>
                      <w:color w:val="808080" w:themeColor="background1" w:themeShade="80"/>
                    </w:rPr>
                    <w:t>Costante Elisa</w:t>
                  </w:r>
                </w:p>
                <w:p w:rsidR="005C206B" w:rsidRDefault="005C206B" w:rsidP="005B6FF9">
                  <w:pPr>
                    <w:pStyle w:val="Nessunaspaziatura"/>
                    <w:framePr w:hSpace="187" w:wrap="around" w:hAnchor="margin" w:yAlign="bottom"/>
                    <w:cnfStyle w:val="100000000000"/>
                    <w:rPr>
                      <w:color w:val="9FB8CD" w:themeColor="accent2"/>
                    </w:rPr>
                  </w:pPr>
                  <w:r>
                    <w:rPr>
                      <w:color w:val="9FB8CD" w:themeColor="accent2"/>
                    </w:rPr>
                    <w:sym w:font="Wingdings 3" w:char="F07D"/>
                  </w:r>
                  <w:r>
                    <w:rPr>
                      <w:color w:val="9FB8CD" w:themeColor="accent2"/>
                    </w:rPr>
                    <w:t xml:space="preserve"> </w:t>
                  </w:r>
                  <w:r w:rsidR="00392CA2" w:rsidRPr="00392CA2">
                    <w:rPr>
                      <w:rStyle w:val="Enfasidelicata"/>
                    </w:rPr>
                    <w:t>393/130</w:t>
                  </w:r>
                  <w:r w:rsidR="00392CA2">
                    <w:rPr>
                      <w:color w:val="9FB8CD" w:themeColor="accent2"/>
                    </w:rPr>
                    <w:t xml:space="preserve"> - </w:t>
                  </w:r>
                  <w:r w:rsidRPr="00FF51AE">
                    <w:rPr>
                      <w:color w:val="808080" w:themeColor="background1" w:themeShade="80"/>
                    </w:rPr>
                    <w:t>Pratola</w:t>
                  </w:r>
                  <w:r>
                    <w:rPr>
                      <w:color w:val="808080" w:themeColor="background1" w:themeShade="80"/>
                    </w:rPr>
                    <w:t xml:space="preserve"> Roberto</w:t>
                  </w:r>
                </w:p>
                <w:p w:rsidR="005C206B" w:rsidRDefault="005C206B" w:rsidP="005B6FF9">
                  <w:pPr>
                    <w:pStyle w:val="Nessunaspaziatura"/>
                    <w:framePr w:hSpace="187" w:wrap="around" w:hAnchor="margin" w:yAlign="bottom"/>
                    <w:spacing w:after="240"/>
                    <w:cnfStyle w:val="100000000000"/>
                    <w:rPr>
                      <w:color w:val="525A7D" w:themeColor="accent1" w:themeShade="BF"/>
                    </w:rPr>
                  </w:pPr>
                  <w:r>
                    <w:rPr>
                      <w:color w:val="9FB8CD" w:themeColor="accent2"/>
                    </w:rPr>
                    <w:sym w:font="Wingdings 3" w:char="F07D"/>
                  </w:r>
                  <w:r>
                    <w:rPr>
                      <w:color w:val="9FB8CD" w:themeColor="accent2"/>
                    </w:rPr>
                    <w:t xml:space="preserve"> </w:t>
                  </w:r>
                  <w:r w:rsidR="00392CA2" w:rsidRPr="00392CA2">
                    <w:rPr>
                      <w:rStyle w:val="Enfasidelicata"/>
                    </w:rPr>
                    <w:t>393/129</w:t>
                  </w:r>
                  <w:r w:rsidR="00392CA2">
                    <w:rPr>
                      <w:color w:val="9FB8CD" w:themeColor="accent2"/>
                    </w:rPr>
                    <w:t xml:space="preserve"> - </w:t>
                  </w:r>
                  <w:r>
                    <w:rPr>
                      <w:color w:val="808080" w:themeColor="background1" w:themeShade="80"/>
                    </w:rPr>
                    <w:t>Pennino Igino</w:t>
                  </w:r>
                  <w:r>
                    <w:rPr>
                      <w:color w:val="525A7D" w:themeColor="accent1" w:themeShade="BF"/>
                    </w:rPr>
                    <w:t xml:space="preserve"> </w:t>
                  </w:r>
                </w:p>
              </w:tc>
              <w:tc>
                <w:tcPr>
                  <w:tcW w:w="2858" w:type="dxa"/>
                  <w:tcBorders>
                    <w:top w:val="single" w:sz="4" w:space="0" w:color="9FB8CD" w:themeColor="accent2"/>
                    <w:bottom w:val="single" w:sz="4" w:space="0" w:color="FFFFFF" w:themeColor="background1"/>
                  </w:tcBorders>
                </w:tcPr>
                <w:p w:rsidR="005C206B" w:rsidRPr="00392CA2" w:rsidRDefault="005C206B" w:rsidP="005B6FF9">
                  <w:pPr>
                    <w:pStyle w:val="Nessunaspaziatura"/>
                    <w:framePr w:hSpace="187" w:wrap="around" w:hAnchor="margin" w:yAlign="bottom"/>
                    <w:spacing w:before="240" w:line="360" w:lineRule="auto"/>
                    <w:cnfStyle w:val="100000000000"/>
                    <w:rPr>
                      <w:b w:val="0"/>
                      <w:color w:val="9FB8CD" w:themeColor="accent2"/>
                    </w:rPr>
                  </w:pPr>
                  <w:r w:rsidRPr="00392CA2">
                    <w:rPr>
                      <w:rStyle w:val="Enfasigrassetto"/>
                      <w:b/>
                    </w:rPr>
                    <w:t>Docente</w:t>
                  </w:r>
                </w:p>
                <w:p w:rsidR="005C206B" w:rsidRDefault="005C206B" w:rsidP="005B6FF9">
                  <w:pPr>
                    <w:pStyle w:val="Nessunaspaziatura"/>
                    <w:framePr w:hSpace="187" w:wrap="around" w:hAnchor="margin" w:yAlign="bottom"/>
                    <w:spacing w:after="240"/>
                    <w:cnfStyle w:val="100000000000"/>
                    <w:rPr>
                      <w:color w:val="525A7D" w:themeColor="accent1" w:themeShade="BF"/>
                    </w:rPr>
                  </w:pPr>
                  <w:r>
                    <w:rPr>
                      <w:color w:val="9FB8CD" w:themeColor="accent2"/>
                    </w:rPr>
                    <w:sym w:font="Wingdings 3" w:char="F07D"/>
                  </w:r>
                  <w:r>
                    <w:rPr>
                      <w:color w:val="9FB8CD" w:themeColor="accent2"/>
                    </w:rPr>
                    <w:t xml:space="preserve"> </w:t>
                  </w:r>
                  <w:r>
                    <w:rPr>
                      <w:color w:val="808080" w:themeColor="background1" w:themeShade="80"/>
                    </w:rPr>
                    <w:t>Prof. G. A. Di Lucca</w:t>
                  </w:r>
                </w:p>
              </w:tc>
            </w:tr>
          </w:tbl>
          <w:p w:rsidR="005C206B" w:rsidRDefault="005C206B" w:rsidP="005B6FF9">
            <w:pPr>
              <w:pStyle w:val="Nessunaspaziatura"/>
            </w:pPr>
          </w:p>
        </w:tc>
      </w:tr>
      <w:tr w:rsidR="005C206B" w:rsidTr="0040364D">
        <w:tc>
          <w:tcPr>
            <w:tcW w:w="8187" w:type="dxa"/>
            <w:tcBorders>
              <w:top w:val="single" w:sz="4" w:space="0" w:color="FFFFFF" w:themeColor="background1"/>
            </w:tcBorders>
          </w:tcPr>
          <w:p w:rsidR="005C206B" w:rsidRDefault="005C206B" w:rsidP="005C206B">
            <w:pPr>
              <w:pStyle w:val="Nessunaspaziatura"/>
              <w:rPr>
                <w:b/>
                <w:bCs/>
              </w:rPr>
            </w:pPr>
          </w:p>
          <w:p w:rsidR="00297B80" w:rsidRDefault="00297B80" w:rsidP="005C206B">
            <w:pPr>
              <w:pStyle w:val="Nessunaspaziatura"/>
              <w:rPr>
                <w:b/>
                <w:bCs/>
              </w:rPr>
            </w:pPr>
          </w:p>
          <w:p w:rsidR="00297B80" w:rsidRDefault="00297B80" w:rsidP="005C206B">
            <w:pPr>
              <w:pStyle w:val="Nessunaspaziatura"/>
              <w:rPr>
                <w:b/>
                <w:bCs/>
              </w:rPr>
            </w:pPr>
          </w:p>
          <w:p w:rsidR="00297B80" w:rsidRDefault="00297B80" w:rsidP="005C206B">
            <w:pPr>
              <w:pStyle w:val="Nessunaspaziatura"/>
              <w:rPr>
                <w:b/>
                <w:bCs/>
              </w:rPr>
            </w:pPr>
          </w:p>
          <w:p w:rsidR="0040364D" w:rsidRDefault="0040364D" w:rsidP="005C206B">
            <w:pPr>
              <w:pStyle w:val="Nessunaspaziatura"/>
              <w:rPr>
                <w:b/>
                <w:bCs/>
              </w:rPr>
            </w:pPr>
          </w:p>
          <w:p w:rsidR="0040364D" w:rsidRDefault="0040364D" w:rsidP="005C206B">
            <w:pPr>
              <w:pStyle w:val="Nessunaspaziatura"/>
              <w:rPr>
                <w:b/>
                <w:bCs/>
              </w:rPr>
            </w:pPr>
          </w:p>
          <w:p w:rsidR="0040364D" w:rsidRDefault="0040364D" w:rsidP="005C206B">
            <w:pPr>
              <w:pStyle w:val="Nessunaspaziatura"/>
              <w:rPr>
                <w:b/>
                <w:bCs/>
              </w:rPr>
            </w:pPr>
          </w:p>
          <w:p w:rsidR="00297B80" w:rsidRDefault="00297B80" w:rsidP="005C206B">
            <w:pPr>
              <w:pStyle w:val="Nessunaspaziatura"/>
              <w:rPr>
                <w:b/>
                <w:bCs/>
              </w:rPr>
            </w:pPr>
          </w:p>
        </w:tc>
      </w:tr>
      <w:tr w:rsidR="005C206B" w:rsidTr="0040364D">
        <w:tc>
          <w:tcPr>
            <w:tcW w:w="8187" w:type="dxa"/>
          </w:tcPr>
          <w:p w:rsidR="005C206B" w:rsidRDefault="005C206B">
            <w:pPr>
              <w:pStyle w:val="Nessunaspaziatura"/>
              <w:rPr>
                <w:b/>
                <w:bCs/>
              </w:rPr>
            </w:pPr>
          </w:p>
        </w:tc>
      </w:tr>
    </w:tbl>
    <w:p w:rsidR="005C206B" w:rsidRDefault="000D6268">
      <w:r>
        <w:rPr>
          <w:noProof/>
          <w:lang w:eastAsia="it-IT"/>
        </w:rPr>
        <w:pict>
          <v:group id="_x0000_s1084" style="position:absolute;margin-left:120.75pt;margin-top:-70.5pt;width:403.25pt;height:841.4pt;z-index:251662336;mso-position-horizontal-relative:text;mso-position-vertical-relative:text" coordorigin="3833,8" coordsize="8065,16828">
            <v:group id="_x0000_s1070" style="position:absolute;left:6607;top:3023;width:5291;height:13813;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71" type="#_x0000_t32" style="position:absolute;left:6519;top:1258;width:4303;height:10040;flip:x" o:connectortype="straight" strokecolor="#b8bdd1 [1620]"/>
              <v:group id="_x0000_s1072" style="position:absolute;left:5531;top:9226;width:5291;height:5845" coordorigin="5531,9226" coordsize="5291,5845">
                <v:shape id="_x0000_s1073" style="position:absolute;left:5531;top:9226;width:5291;height:5845;mso-position-horizontal-relative:text;mso-position-vertical-relative:text;mso-width-relative:page;mso-height-relative:page" coordsize="6418,6670" path="m6418,1185r,5485l1809,6669c974,5889,,3958,1407,1987hfc2830,,5591,411,6418,1185haxe" fillcolor="#b8bdd1 [1620]" stroked="f">
                  <v:path arrowok="t"/>
                </v:shape>
                <v:oval id="_x0000_s1074" style="position:absolute;left:6117;top:10212;width:4526;height:4258;rotation:41366637fd;flip:y" fillcolor="#dcdee8 [820]" stroked="f" strokecolor="#b8bdd1 [1620]"/>
                <v:oval id="_x0000_s1075" style="position:absolute;left:6217;top:10481;width:3424;height:3221;rotation:41366637fd;flip:y" fillcolor="#959cba [2420]" stroked="f" strokecolor="#b8bdd1 [1620]"/>
              </v:group>
            </v:group>
            <v:group id="_x0000_s1076" style="position:absolute;left:3833;top:8;width:6654;height:4545;mso-position-horizontal:right;mso-position-horizontal-relative:margin;mso-position-vertical:top;mso-position-vertical-relative:page" coordorigin="4136,15" coordsize="6654,4545" o:allowincell="f">
              <v:shape id="_x0000_s1077" type="#_x0000_t32" style="position:absolute;left:4136;top:15;width:3058;height:3855" o:connectortype="straight" strokecolor="#b8bdd1 [1620]"/>
              <v:oval id="_x0000_s1078" style="position:absolute;left:6674;top:444;width:4116;height:4116" fillcolor="#b8bdd1 [1620]" stroked="f"/>
              <v:oval id="_x0000_s1079" style="position:absolute;left:6773;top:1058;width:3367;height:3367" fillcolor="#dcdee8 [820]" stroked="f"/>
              <v:oval id="_x0000_s1080" style="position:absolute;left:6856;top:1709;width:2553;height:2553" fillcolor="#959cba [2420]" stroked="f"/>
            </v:group>
          </v:group>
        </w:pict>
      </w:r>
    </w:p>
    <w:p w:rsidR="0040364D" w:rsidRPr="009852F1" w:rsidRDefault="005C206B" w:rsidP="009852F1">
      <w:pPr>
        <w:spacing w:after="200" w:line="276" w:lineRule="auto"/>
        <w:rPr>
          <w:sz w:val="76"/>
          <w:szCs w:val="72"/>
        </w:rPr>
      </w:pPr>
      <w:r>
        <w:rPr>
          <w:sz w:val="76"/>
          <w:szCs w:val="72"/>
        </w:rPr>
        <w:br w:type="page"/>
      </w:r>
    </w:p>
    <w:p w:rsidR="0040364D" w:rsidRPr="00317156" w:rsidRDefault="000D6268" w:rsidP="0040364D">
      <w:pPr>
        <w:pStyle w:val="Titolo"/>
        <w:jc w:val="center"/>
        <w:rPr>
          <w:lang w:val="en-US"/>
        </w:rPr>
      </w:pPr>
      <w:sdt>
        <w:sdtPr>
          <w:rPr>
            <w:lang w:val="en-US"/>
          </w:rPr>
          <w:alias w:val="Titolo"/>
          <w:tag w:val="Titolo"/>
          <w:id w:val="259239096"/>
          <w:placeholder>
            <w:docPart w:val="2F634AF6C8D04980B7883FAEF2177F2C"/>
          </w:placeholder>
          <w:dataBinding w:prefixMappings="xmlns:ns0='http://purl.org/dc/elements/1.1/' xmlns:ns1='http://schemas.openxmlformats.org/package/2006/metadata/core-properties' " w:xpath="/ns1:coreProperties[1]/ns0:title[1]" w:storeItemID="{6C3C8BC8-F283-45AE-878A-BAB7291924A1}"/>
          <w:text/>
        </w:sdtPr>
        <w:sdtContent>
          <w:r w:rsidR="0040364D" w:rsidRPr="0040364D">
            <w:rPr>
              <w:lang w:val="en-US"/>
            </w:rPr>
            <w:t>Plugin AOP per Eclipse</w:t>
          </w:r>
        </w:sdtContent>
      </w:sdt>
    </w:p>
    <w:sdt>
      <w:sdtPr>
        <w:rPr>
          <w:color w:val="727CA3" w:themeColor="accent1"/>
          <w:lang w:val="en-US"/>
        </w:rPr>
        <w:alias w:val="Sottotitolo"/>
        <w:tag w:val="Sottotitolo"/>
        <w:id w:val="206753112"/>
        <w:dataBinding w:prefixMappings="xmlns:ns0='http://purl.org/dc/elements/1.1/' xmlns:ns1='http://schemas.openxmlformats.org/package/2006/metadata/core-properties' " w:xpath="/ns1:coreProperties[1]/ns0:subject[1]" w:storeItemID="{6C3C8BC8-F283-45AE-878A-BAB7291924A1}"/>
        <w:text/>
      </w:sdtPr>
      <w:sdtContent>
        <w:p w:rsidR="0040364D" w:rsidRPr="003E0CD1" w:rsidRDefault="0040364D" w:rsidP="0040364D">
          <w:pPr>
            <w:pStyle w:val="Sottotitolo"/>
            <w:spacing w:after="0"/>
            <w:jc w:val="center"/>
            <w:rPr>
              <w:color w:val="727CA3" w:themeColor="accent1"/>
              <w:lang w:val="en-US"/>
            </w:rPr>
          </w:pPr>
          <w:r w:rsidRPr="003E0CD1">
            <w:rPr>
              <w:color w:val="727CA3" w:themeColor="accent1"/>
              <w:lang w:val="en-US"/>
            </w:rPr>
            <w:t>SRS – System Requirements Specification</w:t>
          </w:r>
        </w:p>
      </w:sdtContent>
    </w:sdt>
    <w:p w:rsidR="0040364D" w:rsidRPr="003E0CD1" w:rsidRDefault="0040364D" w:rsidP="0040364D">
      <w:pPr>
        <w:jc w:val="both"/>
        <w:rPr>
          <w:lang w:val="en-US"/>
        </w:rPr>
      </w:pPr>
    </w:p>
    <w:p w:rsidR="006101FA" w:rsidRDefault="00B33DFB" w:rsidP="00DA0866">
      <w:pPr>
        <w:pStyle w:val="Titolo1"/>
      </w:pPr>
      <w:bookmarkStart w:id="0" w:name="_Toc198101822"/>
      <w:r w:rsidRPr="00421EE9">
        <w:t>Introduzione</w:t>
      </w:r>
      <w:bookmarkEnd w:id="0"/>
    </w:p>
    <w:p w:rsidR="006101FA" w:rsidRDefault="009852F1" w:rsidP="00442C8E">
      <w:pPr>
        <w:pStyle w:val="Titolo2"/>
      </w:pPr>
      <w:bookmarkStart w:id="1" w:name="_Toc198101823"/>
      <w:r>
        <w:t>Obiettivi del Documento</w:t>
      </w:r>
      <w:bookmarkEnd w:id="1"/>
    </w:p>
    <w:p w:rsidR="00C44E8A" w:rsidRDefault="00C44E8A" w:rsidP="00557101">
      <w:pPr>
        <w:ind w:left="113"/>
      </w:pPr>
      <w:r>
        <w:t>Questo documento ha lo scopo di definire i requisiti e le specifiche del prodotto software « Plugin AOP per Eclipse » al fine di facilitarne la realizzazione e la validazione.</w:t>
      </w:r>
    </w:p>
    <w:p w:rsidR="00C44E8A" w:rsidRDefault="00C44E8A" w:rsidP="00557101">
      <w:pPr>
        <w:ind w:left="113"/>
      </w:pPr>
    </w:p>
    <w:p w:rsidR="00C44E8A" w:rsidRDefault="00C44E8A" w:rsidP="00557101">
      <w:pPr>
        <w:ind w:left="113"/>
      </w:pPr>
      <w:r>
        <w:t xml:space="preserve">La lettura del seguente SRS è rivolta al cliente, come resoconto anticipato del lavoro software che verrà svolto dal produttore. E, in definitiva, un modo per verificare, in anticipo, la soddisfazione del cliente nei confronti del lavoro che verrà svolto. </w:t>
      </w:r>
    </w:p>
    <w:p w:rsidR="00C44E8A" w:rsidRDefault="00C44E8A" w:rsidP="00557101">
      <w:pPr>
        <w:ind w:left="113"/>
      </w:pPr>
    </w:p>
    <w:p w:rsidR="006101FA" w:rsidRPr="00C44E8A" w:rsidRDefault="00C44E8A" w:rsidP="004117E8">
      <w:pPr>
        <w:ind w:left="113"/>
      </w:pPr>
      <w:r>
        <w:t>Inoltre è rivolto anche ai programmatori che potranno usarlo come linea guida nello sviluppo del software.</w:t>
      </w:r>
    </w:p>
    <w:p w:rsidR="006101FA" w:rsidRDefault="003E0CD1" w:rsidP="00442C8E">
      <w:pPr>
        <w:pStyle w:val="Titolo2"/>
      </w:pPr>
      <w:bookmarkStart w:id="2" w:name="_Toc198101824"/>
      <w:r>
        <w:t>Obiettivi</w:t>
      </w:r>
      <w:r w:rsidR="009852F1">
        <w:t xml:space="preserve"> del Prodotto</w:t>
      </w:r>
      <w:bookmarkEnd w:id="2"/>
    </w:p>
    <w:p w:rsidR="00D024C1" w:rsidRDefault="00D9144D" w:rsidP="00A8300A">
      <w:pPr>
        <w:tabs>
          <w:tab w:val="left" w:pos="5340"/>
        </w:tabs>
        <w:ind w:left="113"/>
        <w:jc w:val="both"/>
      </w:pPr>
      <w:r>
        <w:t>Si intende sviluppare un plugin per la piattaforma CASE Eclipse che sia in grado di supportare</w:t>
      </w:r>
      <w:r w:rsidR="00563EF1">
        <w:t xml:space="preserve"> l’</w:t>
      </w:r>
      <w:r w:rsidR="00563EF1" w:rsidRPr="00563EF1">
        <w:t xml:space="preserve">analisi </w:t>
      </w:r>
      <w:r w:rsidR="00563EF1">
        <w:t xml:space="preserve">statica di un sistema realizzato </w:t>
      </w:r>
      <w:r w:rsidR="00887D29">
        <w:t>secondo</w:t>
      </w:r>
      <w:r w:rsidR="00563EF1">
        <w:t xml:space="preserve"> il paradigma orientato agli aspetti.</w:t>
      </w:r>
    </w:p>
    <w:p w:rsidR="00D9144D" w:rsidRDefault="00C44E8A" w:rsidP="00A8300A">
      <w:pPr>
        <w:tabs>
          <w:tab w:val="left" w:pos="5340"/>
        </w:tabs>
        <w:ind w:left="113"/>
        <w:jc w:val="both"/>
      </w:pPr>
      <w:r>
        <w:t xml:space="preserve">In particolare si vuole fornire </w:t>
      </w:r>
      <w:r w:rsidR="00D9144D">
        <w:t xml:space="preserve">una rappresentazione dei legame tra le componenti di un sistema mediante un </w:t>
      </w:r>
      <w:r w:rsidR="00D9144D" w:rsidRPr="007014E2">
        <w:rPr>
          <w:i/>
        </w:rPr>
        <w:t>call graph</w:t>
      </w:r>
      <w:ins w:id="3" w:author="Roberto Pratola" w:date="2008-05-13T18:00:00Z">
        <w:r w:rsidR="000D6268" w:rsidRPr="000D6268">
          <w:rPr>
            <w:i/>
            <w:vertAlign w:val="superscript"/>
            <w:rPrChange w:id="4" w:author="Roberto Pratola" w:date="2008-05-13T18:01:00Z">
              <w:rPr>
                <w:i/>
              </w:rPr>
            </w:rPrChange>
          </w:rPr>
          <w:fldChar w:fldCharType="begin"/>
        </w:r>
        <w:r w:rsidR="000D6268" w:rsidRPr="000D6268">
          <w:rPr>
            <w:i/>
            <w:vertAlign w:val="superscript"/>
            <w:rPrChange w:id="5" w:author="Roberto Pratola" w:date="2008-05-13T18:01:00Z">
              <w:rPr>
                <w:i/>
              </w:rPr>
            </w:rPrChange>
          </w:rPr>
          <w:instrText xml:space="preserve"> REF _Ref198464979 \n \h </w:instrText>
        </w:r>
      </w:ins>
      <w:r w:rsidR="00232611">
        <w:rPr>
          <w:i/>
          <w:vertAlign w:val="superscript"/>
        </w:rPr>
        <w:instrText xml:space="preserve"> \* MERGEFORMAT </w:instrText>
      </w:r>
      <w:r w:rsidR="000D6268" w:rsidRPr="000D6268">
        <w:rPr>
          <w:i/>
          <w:vertAlign w:val="superscript"/>
          <w:rPrChange w:id="6" w:author="Roberto Pratola" w:date="2008-05-13T18:01:00Z">
            <w:rPr>
              <w:i/>
              <w:vertAlign w:val="superscript"/>
            </w:rPr>
          </w:rPrChange>
        </w:rPr>
      </w:r>
      <w:r w:rsidR="000D6268" w:rsidRPr="000D6268">
        <w:rPr>
          <w:i/>
          <w:vertAlign w:val="superscript"/>
          <w:rPrChange w:id="7" w:author="Roberto Pratola" w:date="2008-05-13T18:01:00Z">
            <w:rPr>
              <w:i/>
            </w:rPr>
          </w:rPrChange>
        </w:rPr>
        <w:fldChar w:fldCharType="separate"/>
      </w:r>
      <w:ins w:id="8" w:author="Roberto Pratola" w:date="2008-05-13T18:00:00Z">
        <w:r w:rsidR="000D6268" w:rsidRPr="000D6268">
          <w:rPr>
            <w:i/>
            <w:vertAlign w:val="superscript"/>
            <w:rPrChange w:id="9" w:author="Roberto Pratola" w:date="2008-05-13T18:01:00Z">
              <w:rPr>
                <w:i/>
              </w:rPr>
            </w:rPrChange>
          </w:rPr>
          <w:t>3</w:t>
        </w:r>
        <w:r w:rsidR="000D6268" w:rsidRPr="000D6268">
          <w:rPr>
            <w:i/>
            <w:vertAlign w:val="superscript"/>
            <w:rPrChange w:id="10" w:author="Roberto Pratola" w:date="2008-05-13T18:01:00Z">
              <w:rPr>
                <w:i/>
              </w:rPr>
            </w:rPrChange>
          </w:rPr>
          <w:fldChar w:fldCharType="end"/>
        </w:r>
      </w:ins>
      <w:r w:rsidR="00D9144D">
        <w:t>.</w:t>
      </w:r>
      <w:r w:rsidR="004117E8">
        <w:t xml:space="preserve"> </w:t>
      </w:r>
      <w:r w:rsidR="00D9144D">
        <w:t xml:space="preserve">In tale grafo sono evidenziate sia le </w:t>
      </w:r>
      <w:r w:rsidR="003B467B">
        <w:t>chiamate</w:t>
      </w:r>
      <w:r w:rsidR="00D9144D">
        <w:t xml:space="preserve"> </w:t>
      </w:r>
      <w:r w:rsidR="005E2987">
        <w:t>implicite</w:t>
      </w:r>
      <w:ins w:id="11" w:author="Roberto Pratola" w:date="2008-05-13T17:59:00Z">
        <w:r w:rsidR="000D6268" w:rsidRPr="000D6268">
          <w:rPr>
            <w:vertAlign w:val="superscript"/>
            <w:rPrChange w:id="12" w:author="Roberto Pratola" w:date="2008-05-13T17:59:00Z">
              <w:rPr/>
            </w:rPrChange>
          </w:rPr>
          <w:fldChar w:fldCharType="begin"/>
        </w:r>
        <w:r w:rsidR="000D6268" w:rsidRPr="000D6268">
          <w:rPr>
            <w:vertAlign w:val="superscript"/>
            <w:rPrChange w:id="13" w:author="Roberto Pratola" w:date="2008-05-13T17:59:00Z">
              <w:rPr/>
            </w:rPrChange>
          </w:rPr>
          <w:instrText xml:space="preserve"> REF _Ref198464880 \n \h </w:instrText>
        </w:r>
      </w:ins>
      <w:r w:rsidR="00232611">
        <w:rPr>
          <w:vertAlign w:val="superscript"/>
        </w:rPr>
        <w:instrText xml:space="preserve"> \* MERGEFORMAT </w:instrText>
      </w:r>
      <w:r w:rsidR="000D6268" w:rsidRPr="000D6268">
        <w:rPr>
          <w:vertAlign w:val="superscript"/>
          <w:rPrChange w:id="14" w:author="Roberto Pratola" w:date="2008-05-13T17:59:00Z">
            <w:rPr>
              <w:vertAlign w:val="superscript"/>
            </w:rPr>
          </w:rPrChange>
        </w:rPr>
      </w:r>
      <w:r w:rsidR="000D6268" w:rsidRPr="000D6268">
        <w:rPr>
          <w:vertAlign w:val="superscript"/>
          <w:rPrChange w:id="15" w:author="Roberto Pratola" w:date="2008-05-13T17:59:00Z">
            <w:rPr/>
          </w:rPrChange>
        </w:rPr>
        <w:fldChar w:fldCharType="separate"/>
      </w:r>
      <w:ins w:id="16" w:author="Roberto Pratola" w:date="2008-05-13T17:59:00Z">
        <w:r w:rsidR="000D6268" w:rsidRPr="000D6268">
          <w:rPr>
            <w:vertAlign w:val="superscript"/>
            <w:rPrChange w:id="17" w:author="Roberto Pratola" w:date="2008-05-13T17:59:00Z">
              <w:rPr/>
            </w:rPrChange>
          </w:rPr>
          <w:t>5</w:t>
        </w:r>
        <w:r w:rsidR="000D6268" w:rsidRPr="000D6268">
          <w:rPr>
            <w:vertAlign w:val="superscript"/>
            <w:rPrChange w:id="18" w:author="Roberto Pratola" w:date="2008-05-13T17:59:00Z">
              <w:rPr/>
            </w:rPrChange>
          </w:rPr>
          <w:fldChar w:fldCharType="end"/>
        </w:r>
      </w:ins>
      <w:r w:rsidR="005E2987">
        <w:t xml:space="preserve"> che quelle esplicite</w:t>
      </w:r>
      <w:ins w:id="19" w:author="Roberto Pratola" w:date="2008-05-13T17:59:00Z">
        <w:r w:rsidR="000D6268" w:rsidRPr="000D6268">
          <w:rPr>
            <w:vertAlign w:val="superscript"/>
            <w:rPrChange w:id="20" w:author="Roberto Pratola" w:date="2008-05-13T17:59:00Z">
              <w:rPr/>
            </w:rPrChange>
          </w:rPr>
          <w:fldChar w:fldCharType="begin"/>
        </w:r>
        <w:r w:rsidR="000D6268" w:rsidRPr="000D6268">
          <w:rPr>
            <w:vertAlign w:val="superscript"/>
            <w:rPrChange w:id="21" w:author="Roberto Pratola" w:date="2008-05-13T17:59:00Z">
              <w:rPr/>
            </w:rPrChange>
          </w:rPr>
          <w:instrText xml:space="preserve"> REF _Ref198464887 \n \h </w:instrText>
        </w:r>
      </w:ins>
      <w:r w:rsidR="00232611">
        <w:rPr>
          <w:vertAlign w:val="superscript"/>
        </w:rPr>
        <w:instrText xml:space="preserve"> \* MERGEFORMAT </w:instrText>
      </w:r>
      <w:r w:rsidR="000D6268" w:rsidRPr="000D6268">
        <w:rPr>
          <w:vertAlign w:val="superscript"/>
          <w:rPrChange w:id="22" w:author="Roberto Pratola" w:date="2008-05-13T17:59:00Z">
            <w:rPr>
              <w:vertAlign w:val="superscript"/>
            </w:rPr>
          </w:rPrChange>
        </w:rPr>
      </w:r>
      <w:r w:rsidR="000D6268" w:rsidRPr="000D6268">
        <w:rPr>
          <w:vertAlign w:val="superscript"/>
          <w:rPrChange w:id="23" w:author="Roberto Pratola" w:date="2008-05-13T17:59:00Z">
            <w:rPr/>
          </w:rPrChange>
        </w:rPr>
        <w:fldChar w:fldCharType="separate"/>
      </w:r>
      <w:ins w:id="24" w:author="Roberto Pratola" w:date="2008-05-13T17:59:00Z">
        <w:r w:rsidR="000D6268" w:rsidRPr="000D6268">
          <w:rPr>
            <w:vertAlign w:val="superscript"/>
            <w:rPrChange w:id="25" w:author="Roberto Pratola" w:date="2008-05-13T17:59:00Z">
              <w:rPr/>
            </w:rPrChange>
          </w:rPr>
          <w:t>4</w:t>
        </w:r>
        <w:r w:rsidR="000D6268" w:rsidRPr="000D6268">
          <w:rPr>
            <w:vertAlign w:val="superscript"/>
            <w:rPrChange w:id="26" w:author="Roberto Pratola" w:date="2008-05-13T17:59:00Z">
              <w:rPr/>
            </w:rPrChange>
          </w:rPr>
          <w:fldChar w:fldCharType="end"/>
        </w:r>
      </w:ins>
      <w:r w:rsidR="00D9144D">
        <w:t xml:space="preserve">. </w:t>
      </w:r>
    </w:p>
    <w:p w:rsidR="004117E8" w:rsidRDefault="004117E8" w:rsidP="00A8300A">
      <w:pPr>
        <w:tabs>
          <w:tab w:val="left" w:pos="5340"/>
        </w:tabs>
        <w:ind w:left="113"/>
        <w:jc w:val="both"/>
      </w:pPr>
    </w:p>
    <w:p w:rsidR="00355BE4" w:rsidRDefault="00355BE4" w:rsidP="00A8300A">
      <w:pPr>
        <w:tabs>
          <w:tab w:val="left" w:pos="5340"/>
        </w:tabs>
        <w:ind w:left="113"/>
        <w:jc w:val="both"/>
      </w:pPr>
      <w:r>
        <w:t xml:space="preserve">Il </w:t>
      </w:r>
      <w:r w:rsidR="00E210E7">
        <w:t>plugin</w:t>
      </w:r>
      <w:r>
        <w:t xml:space="preserve"> consente</w:t>
      </w:r>
      <w:r w:rsidR="00E210E7">
        <w:t xml:space="preserve"> </w:t>
      </w:r>
      <w:r>
        <w:t xml:space="preserve">di </w:t>
      </w:r>
      <w:r w:rsidR="00E210E7">
        <w:t xml:space="preserve">tracciare </w:t>
      </w:r>
      <w:r>
        <w:t xml:space="preserve">il </w:t>
      </w:r>
      <w:r w:rsidRPr="00C73821">
        <w:rPr>
          <w:i/>
        </w:rPr>
        <w:t>call graph</w:t>
      </w:r>
      <w:r w:rsidR="00E210E7" w:rsidRPr="00C73821">
        <w:rPr>
          <w:i/>
        </w:rPr>
        <w:t xml:space="preserve"> </w:t>
      </w:r>
      <w:r w:rsidR="000D6268" w:rsidRPr="000D6268">
        <w:rPr>
          <w:rPrChange w:id="27" w:author="Roberto Pratola" w:date="2008-05-13T17:50:00Z">
            <w:rPr>
              <w:i/>
            </w:rPr>
          </w:rPrChange>
        </w:rPr>
        <w:t>completo</w:t>
      </w:r>
      <w:r w:rsidR="00E210E7">
        <w:t xml:space="preserve"> del progetto in analisi</w:t>
      </w:r>
      <w:r w:rsidR="00C73821">
        <w:t>,</w:t>
      </w:r>
      <w:r w:rsidR="00E210E7">
        <w:t xml:space="preserve"> oppure un suo sottografo realizzato indicando</w:t>
      </w:r>
      <w:r w:rsidR="00CF68E4">
        <w:t>:</w:t>
      </w:r>
    </w:p>
    <w:p w:rsidR="00361E2A" w:rsidRDefault="00361E2A" w:rsidP="00361E2A">
      <w:pPr>
        <w:pStyle w:val="Paragrafoelenco"/>
        <w:numPr>
          <w:ilvl w:val="0"/>
          <w:numId w:val="23"/>
        </w:numPr>
        <w:tabs>
          <w:tab w:val="left" w:pos="5340"/>
        </w:tabs>
        <w:jc w:val="both"/>
      </w:pPr>
      <w:r>
        <w:t xml:space="preserve">un </w:t>
      </w:r>
      <w:r w:rsidRPr="00CF68E4">
        <w:rPr>
          <w:i/>
        </w:rPr>
        <w:t>nodo sorgente</w:t>
      </w:r>
      <w:ins w:id="28" w:author="Roberto Pratola" w:date="2008-05-13T17:59:00Z">
        <w:r w:rsidR="000D6268" w:rsidRPr="000D6268">
          <w:rPr>
            <w:i/>
            <w:vertAlign w:val="superscript"/>
            <w:rPrChange w:id="29" w:author="Roberto Pratola" w:date="2008-05-13T18:01:00Z">
              <w:rPr>
                <w:i/>
              </w:rPr>
            </w:rPrChange>
          </w:rPr>
          <w:fldChar w:fldCharType="begin"/>
        </w:r>
        <w:r w:rsidR="000D6268" w:rsidRPr="000D6268">
          <w:rPr>
            <w:i/>
            <w:vertAlign w:val="superscript"/>
            <w:rPrChange w:id="30" w:author="Roberto Pratola" w:date="2008-05-13T18:01:00Z">
              <w:rPr>
                <w:i/>
              </w:rPr>
            </w:rPrChange>
          </w:rPr>
          <w:instrText xml:space="preserve"> REF _Ref198464913 \n \h </w:instrText>
        </w:r>
      </w:ins>
      <w:r w:rsidR="00232611">
        <w:rPr>
          <w:i/>
          <w:vertAlign w:val="superscript"/>
        </w:rPr>
        <w:instrText xml:space="preserve"> \* MERGEFORMAT </w:instrText>
      </w:r>
      <w:r w:rsidR="000D6268" w:rsidRPr="000D6268">
        <w:rPr>
          <w:i/>
          <w:vertAlign w:val="superscript"/>
          <w:rPrChange w:id="31" w:author="Roberto Pratola" w:date="2008-05-13T18:01:00Z">
            <w:rPr>
              <w:i/>
              <w:vertAlign w:val="superscript"/>
            </w:rPr>
          </w:rPrChange>
        </w:rPr>
      </w:r>
      <w:r w:rsidR="000D6268" w:rsidRPr="000D6268">
        <w:rPr>
          <w:i/>
          <w:vertAlign w:val="superscript"/>
          <w:rPrChange w:id="32" w:author="Roberto Pratola" w:date="2008-05-13T18:01:00Z">
            <w:rPr>
              <w:i/>
            </w:rPr>
          </w:rPrChange>
        </w:rPr>
        <w:fldChar w:fldCharType="separate"/>
      </w:r>
      <w:ins w:id="33" w:author="Roberto Pratola" w:date="2008-05-13T17:59:00Z">
        <w:r w:rsidR="000D6268" w:rsidRPr="000D6268">
          <w:rPr>
            <w:i/>
            <w:vertAlign w:val="superscript"/>
            <w:rPrChange w:id="34" w:author="Roberto Pratola" w:date="2008-05-13T18:01:00Z">
              <w:rPr>
                <w:i/>
              </w:rPr>
            </w:rPrChange>
          </w:rPr>
          <w:t>19</w:t>
        </w:r>
        <w:r w:rsidR="000D6268" w:rsidRPr="000D6268">
          <w:rPr>
            <w:i/>
            <w:vertAlign w:val="superscript"/>
            <w:rPrChange w:id="35" w:author="Roberto Pratola" w:date="2008-05-13T18:01:00Z">
              <w:rPr>
                <w:i/>
              </w:rPr>
            </w:rPrChange>
          </w:rPr>
          <w:fldChar w:fldCharType="end"/>
        </w:r>
      </w:ins>
      <w:r w:rsidRPr="00CF68E4">
        <w:rPr>
          <w:i/>
        </w:rPr>
        <w:t xml:space="preserve"> (object</w:t>
      </w:r>
      <w:ins w:id="36" w:author="Roberto Pratola" w:date="2008-05-13T17:59:00Z">
        <w:r w:rsidR="000D6268" w:rsidRPr="000D6268">
          <w:rPr>
            <w:i/>
            <w:vertAlign w:val="superscript"/>
            <w:rPrChange w:id="37" w:author="Roberto Pratola" w:date="2008-05-13T18:01:00Z">
              <w:rPr>
                <w:i/>
              </w:rPr>
            </w:rPrChange>
          </w:rPr>
          <w:fldChar w:fldCharType="begin"/>
        </w:r>
        <w:r w:rsidR="000D6268" w:rsidRPr="000D6268">
          <w:rPr>
            <w:i/>
            <w:vertAlign w:val="superscript"/>
            <w:rPrChange w:id="38" w:author="Roberto Pratola" w:date="2008-05-13T18:01:00Z">
              <w:rPr>
                <w:i/>
              </w:rPr>
            </w:rPrChange>
          </w:rPr>
          <w:instrText xml:space="preserve"> REF _Ref198464921 \n \h </w:instrText>
        </w:r>
      </w:ins>
      <w:r w:rsidR="00232611">
        <w:rPr>
          <w:i/>
          <w:vertAlign w:val="superscript"/>
        </w:rPr>
        <w:instrText xml:space="preserve"> \* MERGEFORMAT </w:instrText>
      </w:r>
      <w:r w:rsidR="000D6268" w:rsidRPr="000D6268">
        <w:rPr>
          <w:i/>
          <w:vertAlign w:val="superscript"/>
          <w:rPrChange w:id="39" w:author="Roberto Pratola" w:date="2008-05-13T18:01:00Z">
            <w:rPr>
              <w:i/>
              <w:vertAlign w:val="superscript"/>
            </w:rPr>
          </w:rPrChange>
        </w:rPr>
      </w:r>
      <w:r w:rsidR="000D6268" w:rsidRPr="000D6268">
        <w:rPr>
          <w:i/>
          <w:vertAlign w:val="superscript"/>
          <w:rPrChange w:id="40" w:author="Roberto Pratola" w:date="2008-05-13T18:01:00Z">
            <w:rPr>
              <w:i/>
            </w:rPr>
          </w:rPrChange>
        </w:rPr>
        <w:fldChar w:fldCharType="separate"/>
      </w:r>
      <w:ins w:id="41" w:author="Roberto Pratola" w:date="2008-05-13T17:59:00Z">
        <w:r w:rsidR="000D6268" w:rsidRPr="000D6268">
          <w:rPr>
            <w:i/>
            <w:vertAlign w:val="superscript"/>
            <w:rPrChange w:id="42" w:author="Roberto Pratola" w:date="2008-05-13T18:01:00Z">
              <w:rPr>
                <w:i/>
              </w:rPr>
            </w:rPrChange>
          </w:rPr>
          <w:t>18</w:t>
        </w:r>
        <w:r w:rsidR="000D6268" w:rsidRPr="000D6268">
          <w:rPr>
            <w:i/>
            <w:vertAlign w:val="superscript"/>
            <w:rPrChange w:id="43" w:author="Roberto Pratola" w:date="2008-05-13T18:01:00Z">
              <w:rPr>
                <w:i/>
              </w:rPr>
            </w:rPrChange>
          </w:rPr>
          <w:fldChar w:fldCharType="end"/>
        </w:r>
      </w:ins>
      <w:r w:rsidRPr="00CF68E4">
        <w:rPr>
          <w:i/>
        </w:rPr>
        <w:t xml:space="preserve"> o aspect</w:t>
      </w:r>
      <w:ins w:id="44" w:author="Roberto Pratola" w:date="2008-05-13T17:59:00Z">
        <w:r w:rsidR="000D6268" w:rsidRPr="000D6268">
          <w:rPr>
            <w:i/>
            <w:vertAlign w:val="superscript"/>
            <w:rPrChange w:id="45" w:author="Roberto Pratola" w:date="2008-05-13T18:01:00Z">
              <w:rPr>
                <w:i/>
              </w:rPr>
            </w:rPrChange>
          </w:rPr>
          <w:fldChar w:fldCharType="begin"/>
        </w:r>
        <w:r w:rsidR="000D6268" w:rsidRPr="000D6268">
          <w:rPr>
            <w:i/>
            <w:vertAlign w:val="superscript"/>
            <w:rPrChange w:id="46" w:author="Roberto Pratola" w:date="2008-05-13T18:01:00Z">
              <w:rPr>
                <w:i/>
              </w:rPr>
            </w:rPrChange>
          </w:rPr>
          <w:instrText xml:space="preserve"> REF _Ref198464927 \n \h </w:instrText>
        </w:r>
      </w:ins>
      <w:r w:rsidR="00232611">
        <w:rPr>
          <w:i/>
          <w:vertAlign w:val="superscript"/>
        </w:rPr>
        <w:instrText xml:space="preserve"> \* MERGEFORMAT </w:instrText>
      </w:r>
      <w:r w:rsidR="000D6268" w:rsidRPr="000D6268">
        <w:rPr>
          <w:i/>
          <w:vertAlign w:val="superscript"/>
          <w:rPrChange w:id="47" w:author="Roberto Pratola" w:date="2008-05-13T18:01:00Z">
            <w:rPr>
              <w:i/>
              <w:vertAlign w:val="superscript"/>
            </w:rPr>
          </w:rPrChange>
        </w:rPr>
      </w:r>
      <w:r w:rsidR="000D6268" w:rsidRPr="000D6268">
        <w:rPr>
          <w:i/>
          <w:vertAlign w:val="superscript"/>
          <w:rPrChange w:id="48" w:author="Roberto Pratola" w:date="2008-05-13T18:01:00Z">
            <w:rPr>
              <w:i/>
            </w:rPr>
          </w:rPrChange>
        </w:rPr>
        <w:fldChar w:fldCharType="separate"/>
      </w:r>
      <w:ins w:id="49" w:author="Roberto Pratola" w:date="2008-05-13T17:59:00Z">
        <w:r w:rsidR="000D6268" w:rsidRPr="000D6268">
          <w:rPr>
            <w:i/>
            <w:vertAlign w:val="superscript"/>
            <w:rPrChange w:id="50" w:author="Roberto Pratola" w:date="2008-05-13T18:01:00Z">
              <w:rPr>
                <w:i/>
              </w:rPr>
            </w:rPrChange>
          </w:rPr>
          <w:t>15</w:t>
        </w:r>
        <w:r w:rsidR="000D6268" w:rsidRPr="000D6268">
          <w:rPr>
            <w:i/>
            <w:vertAlign w:val="superscript"/>
            <w:rPrChange w:id="51" w:author="Roberto Pratola" w:date="2008-05-13T18:01:00Z">
              <w:rPr>
                <w:i/>
              </w:rPr>
            </w:rPrChange>
          </w:rPr>
          <w:fldChar w:fldCharType="end"/>
        </w:r>
      </w:ins>
      <w:r w:rsidRPr="00CF68E4">
        <w:rPr>
          <w:i/>
        </w:rPr>
        <w:t>)</w:t>
      </w:r>
      <w:r w:rsidR="00C73821">
        <w:rPr>
          <w:i/>
        </w:rPr>
        <w:t>,</w:t>
      </w:r>
      <w:r>
        <w:t xml:space="preserve"> </w:t>
      </w:r>
      <w:r w:rsidR="00E210E7">
        <w:t>visualizza</w:t>
      </w:r>
      <w:r w:rsidR="00CF68E4">
        <w:t>n</w:t>
      </w:r>
      <w:r w:rsidR="00E210E7">
        <w:t>do</w:t>
      </w:r>
      <w:r w:rsidR="00C73821">
        <w:t>, quindi,</w:t>
      </w:r>
      <w:r>
        <w:t xml:space="preserve"> tutti i </w:t>
      </w:r>
      <w:r w:rsidRPr="00CF68E4">
        <w:rPr>
          <w:i/>
        </w:rPr>
        <w:t>nodi (object e/o aspect)</w:t>
      </w:r>
      <w:r>
        <w:t xml:space="preserve"> che sono collegati</w:t>
      </w:r>
    </w:p>
    <w:p w:rsidR="00355BE4" w:rsidRDefault="00361E2A" w:rsidP="00355BE4">
      <w:pPr>
        <w:pStyle w:val="Paragrafoelenco"/>
        <w:numPr>
          <w:ilvl w:val="0"/>
          <w:numId w:val="23"/>
        </w:numPr>
        <w:tabs>
          <w:tab w:val="left" w:pos="5340"/>
        </w:tabs>
        <w:jc w:val="both"/>
      </w:pPr>
      <w:r>
        <w:t xml:space="preserve">un </w:t>
      </w:r>
      <w:r w:rsidRPr="00CF68E4">
        <w:rPr>
          <w:i/>
        </w:rPr>
        <w:t xml:space="preserve">nodo sorgente </w:t>
      </w:r>
      <w:r w:rsidR="00355BE4" w:rsidRPr="00CF68E4">
        <w:rPr>
          <w:i/>
        </w:rPr>
        <w:t>(object o aspect)</w:t>
      </w:r>
      <w:r w:rsidR="00355BE4">
        <w:t xml:space="preserve"> </w:t>
      </w:r>
      <w:r>
        <w:t xml:space="preserve">e un </w:t>
      </w:r>
      <w:r w:rsidRPr="00CF68E4">
        <w:rPr>
          <w:i/>
        </w:rPr>
        <w:t>nodo destinazione</w:t>
      </w:r>
      <w:ins w:id="52" w:author="Roberto Pratola" w:date="2008-05-13T18:00:00Z">
        <w:r w:rsidR="000D6268" w:rsidRPr="000D6268">
          <w:rPr>
            <w:i/>
            <w:vertAlign w:val="superscript"/>
            <w:rPrChange w:id="53" w:author="Roberto Pratola" w:date="2008-05-13T18:01:00Z">
              <w:rPr>
                <w:i/>
              </w:rPr>
            </w:rPrChange>
          </w:rPr>
          <w:fldChar w:fldCharType="begin"/>
        </w:r>
        <w:r w:rsidR="000D6268" w:rsidRPr="000D6268">
          <w:rPr>
            <w:i/>
            <w:vertAlign w:val="superscript"/>
            <w:rPrChange w:id="54" w:author="Roberto Pratola" w:date="2008-05-13T18:01:00Z">
              <w:rPr>
                <w:i/>
              </w:rPr>
            </w:rPrChange>
          </w:rPr>
          <w:instrText xml:space="preserve"> REF _Ref198464938 \n \h </w:instrText>
        </w:r>
      </w:ins>
      <w:r w:rsidR="00232611">
        <w:rPr>
          <w:i/>
          <w:vertAlign w:val="superscript"/>
        </w:rPr>
        <w:instrText xml:space="preserve"> \* MERGEFORMAT </w:instrText>
      </w:r>
      <w:r w:rsidR="000D6268" w:rsidRPr="000D6268">
        <w:rPr>
          <w:i/>
          <w:vertAlign w:val="superscript"/>
          <w:rPrChange w:id="55" w:author="Roberto Pratola" w:date="2008-05-13T18:01:00Z">
            <w:rPr>
              <w:i/>
              <w:vertAlign w:val="superscript"/>
            </w:rPr>
          </w:rPrChange>
        </w:rPr>
      </w:r>
      <w:r w:rsidR="000D6268" w:rsidRPr="000D6268">
        <w:rPr>
          <w:i/>
          <w:vertAlign w:val="superscript"/>
          <w:rPrChange w:id="56" w:author="Roberto Pratola" w:date="2008-05-13T18:01:00Z">
            <w:rPr>
              <w:i/>
            </w:rPr>
          </w:rPrChange>
        </w:rPr>
        <w:fldChar w:fldCharType="separate"/>
      </w:r>
      <w:ins w:id="57" w:author="Roberto Pratola" w:date="2008-05-13T18:00:00Z">
        <w:r w:rsidR="000D6268" w:rsidRPr="000D6268">
          <w:rPr>
            <w:i/>
            <w:vertAlign w:val="superscript"/>
            <w:rPrChange w:id="58" w:author="Roberto Pratola" w:date="2008-05-13T18:01:00Z">
              <w:rPr>
                <w:i/>
              </w:rPr>
            </w:rPrChange>
          </w:rPr>
          <w:t>16</w:t>
        </w:r>
        <w:r w:rsidR="000D6268" w:rsidRPr="000D6268">
          <w:rPr>
            <w:i/>
            <w:vertAlign w:val="superscript"/>
            <w:rPrChange w:id="59" w:author="Roberto Pratola" w:date="2008-05-13T18:01:00Z">
              <w:rPr>
                <w:i/>
              </w:rPr>
            </w:rPrChange>
          </w:rPr>
          <w:fldChar w:fldCharType="end"/>
        </w:r>
      </w:ins>
      <w:r w:rsidRPr="00CF68E4">
        <w:rPr>
          <w:i/>
        </w:rPr>
        <w:t xml:space="preserve"> (</w:t>
      </w:r>
      <w:r w:rsidR="00CF68E4" w:rsidRPr="00CF68E4">
        <w:rPr>
          <w:i/>
        </w:rPr>
        <w:t>object o aspect</w:t>
      </w:r>
      <w:r w:rsidRPr="00CF68E4">
        <w:rPr>
          <w:i/>
        </w:rPr>
        <w:t>)</w:t>
      </w:r>
      <w:r w:rsidR="00C73821">
        <w:rPr>
          <w:i/>
        </w:rPr>
        <w:t>,</w:t>
      </w:r>
      <w:r>
        <w:t xml:space="preserve"> </w:t>
      </w:r>
      <w:r w:rsidR="00E210E7">
        <w:t xml:space="preserve">visualizzando </w:t>
      </w:r>
      <w:r w:rsidR="00355BE4">
        <w:t>tutti i percorsi che li collegano</w:t>
      </w:r>
    </w:p>
    <w:p w:rsidR="00355BE4" w:rsidRDefault="00E210E7" w:rsidP="00355BE4">
      <w:pPr>
        <w:pStyle w:val="Paragrafoelenco"/>
        <w:numPr>
          <w:ilvl w:val="0"/>
          <w:numId w:val="23"/>
        </w:numPr>
        <w:tabs>
          <w:tab w:val="left" w:pos="5340"/>
        </w:tabs>
        <w:jc w:val="both"/>
      </w:pPr>
      <w:r>
        <w:t>un</w:t>
      </w:r>
      <w:r w:rsidR="00355BE4">
        <w:t xml:space="preserve"> </w:t>
      </w:r>
      <w:r w:rsidR="00361E2A" w:rsidRPr="00361E2A">
        <w:rPr>
          <w:i/>
        </w:rPr>
        <w:t>nodo sorgente</w:t>
      </w:r>
      <w:r w:rsidR="00361E2A">
        <w:t xml:space="preserve"> </w:t>
      </w:r>
      <w:r w:rsidR="00355BE4">
        <w:rPr>
          <w:i/>
        </w:rPr>
        <w:t>(</w:t>
      </w:r>
      <w:r w:rsidR="00355BE4" w:rsidRPr="00CF68E4">
        <w:rPr>
          <w:i/>
        </w:rPr>
        <w:t>object o aspect</w:t>
      </w:r>
      <w:r w:rsidR="00355BE4">
        <w:t xml:space="preserve">) </w:t>
      </w:r>
      <w:r w:rsidR="00361E2A">
        <w:t xml:space="preserve">e uno o più </w:t>
      </w:r>
      <w:r w:rsidR="00361E2A" w:rsidRPr="00CF68E4">
        <w:rPr>
          <w:i/>
        </w:rPr>
        <w:t>nodi intermedi</w:t>
      </w:r>
      <w:ins w:id="60" w:author="Roberto Pratola" w:date="2008-05-13T18:00:00Z">
        <w:r w:rsidR="000D6268" w:rsidRPr="000D6268">
          <w:rPr>
            <w:i/>
            <w:vertAlign w:val="superscript"/>
            <w:rPrChange w:id="61" w:author="Roberto Pratola" w:date="2008-05-13T18:01:00Z">
              <w:rPr>
                <w:i/>
              </w:rPr>
            </w:rPrChange>
          </w:rPr>
          <w:fldChar w:fldCharType="begin"/>
        </w:r>
        <w:r w:rsidR="000D6268" w:rsidRPr="000D6268">
          <w:rPr>
            <w:i/>
            <w:vertAlign w:val="superscript"/>
            <w:rPrChange w:id="62" w:author="Roberto Pratola" w:date="2008-05-13T18:01:00Z">
              <w:rPr>
                <w:i/>
              </w:rPr>
            </w:rPrChange>
          </w:rPr>
          <w:instrText xml:space="preserve"> REF _Ref198464943 \n \h </w:instrText>
        </w:r>
      </w:ins>
      <w:r w:rsidR="00232611">
        <w:rPr>
          <w:i/>
          <w:vertAlign w:val="superscript"/>
        </w:rPr>
        <w:instrText xml:space="preserve"> \* MERGEFORMAT </w:instrText>
      </w:r>
      <w:r w:rsidR="000D6268" w:rsidRPr="000D6268">
        <w:rPr>
          <w:i/>
          <w:vertAlign w:val="superscript"/>
          <w:rPrChange w:id="63" w:author="Roberto Pratola" w:date="2008-05-13T18:01:00Z">
            <w:rPr>
              <w:i/>
              <w:vertAlign w:val="superscript"/>
            </w:rPr>
          </w:rPrChange>
        </w:rPr>
      </w:r>
      <w:r w:rsidR="000D6268" w:rsidRPr="000D6268">
        <w:rPr>
          <w:i/>
          <w:vertAlign w:val="superscript"/>
          <w:rPrChange w:id="64" w:author="Roberto Pratola" w:date="2008-05-13T18:01:00Z">
            <w:rPr>
              <w:i/>
            </w:rPr>
          </w:rPrChange>
        </w:rPr>
        <w:fldChar w:fldCharType="separate"/>
      </w:r>
      <w:ins w:id="65" w:author="Roberto Pratola" w:date="2008-05-13T18:00:00Z">
        <w:r w:rsidR="000D6268" w:rsidRPr="000D6268">
          <w:rPr>
            <w:i/>
            <w:vertAlign w:val="superscript"/>
            <w:rPrChange w:id="66" w:author="Roberto Pratola" w:date="2008-05-13T18:01:00Z">
              <w:rPr>
                <w:i/>
              </w:rPr>
            </w:rPrChange>
          </w:rPr>
          <w:t>17</w:t>
        </w:r>
        <w:r w:rsidR="000D6268" w:rsidRPr="000D6268">
          <w:rPr>
            <w:i/>
            <w:vertAlign w:val="superscript"/>
            <w:rPrChange w:id="67" w:author="Roberto Pratola" w:date="2008-05-13T18:01:00Z">
              <w:rPr>
                <w:i/>
              </w:rPr>
            </w:rPrChange>
          </w:rPr>
          <w:fldChar w:fldCharType="end"/>
        </w:r>
      </w:ins>
      <w:r w:rsidR="00361E2A" w:rsidRPr="00CF68E4">
        <w:rPr>
          <w:i/>
        </w:rPr>
        <w:t xml:space="preserve"> (object e/o aspect)</w:t>
      </w:r>
      <w:r w:rsidR="00C73821">
        <w:rPr>
          <w:i/>
        </w:rPr>
        <w:t>,</w:t>
      </w:r>
      <w:r w:rsidR="00C73821" w:rsidRPr="00C73821">
        <w:t xml:space="preserve"> visualizzando</w:t>
      </w:r>
      <w:r w:rsidRPr="00C73821">
        <w:t xml:space="preserve"> </w:t>
      </w:r>
      <w:r w:rsidR="00355BE4">
        <w:t xml:space="preserve">tutti i percorsi </w:t>
      </w:r>
      <w:r w:rsidR="00361E2A">
        <w:t xml:space="preserve">che </w:t>
      </w:r>
      <w:r w:rsidR="00C73821">
        <w:t>iniziano</w:t>
      </w:r>
      <w:r w:rsidR="00361E2A">
        <w:t xml:space="preserve"> nel nodo sorgente e attraversano tutti i nodi intermedi indicati</w:t>
      </w:r>
      <w:r w:rsidR="005E2987">
        <w:t>. Viene, inoltre, lasciata la possibilità di determinare se l’ordine dei nodi intermedi indicati è rilevante o meno,</w:t>
      </w:r>
    </w:p>
    <w:p w:rsidR="004117E8" w:rsidRDefault="00E210E7" w:rsidP="004117E8">
      <w:pPr>
        <w:pStyle w:val="Paragrafoelenco"/>
        <w:numPr>
          <w:ilvl w:val="0"/>
          <w:numId w:val="23"/>
        </w:numPr>
        <w:tabs>
          <w:tab w:val="left" w:pos="5340"/>
        </w:tabs>
        <w:jc w:val="both"/>
      </w:pPr>
      <w:r>
        <w:t xml:space="preserve">un </w:t>
      </w:r>
      <w:r w:rsidR="00361E2A" w:rsidRPr="00CF68E4">
        <w:rPr>
          <w:i/>
        </w:rPr>
        <w:t>nodo sorgente (object o aspect)</w:t>
      </w:r>
      <w:r w:rsidR="00361E2A">
        <w:t xml:space="preserve">, uno o più </w:t>
      </w:r>
      <w:r w:rsidR="00CF68E4" w:rsidRPr="00CF68E4">
        <w:rPr>
          <w:i/>
        </w:rPr>
        <w:t>nodi intermedi (object e/o aspect)</w:t>
      </w:r>
      <w:r w:rsidR="00CF68E4">
        <w:rPr>
          <w:i/>
        </w:rPr>
        <w:t xml:space="preserve"> </w:t>
      </w:r>
      <w:r w:rsidR="00361E2A">
        <w:t xml:space="preserve">e un </w:t>
      </w:r>
      <w:r w:rsidR="00361E2A" w:rsidRPr="00CF68E4">
        <w:rPr>
          <w:i/>
        </w:rPr>
        <w:t>nodo destinazione (object o aspect)</w:t>
      </w:r>
      <w:r w:rsidR="00C73821">
        <w:rPr>
          <w:i/>
        </w:rPr>
        <w:t>,</w:t>
      </w:r>
      <w:r w:rsidR="00361E2A">
        <w:t xml:space="preserve"> vi</w:t>
      </w:r>
      <w:r>
        <w:t>sualizzando</w:t>
      </w:r>
      <w:r w:rsidR="00361E2A">
        <w:t xml:space="preserve"> tutti i percorsi che </w:t>
      </w:r>
      <w:r w:rsidR="00C73821">
        <w:t xml:space="preserve">iniziano </w:t>
      </w:r>
      <w:r w:rsidR="00361E2A">
        <w:t>nel nodo sorgente</w:t>
      </w:r>
      <w:r>
        <w:t>,</w:t>
      </w:r>
      <w:r w:rsidR="00361E2A">
        <w:t xml:space="preserve"> attraversano tutti i nodi intermedi indicati e terminano nel nodo destinazione.</w:t>
      </w:r>
      <w:r w:rsidR="005E2987" w:rsidRPr="005E2987">
        <w:t xml:space="preserve"> </w:t>
      </w:r>
      <w:r w:rsidR="005E2987">
        <w:t>Ancora una volta è possibile determinare se l’ordine dei nodi intermedi indicati è rilevante o meno,</w:t>
      </w:r>
    </w:p>
    <w:p w:rsidR="004117E8" w:rsidRDefault="004117E8" w:rsidP="004117E8">
      <w:pPr>
        <w:pStyle w:val="Paragrafoelenco"/>
        <w:tabs>
          <w:tab w:val="left" w:pos="5340"/>
        </w:tabs>
        <w:ind w:left="833"/>
        <w:jc w:val="both"/>
      </w:pPr>
    </w:p>
    <w:p w:rsidR="007C2010" w:rsidRDefault="004117E8" w:rsidP="004117E8">
      <w:pPr>
        <w:tabs>
          <w:tab w:val="left" w:pos="5340"/>
        </w:tabs>
        <w:ind w:left="142"/>
        <w:jc w:val="both"/>
      </w:pPr>
      <w:r>
        <w:t xml:space="preserve">Il plugin offre un </w:t>
      </w:r>
      <w:r w:rsidRPr="004117E8">
        <w:rPr>
          <w:i/>
        </w:rPr>
        <w:t>wizard</w:t>
      </w:r>
      <w:ins w:id="68" w:author="Roberto Pratola" w:date="2008-05-13T18:00:00Z">
        <w:r w:rsidR="000D6268" w:rsidRPr="000D6268">
          <w:rPr>
            <w:i/>
            <w:vertAlign w:val="superscript"/>
            <w:rPrChange w:id="69" w:author="Roberto Pratola" w:date="2008-05-13T18:01:00Z">
              <w:rPr>
                <w:i/>
              </w:rPr>
            </w:rPrChange>
          </w:rPr>
          <w:fldChar w:fldCharType="begin"/>
        </w:r>
        <w:r w:rsidR="000D6268" w:rsidRPr="000D6268">
          <w:rPr>
            <w:i/>
            <w:vertAlign w:val="superscript"/>
            <w:rPrChange w:id="70" w:author="Roberto Pratola" w:date="2008-05-13T18:01:00Z">
              <w:rPr>
                <w:i/>
              </w:rPr>
            </w:rPrChange>
          </w:rPr>
          <w:instrText xml:space="preserve"> REF _Ref198464959 \n \h </w:instrText>
        </w:r>
      </w:ins>
      <w:r w:rsidR="000D6268" w:rsidRPr="000D6268">
        <w:rPr>
          <w:i/>
          <w:vertAlign w:val="superscript"/>
          <w:rPrChange w:id="71" w:author="Roberto Pratola" w:date="2008-05-13T18:01:00Z">
            <w:rPr>
              <w:i/>
            </w:rPr>
          </w:rPrChange>
        </w:rPr>
        <w:instrText xml:space="preserve"> \* MERGEFORMAT </w:instrText>
      </w:r>
      <w:r w:rsidR="000D6268" w:rsidRPr="000D6268">
        <w:rPr>
          <w:i/>
          <w:vertAlign w:val="superscript"/>
          <w:rPrChange w:id="72" w:author="Roberto Pratola" w:date="2008-05-13T18:01:00Z">
            <w:rPr>
              <w:i/>
              <w:vertAlign w:val="superscript"/>
            </w:rPr>
          </w:rPrChange>
        </w:rPr>
      </w:r>
      <w:r w:rsidR="000D6268" w:rsidRPr="000D6268">
        <w:rPr>
          <w:i/>
          <w:vertAlign w:val="superscript"/>
          <w:rPrChange w:id="73" w:author="Roberto Pratola" w:date="2008-05-13T18:01:00Z">
            <w:rPr>
              <w:i/>
            </w:rPr>
          </w:rPrChange>
        </w:rPr>
        <w:fldChar w:fldCharType="separate"/>
      </w:r>
      <w:ins w:id="74" w:author="Roberto Pratola" w:date="2008-05-13T18:00:00Z">
        <w:r w:rsidR="000D6268" w:rsidRPr="000D6268">
          <w:rPr>
            <w:i/>
            <w:vertAlign w:val="superscript"/>
            <w:rPrChange w:id="75" w:author="Roberto Pratola" w:date="2008-05-13T18:01:00Z">
              <w:rPr>
                <w:i/>
              </w:rPr>
            </w:rPrChange>
          </w:rPr>
          <w:t>21</w:t>
        </w:r>
        <w:r w:rsidR="000D6268" w:rsidRPr="000D6268">
          <w:rPr>
            <w:i/>
            <w:vertAlign w:val="superscript"/>
            <w:rPrChange w:id="76" w:author="Roberto Pratola" w:date="2008-05-13T18:01:00Z">
              <w:rPr>
                <w:i/>
              </w:rPr>
            </w:rPrChange>
          </w:rPr>
          <w:fldChar w:fldCharType="end"/>
        </w:r>
      </w:ins>
      <w:r w:rsidRPr="004117E8">
        <w:rPr>
          <w:i/>
        </w:rPr>
        <w:t xml:space="preserve"> </w:t>
      </w:r>
      <w:r>
        <w:t>p</w:t>
      </w:r>
      <w:r w:rsidR="00C73821">
        <w:t xml:space="preserve">er </w:t>
      </w:r>
      <w:r>
        <w:t>agevolare l’utente nella definizione dei parametri in base ai quali tracciare il call graph.</w:t>
      </w:r>
    </w:p>
    <w:p w:rsidR="004117E8" w:rsidRDefault="004117E8" w:rsidP="004117E8">
      <w:pPr>
        <w:tabs>
          <w:tab w:val="left" w:pos="5340"/>
        </w:tabs>
        <w:ind w:left="142"/>
        <w:jc w:val="both"/>
      </w:pPr>
    </w:p>
    <w:p w:rsidR="00361E2A" w:rsidRDefault="007C2010" w:rsidP="004117E8">
      <w:pPr>
        <w:tabs>
          <w:tab w:val="left" w:pos="5340"/>
        </w:tabs>
        <w:ind w:left="142"/>
        <w:jc w:val="both"/>
      </w:pPr>
      <w:r>
        <w:lastRenderedPageBreak/>
        <w:t>L’utente</w:t>
      </w:r>
      <w:r w:rsidR="004117E8">
        <w:t>, infine,</w:t>
      </w:r>
      <w:r>
        <w:t xml:space="preserve"> può interagire con il grafo e i suoi elementi</w:t>
      </w:r>
      <w:ins w:id="77" w:author="Roberto Pratola" w:date="2008-05-13T17:56:00Z">
        <w:r w:rsidR="000D6268" w:rsidRPr="000D6268">
          <w:rPr>
            <w:vertAlign w:val="superscript"/>
            <w:rPrChange w:id="78" w:author="Roberto Pratola" w:date="2008-05-13T17:57:00Z">
              <w:rPr/>
            </w:rPrChange>
          </w:rPr>
          <w:fldChar w:fldCharType="begin"/>
        </w:r>
        <w:r w:rsidR="000D6268" w:rsidRPr="000D6268">
          <w:rPr>
            <w:vertAlign w:val="superscript"/>
            <w:rPrChange w:id="79" w:author="Roberto Pratola" w:date="2008-05-13T17:57:00Z">
              <w:rPr/>
            </w:rPrChange>
          </w:rPr>
          <w:instrText xml:space="preserve"> REF _Ref198464729 \n \h </w:instrText>
        </w:r>
      </w:ins>
      <w:r w:rsidR="000D6268" w:rsidRPr="000D6268">
        <w:rPr>
          <w:vertAlign w:val="superscript"/>
          <w:rPrChange w:id="80" w:author="Roberto Pratola" w:date="2008-05-13T17:57:00Z">
            <w:rPr/>
          </w:rPrChange>
        </w:rPr>
        <w:instrText xml:space="preserve"> \* MERGEFORMAT </w:instrText>
      </w:r>
      <w:r w:rsidR="000D6268" w:rsidRPr="000D6268">
        <w:rPr>
          <w:vertAlign w:val="superscript"/>
          <w:rPrChange w:id="81" w:author="Roberto Pratola" w:date="2008-05-13T17:57:00Z">
            <w:rPr>
              <w:vertAlign w:val="superscript"/>
            </w:rPr>
          </w:rPrChange>
        </w:rPr>
      </w:r>
      <w:r w:rsidR="000D6268" w:rsidRPr="000D6268">
        <w:rPr>
          <w:vertAlign w:val="superscript"/>
          <w:rPrChange w:id="82" w:author="Roberto Pratola" w:date="2008-05-13T17:57:00Z">
            <w:rPr/>
          </w:rPrChange>
        </w:rPr>
        <w:fldChar w:fldCharType="separate"/>
      </w:r>
      <w:ins w:id="83" w:author="Roberto Pratola" w:date="2008-05-13T17:56:00Z">
        <w:r w:rsidR="000D6268" w:rsidRPr="000D6268">
          <w:rPr>
            <w:vertAlign w:val="superscript"/>
            <w:rPrChange w:id="84" w:author="Roberto Pratola" w:date="2008-05-13T17:57:00Z">
              <w:rPr/>
            </w:rPrChange>
          </w:rPr>
          <w:t>12</w:t>
        </w:r>
        <w:r w:rsidR="000D6268" w:rsidRPr="000D6268">
          <w:rPr>
            <w:vertAlign w:val="superscript"/>
            <w:rPrChange w:id="85" w:author="Roberto Pratola" w:date="2008-05-13T17:57:00Z">
              <w:rPr/>
            </w:rPrChange>
          </w:rPr>
          <w:fldChar w:fldCharType="end"/>
        </w:r>
      </w:ins>
      <w:r>
        <w:t xml:space="preserve"> al fine di:</w:t>
      </w:r>
    </w:p>
    <w:p w:rsidR="004117E8" w:rsidRDefault="004117E8" w:rsidP="004117E8">
      <w:pPr>
        <w:pStyle w:val="Paragrafoelenco"/>
        <w:numPr>
          <w:ilvl w:val="0"/>
          <w:numId w:val="25"/>
        </w:numPr>
        <w:tabs>
          <w:tab w:val="left" w:pos="5340"/>
        </w:tabs>
        <w:jc w:val="both"/>
      </w:pPr>
      <w:r>
        <w:t xml:space="preserve">analizzarne il </w:t>
      </w:r>
      <w:r w:rsidRPr="004117E8">
        <w:rPr>
          <w:i/>
        </w:rPr>
        <w:t>codice sorgente</w:t>
      </w:r>
      <w:ins w:id="86" w:author="Roberto Pratola" w:date="2008-05-13T18:01:00Z">
        <w:r w:rsidR="000D6268" w:rsidRPr="000D6268">
          <w:rPr>
            <w:i/>
            <w:vertAlign w:val="superscript"/>
            <w:rPrChange w:id="87" w:author="Roberto Pratola" w:date="2008-05-13T18:01:00Z">
              <w:rPr>
                <w:i/>
              </w:rPr>
            </w:rPrChange>
          </w:rPr>
          <w:fldChar w:fldCharType="begin"/>
        </w:r>
        <w:r w:rsidR="000D6268" w:rsidRPr="000D6268">
          <w:rPr>
            <w:i/>
            <w:vertAlign w:val="superscript"/>
            <w:rPrChange w:id="88" w:author="Roberto Pratola" w:date="2008-05-13T18:01:00Z">
              <w:rPr>
                <w:i/>
              </w:rPr>
            </w:rPrChange>
          </w:rPr>
          <w:instrText xml:space="preserve"> REF _Ref198464991 \n \h </w:instrText>
        </w:r>
      </w:ins>
      <w:r w:rsidR="00232611">
        <w:rPr>
          <w:i/>
          <w:vertAlign w:val="superscript"/>
        </w:rPr>
        <w:instrText xml:space="preserve"> \* MERGEFORMAT </w:instrText>
      </w:r>
      <w:r w:rsidR="000D6268" w:rsidRPr="000D6268">
        <w:rPr>
          <w:i/>
          <w:vertAlign w:val="superscript"/>
          <w:rPrChange w:id="89" w:author="Roberto Pratola" w:date="2008-05-13T18:01:00Z">
            <w:rPr>
              <w:i/>
              <w:vertAlign w:val="superscript"/>
            </w:rPr>
          </w:rPrChange>
        </w:rPr>
      </w:r>
      <w:r w:rsidR="000D6268" w:rsidRPr="000D6268">
        <w:rPr>
          <w:i/>
          <w:vertAlign w:val="superscript"/>
          <w:rPrChange w:id="90" w:author="Roberto Pratola" w:date="2008-05-13T18:01:00Z">
            <w:rPr>
              <w:i/>
            </w:rPr>
          </w:rPrChange>
        </w:rPr>
        <w:fldChar w:fldCharType="separate"/>
      </w:r>
      <w:ins w:id="91" w:author="Roberto Pratola" w:date="2008-05-13T18:01:00Z">
        <w:r w:rsidR="000D6268" w:rsidRPr="000D6268">
          <w:rPr>
            <w:i/>
            <w:vertAlign w:val="superscript"/>
            <w:rPrChange w:id="92" w:author="Roberto Pratola" w:date="2008-05-13T18:01:00Z">
              <w:rPr>
                <w:i/>
              </w:rPr>
            </w:rPrChange>
          </w:rPr>
          <w:t>6</w:t>
        </w:r>
        <w:r w:rsidR="000D6268" w:rsidRPr="000D6268">
          <w:rPr>
            <w:i/>
            <w:vertAlign w:val="superscript"/>
            <w:rPrChange w:id="93" w:author="Roberto Pratola" w:date="2008-05-13T18:01:00Z">
              <w:rPr>
                <w:i/>
              </w:rPr>
            </w:rPrChange>
          </w:rPr>
          <w:fldChar w:fldCharType="end"/>
        </w:r>
      </w:ins>
      <w:r>
        <w:t xml:space="preserve"> associato</w:t>
      </w:r>
    </w:p>
    <w:p w:rsidR="007C2010" w:rsidRDefault="007C2010" w:rsidP="004117E8">
      <w:pPr>
        <w:pStyle w:val="Paragrafoelenco"/>
        <w:numPr>
          <w:ilvl w:val="0"/>
          <w:numId w:val="25"/>
        </w:numPr>
        <w:tabs>
          <w:tab w:val="left" w:pos="5340"/>
        </w:tabs>
        <w:jc w:val="both"/>
      </w:pPr>
      <w:r>
        <w:t>aumentar</w:t>
      </w:r>
      <w:r w:rsidR="004117E8">
        <w:t>n</w:t>
      </w:r>
      <w:r>
        <w:t xml:space="preserve">e il livello di dettaglio </w:t>
      </w:r>
      <w:r w:rsidR="004117E8">
        <w:t>visualizzato</w:t>
      </w:r>
    </w:p>
    <w:p w:rsidR="00473182" w:rsidRPr="00473182" w:rsidRDefault="00473182" w:rsidP="00A8300A">
      <w:pPr>
        <w:tabs>
          <w:tab w:val="left" w:pos="5340"/>
        </w:tabs>
        <w:jc w:val="both"/>
      </w:pPr>
    </w:p>
    <w:p w:rsidR="006101FA" w:rsidRPr="00B33DFB" w:rsidRDefault="006101FA" w:rsidP="00442C8E">
      <w:pPr>
        <w:pStyle w:val="Titolo2"/>
      </w:pPr>
      <w:bookmarkStart w:id="94" w:name="_Toc198101825"/>
      <w:r w:rsidRPr="00B33DFB">
        <w:t>Defini</w:t>
      </w:r>
      <w:r w:rsidR="00B33DFB" w:rsidRPr="00B33DFB">
        <w:t>zioni</w:t>
      </w:r>
      <w:r w:rsidRPr="00B33DFB">
        <w:t>, Acro</w:t>
      </w:r>
      <w:r w:rsidR="00B33DFB" w:rsidRPr="00B33DFB">
        <w:t>nimi ed Abbreviazioni</w:t>
      </w:r>
      <w:bookmarkEnd w:id="94"/>
    </w:p>
    <w:p w:rsidR="006101FA" w:rsidRDefault="003E0CD1" w:rsidP="00FA1F02">
      <w:pPr>
        <w:pStyle w:val="Titolo3"/>
      </w:pPr>
      <w:bookmarkStart w:id="95" w:name="_Toc198101826"/>
      <w:r>
        <w:t>Definizioni</w:t>
      </w:r>
      <w:bookmarkEnd w:id="95"/>
    </w:p>
    <w:p w:rsidR="00786BB9" w:rsidRPr="00F43D0B" w:rsidRDefault="00786BB9" w:rsidP="00786BB9">
      <w:pPr>
        <w:pStyle w:val="Paragrafoelenco"/>
        <w:numPr>
          <w:ilvl w:val="0"/>
          <w:numId w:val="107"/>
        </w:numPr>
        <w:ind w:left="567" w:hanging="218"/>
        <w:jc w:val="both"/>
        <w:rPr>
          <w:rFonts w:eastAsiaTheme="minorHAnsi"/>
        </w:rPr>
      </w:pPr>
      <w:bookmarkStart w:id="96" w:name="_Ref198465142"/>
      <w:moveToRangeStart w:id="97" w:author="Roberto Pratola" w:date="2008-05-13T17:52:00Z" w:name="move198464488"/>
      <w:moveTo w:id="98" w:author="Roberto Pratola" w:date="2008-05-13T17:52:00Z">
        <w:r w:rsidRPr="00786BB9">
          <w:rPr>
            <w:rFonts w:eastAsiaTheme="minorHAnsi"/>
            <w:b/>
          </w:rPr>
          <w:t>advice</w:t>
        </w:r>
        <w:r w:rsidRPr="00F43D0B">
          <w:rPr>
            <w:rFonts w:eastAsiaTheme="minorHAnsi"/>
            <w:b/>
          </w:rPr>
          <w:t>:</w:t>
        </w:r>
        <w:r w:rsidRPr="00F43D0B">
          <w:rPr>
            <w:rFonts w:eastAsiaTheme="minorHAnsi"/>
          </w:rPr>
          <w:t xml:space="preserve"> frammento di codice che viene eseguito in corrispondenza di ogni join point</w:t>
        </w:r>
      </w:moveTo>
      <w:ins w:id="99" w:author="Roberto Pratola" w:date="2008-05-13T18:03:00Z">
        <w:r w:rsidR="000D6268">
          <w:rPr>
            <w:rFonts w:eastAsiaTheme="minorHAnsi"/>
          </w:rPr>
          <w:fldChar w:fldCharType="begin"/>
        </w:r>
        <w:r w:rsidR="00D824A6">
          <w:rPr>
            <w:rFonts w:eastAsiaTheme="minorHAnsi"/>
          </w:rPr>
          <w:instrText xml:space="preserve"> REF _Ref198465112 \n \h </w:instrText>
        </w:r>
      </w:ins>
      <w:r w:rsidR="000D6268">
        <w:rPr>
          <w:rFonts w:eastAsiaTheme="minorHAnsi"/>
        </w:rPr>
      </w:r>
      <w:r w:rsidR="000D6268">
        <w:rPr>
          <w:rFonts w:eastAsiaTheme="minorHAnsi"/>
        </w:rPr>
        <w:fldChar w:fldCharType="separate"/>
      </w:r>
      <w:ins w:id="100" w:author="Roberto Pratola" w:date="2008-05-13T18:03:00Z">
        <w:r w:rsidR="00D824A6">
          <w:rPr>
            <w:rFonts w:eastAsiaTheme="minorHAnsi"/>
          </w:rPr>
          <w:t>9</w:t>
        </w:r>
        <w:r w:rsidR="000D6268">
          <w:rPr>
            <w:rFonts w:eastAsiaTheme="minorHAnsi"/>
          </w:rPr>
          <w:fldChar w:fldCharType="end"/>
        </w:r>
      </w:ins>
      <w:moveTo w:id="101" w:author="Roberto Pratola" w:date="2008-05-13T17:52:00Z">
        <w:r w:rsidRPr="00F43D0B">
          <w:rPr>
            <w:rFonts w:eastAsiaTheme="minorHAnsi"/>
          </w:rPr>
          <w:t xml:space="preserve"> associato ad un pointcut</w:t>
        </w:r>
      </w:moveTo>
      <w:ins w:id="102" w:author="Roberto Pratola" w:date="2008-05-13T18:03:00Z">
        <w:r w:rsidR="000D6268">
          <w:rPr>
            <w:rFonts w:eastAsiaTheme="minorHAnsi"/>
          </w:rPr>
          <w:fldChar w:fldCharType="begin"/>
        </w:r>
        <w:r w:rsidR="00D824A6">
          <w:rPr>
            <w:rFonts w:eastAsiaTheme="minorHAnsi"/>
          </w:rPr>
          <w:instrText xml:space="preserve"> REF _Ref198465123 \n \h </w:instrText>
        </w:r>
      </w:ins>
      <w:r w:rsidR="000D6268">
        <w:rPr>
          <w:rFonts w:eastAsiaTheme="minorHAnsi"/>
        </w:rPr>
      </w:r>
      <w:r w:rsidR="000D6268">
        <w:rPr>
          <w:rFonts w:eastAsiaTheme="minorHAnsi"/>
        </w:rPr>
        <w:fldChar w:fldCharType="separate"/>
      </w:r>
      <w:ins w:id="103" w:author="Roberto Pratola" w:date="2008-05-13T18:03:00Z">
        <w:r w:rsidR="00D824A6">
          <w:rPr>
            <w:rFonts w:eastAsiaTheme="minorHAnsi"/>
          </w:rPr>
          <w:t>22</w:t>
        </w:r>
        <w:r w:rsidR="000D6268">
          <w:rPr>
            <w:rFonts w:eastAsiaTheme="minorHAnsi"/>
          </w:rPr>
          <w:fldChar w:fldCharType="end"/>
        </w:r>
      </w:ins>
      <w:moveTo w:id="104" w:author="Roberto Pratola" w:date="2008-05-13T17:52:00Z">
        <w:r w:rsidRPr="00F43D0B">
          <w:rPr>
            <w:rFonts w:eastAsiaTheme="minorHAnsi"/>
          </w:rPr>
          <w:t>.</w:t>
        </w:r>
      </w:moveTo>
      <w:bookmarkEnd w:id="96"/>
    </w:p>
    <w:p w:rsidR="00786BB9" w:rsidRPr="00F43D0B" w:rsidRDefault="00786BB9" w:rsidP="00786BB9">
      <w:pPr>
        <w:pStyle w:val="Paragrafoelenco"/>
        <w:numPr>
          <w:ilvl w:val="0"/>
          <w:numId w:val="107"/>
        </w:numPr>
        <w:ind w:left="567" w:hanging="218"/>
        <w:jc w:val="both"/>
        <w:rPr>
          <w:rFonts w:eastAsiaTheme="minorHAnsi"/>
        </w:rPr>
      </w:pPr>
      <w:moveTo w:id="105" w:author="Roberto Pratola" w:date="2008-05-13T17:52:00Z">
        <w:r w:rsidRPr="00F43D0B">
          <w:rPr>
            <w:rFonts w:eastAsiaTheme="minorHAnsi"/>
            <w:b/>
          </w:rPr>
          <w:t>aspect (aspetto):</w:t>
        </w:r>
        <w:r w:rsidRPr="00F43D0B">
          <w:rPr>
            <w:rFonts w:eastAsiaTheme="minorHAnsi"/>
          </w:rPr>
          <w:t xml:space="preserve"> un’astrazione di programma che definisce un cross-cutting concern</w:t>
        </w:r>
      </w:moveTo>
      <w:ins w:id="106" w:author="Roberto Pratola" w:date="2008-05-13T18:03:00Z">
        <w:r w:rsidR="000D6268">
          <w:rPr>
            <w:rFonts w:eastAsiaTheme="minorHAnsi"/>
          </w:rPr>
          <w:fldChar w:fldCharType="begin"/>
        </w:r>
        <w:r w:rsidR="00D824A6">
          <w:rPr>
            <w:rFonts w:eastAsiaTheme="minorHAnsi"/>
          </w:rPr>
          <w:instrText xml:space="preserve"> REF _Ref198465134 \n \h </w:instrText>
        </w:r>
      </w:ins>
      <w:r w:rsidR="000D6268">
        <w:rPr>
          <w:rFonts w:eastAsiaTheme="minorHAnsi"/>
        </w:rPr>
      </w:r>
      <w:r w:rsidR="000D6268">
        <w:rPr>
          <w:rFonts w:eastAsiaTheme="minorHAnsi"/>
        </w:rPr>
        <w:fldChar w:fldCharType="separate"/>
      </w:r>
      <w:ins w:id="107" w:author="Roberto Pratola" w:date="2008-05-13T18:03:00Z">
        <w:r w:rsidR="00D824A6">
          <w:rPr>
            <w:rFonts w:eastAsiaTheme="minorHAnsi"/>
          </w:rPr>
          <w:t>8</w:t>
        </w:r>
        <w:r w:rsidR="000D6268">
          <w:rPr>
            <w:rFonts w:eastAsiaTheme="minorHAnsi"/>
          </w:rPr>
          <w:fldChar w:fldCharType="end"/>
        </w:r>
      </w:ins>
      <w:moveTo w:id="108" w:author="Roberto Pratola" w:date="2008-05-13T17:52:00Z">
        <w:r w:rsidRPr="00F43D0B">
          <w:rPr>
            <w:rFonts w:eastAsiaTheme="minorHAnsi"/>
          </w:rPr>
          <w:t>. Include la definizione di un pointcut e l’advice</w:t>
        </w:r>
      </w:moveTo>
      <w:ins w:id="109" w:author="Roberto Pratola" w:date="2008-05-13T18:03:00Z">
        <w:r w:rsidR="000D6268">
          <w:rPr>
            <w:rFonts w:eastAsiaTheme="minorHAnsi"/>
          </w:rPr>
          <w:fldChar w:fldCharType="begin"/>
        </w:r>
        <w:r w:rsidR="00D824A6">
          <w:rPr>
            <w:rFonts w:eastAsiaTheme="minorHAnsi"/>
          </w:rPr>
          <w:instrText xml:space="preserve"> REF _Ref198465142 \n \h </w:instrText>
        </w:r>
      </w:ins>
      <w:r w:rsidR="000D6268">
        <w:rPr>
          <w:rFonts w:eastAsiaTheme="minorHAnsi"/>
        </w:rPr>
      </w:r>
      <w:r w:rsidR="000D6268">
        <w:rPr>
          <w:rFonts w:eastAsiaTheme="minorHAnsi"/>
        </w:rPr>
        <w:fldChar w:fldCharType="separate"/>
      </w:r>
      <w:ins w:id="110" w:author="Roberto Pratola" w:date="2008-05-13T18:03:00Z">
        <w:r w:rsidR="00D824A6">
          <w:rPr>
            <w:rFonts w:eastAsiaTheme="minorHAnsi"/>
          </w:rPr>
          <w:t>1</w:t>
        </w:r>
        <w:r w:rsidR="000D6268">
          <w:rPr>
            <w:rFonts w:eastAsiaTheme="minorHAnsi"/>
          </w:rPr>
          <w:fldChar w:fldCharType="end"/>
        </w:r>
      </w:ins>
      <w:moveTo w:id="111" w:author="Roberto Pratola" w:date="2008-05-13T17:52:00Z">
        <w:r w:rsidRPr="00F43D0B">
          <w:rPr>
            <w:rFonts w:eastAsiaTheme="minorHAnsi"/>
          </w:rPr>
          <w:t xml:space="preserve"> associato al concern</w:t>
        </w:r>
      </w:moveTo>
      <w:ins w:id="112" w:author="Roberto Pratola" w:date="2008-05-13T18:03:00Z">
        <w:r w:rsidR="000D6268">
          <w:rPr>
            <w:rFonts w:eastAsiaTheme="minorHAnsi"/>
          </w:rPr>
          <w:fldChar w:fldCharType="begin"/>
        </w:r>
        <w:r w:rsidR="00D824A6">
          <w:rPr>
            <w:rFonts w:eastAsiaTheme="minorHAnsi"/>
          </w:rPr>
          <w:instrText xml:space="preserve"> REF _Ref198465148 \n \h </w:instrText>
        </w:r>
      </w:ins>
      <w:r w:rsidR="000D6268">
        <w:rPr>
          <w:rFonts w:eastAsiaTheme="minorHAnsi"/>
        </w:rPr>
      </w:r>
      <w:r w:rsidR="000D6268">
        <w:rPr>
          <w:rFonts w:eastAsiaTheme="minorHAnsi"/>
        </w:rPr>
        <w:fldChar w:fldCharType="separate"/>
      </w:r>
      <w:ins w:id="113" w:author="Roberto Pratola" w:date="2008-05-13T18:03:00Z">
        <w:r w:rsidR="00D824A6">
          <w:rPr>
            <w:rFonts w:eastAsiaTheme="minorHAnsi"/>
          </w:rPr>
          <w:t>7</w:t>
        </w:r>
        <w:r w:rsidR="000D6268">
          <w:rPr>
            <w:rFonts w:eastAsiaTheme="minorHAnsi"/>
          </w:rPr>
          <w:fldChar w:fldCharType="end"/>
        </w:r>
      </w:ins>
      <w:moveTo w:id="114" w:author="Roberto Pratola" w:date="2008-05-13T17:52:00Z">
        <w:r w:rsidRPr="00F43D0B">
          <w:rPr>
            <w:rFonts w:eastAsiaTheme="minorHAnsi"/>
          </w:rPr>
          <w:t>.</w:t>
        </w:r>
      </w:moveTo>
    </w:p>
    <w:p w:rsidR="00000000" w:rsidRDefault="00786BB9">
      <w:pPr>
        <w:pStyle w:val="Paragrafoelenco"/>
        <w:numPr>
          <w:ilvl w:val="0"/>
          <w:numId w:val="107"/>
        </w:numPr>
        <w:ind w:left="567" w:hanging="218"/>
        <w:jc w:val="both"/>
        <w:rPr>
          <w:ins w:id="115" w:author="Roberto Pratola" w:date="2008-05-13T17:52:00Z"/>
          <w:b/>
          <w:rPrChange w:id="116" w:author="Roberto Pratola" w:date="2008-05-13T17:52:00Z">
            <w:rPr>
              <w:ins w:id="117" w:author="Roberto Pratola" w:date="2008-05-13T17:52:00Z"/>
              <w:rFonts w:eastAsiaTheme="minorHAnsi"/>
            </w:rPr>
          </w:rPrChange>
        </w:rPr>
        <w:pPrChange w:id="118" w:author="Roberto Pratola" w:date="2008-05-13T17:41:00Z">
          <w:pPr>
            <w:ind w:left="284"/>
            <w:jc w:val="both"/>
          </w:pPr>
        </w:pPrChange>
      </w:pPr>
      <w:bookmarkStart w:id="119" w:name="_Ref198464979"/>
      <w:moveToRangeStart w:id="120" w:author="Roberto Pratola" w:date="2008-05-13T17:52:00Z" w:name="move198464454"/>
      <w:moveToRangeEnd w:id="97"/>
      <w:moveTo w:id="121" w:author="Roberto Pratola" w:date="2008-05-13T17:52:00Z">
        <w:r w:rsidRPr="00786BB9">
          <w:rPr>
            <w:rFonts w:eastAsiaTheme="minorHAnsi"/>
            <w:b/>
          </w:rPr>
          <w:t>call graph:</w:t>
        </w:r>
        <w:r w:rsidRPr="00786BB9">
          <w:rPr>
            <w:rFonts w:eastAsiaTheme="minorHAnsi"/>
          </w:rPr>
          <w:t xml:space="preserve"> un grafo orien</w:t>
        </w:r>
        <w:r w:rsidRPr="00F43D0B">
          <w:rPr>
            <w:rFonts w:eastAsiaTheme="minorHAnsi"/>
          </w:rPr>
          <w:t>tato che rappresenta le relazioni di chiamate tra le operazioni di un programma.</w:t>
        </w:r>
        <w:bookmarkEnd w:id="119"/>
        <w:r w:rsidRPr="00F43D0B">
          <w:rPr>
            <w:rFonts w:eastAsiaTheme="minorHAnsi"/>
          </w:rPr>
          <w:t xml:space="preserve"> </w:t>
        </w:r>
      </w:moveTo>
      <w:moveToRangeEnd w:id="120"/>
    </w:p>
    <w:p w:rsidR="00000000" w:rsidRDefault="00786BB9">
      <w:pPr>
        <w:pStyle w:val="Paragrafoelenco"/>
        <w:numPr>
          <w:ilvl w:val="0"/>
          <w:numId w:val="107"/>
        </w:numPr>
        <w:ind w:left="567" w:hanging="218"/>
        <w:jc w:val="both"/>
        <w:rPr>
          <w:ins w:id="122" w:author="Roberto Pratola" w:date="2008-05-13T17:51:00Z"/>
          <w:b/>
          <w:rPrChange w:id="123" w:author="Roberto Pratola" w:date="2008-05-13T17:51:00Z">
            <w:rPr>
              <w:ins w:id="124" w:author="Roberto Pratola" w:date="2008-05-13T17:51:00Z"/>
            </w:rPr>
          </w:rPrChange>
        </w:rPr>
        <w:pPrChange w:id="125" w:author="Roberto Pratola" w:date="2008-05-13T17:41:00Z">
          <w:pPr>
            <w:ind w:left="284"/>
            <w:jc w:val="both"/>
          </w:pPr>
        </w:pPrChange>
      </w:pPr>
      <w:bookmarkStart w:id="126" w:name="_Ref198464887"/>
      <w:ins w:id="127" w:author="Roberto Pratola" w:date="2008-05-13T17:51:00Z">
        <w:r w:rsidRPr="00786BB9">
          <w:rPr>
            <w:b/>
          </w:rPr>
          <w:t xml:space="preserve">chiamata diretta (esplicita): </w:t>
        </w:r>
        <w:r>
          <w:t>l’invocazione di un metodo oppure l’accesso ad un attributo da parte di un altro metodo o di un advice.</w:t>
        </w:r>
        <w:bookmarkEnd w:id="126"/>
      </w:ins>
    </w:p>
    <w:p w:rsidR="00000000" w:rsidRDefault="00786BB9">
      <w:pPr>
        <w:pStyle w:val="Paragrafoelenco"/>
        <w:numPr>
          <w:ilvl w:val="0"/>
          <w:numId w:val="107"/>
        </w:numPr>
        <w:ind w:left="567" w:hanging="218"/>
        <w:jc w:val="both"/>
        <w:rPr>
          <w:ins w:id="128" w:author="Roberto Pratola" w:date="2008-05-13T17:51:00Z"/>
          <w:b/>
          <w:rPrChange w:id="129" w:author="Roberto Pratola" w:date="2008-05-13T17:51:00Z">
            <w:rPr>
              <w:ins w:id="130" w:author="Roberto Pratola" w:date="2008-05-13T17:51:00Z"/>
            </w:rPr>
          </w:rPrChange>
        </w:rPr>
        <w:pPrChange w:id="131" w:author="Roberto Pratola" w:date="2008-05-13T17:41:00Z">
          <w:pPr>
            <w:ind w:left="284"/>
            <w:jc w:val="both"/>
          </w:pPr>
        </w:pPrChange>
      </w:pPr>
      <w:bookmarkStart w:id="132" w:name="_Ref198464880"/>
      <w:ins w:id="133" w:author="Roberto Pratola" w:date="2008-05-13T17:51:00Z">
        <w:r w:rsidRPr="00F43D0B">
          <w:rPr>
            <w:b/>
          </w:rPr>
          <w:t xml:space="preserve">chiamate implicita: </w:t>
        </w:r>
        <w:r w:rsidRPr="007954B7">
          <w:t>passaggio del controllo ad un aspetto in risposta ad un evento</w:t>
        </w:r>
        <w:r>
          <w:t>. (</w:t>
        </w:r>
        <w:r w:rsidRPr="00F43D0B">
          <w:rPr>
            <w:b/>
            <w:color w:val="FF0000"/>
            <w:sz w:val="24"/>
          </w:rPr>
          <w:t>può un aspetto intercettare un altro aspetto????</w:t>
        </w:r>
        <w:r>
          <w:t>).</w:t>
        </w:r>
        <w:bookmarkEnd w:id="132"/>
      </w:ins>
    </w:p>
    <w:p w:rsidR="00786BB9" w:rsidRPr="00786BB9" w:rsidRDefault="00786BB9" w:rsidP="00786BB9">
      <w:pPr>
        <w:pStyle w:val="Paragrafoelenco"/>
        <w:numPr>
          <w:ilvl w:val="0"/>
          <w:numId w:val="107"/>
        </w:numPr>
        <w:tabs>
          <w:tab w:val="left" w:pos="5340"/>
        </w:tabs>
        <w:ind w:left="567" w:hanging="218"/>
        <w:jc w:val="both"/>
        <w:rPr>
          <w:ins w:id="134" w:author="Roberto Pratola" w:date="2008-05-13T17:51:00Z"/>
          <w:rFonts w:eastAsiaTheme="minorHAnsi"/>
        </w:rPr>
      </w:pPr>
      <w:bookmarkStart w:id="135" w:name="_Ref198464991"/>
      <w:ins w:id="136" w:author="Roberto Pratola" w:date="2008-05-13T17:51:00Z">
        <w:r w:rsidRPr="00786BB9">
          <w:rPr>
            <w:rFonts w:eastAsiaTheme="minorHAnsi"/>
            <w:b/>
          </w:rPr>
          <w:t>codice sorgente:</w:t>
        </w:r>
        <w:r w:rsidRPr="00786BB9">
          <w:rPr>
            <w:rFonts w:eastAsiaTheme="minorHAnsi"/>
          </w:rPr>
          <w:t xml:space="preserve"> un insieme di istruzioni appartenenti ad un determinato linguaggio di programmazione, utilizzato per realizzare un programma per computer.</w:t>
        </w:r>
        <w:bookmarkEnd w:id="135"/>
      </w:ins>
    </w:p>
    <w:p w:rsidR="00786BB9" w:rsidRPr="00786BB9" w:rsidRDefault="00786BB9" w:rsidP="00786BB9">
      <w:pPr>
        <w:pStyle w:val="Paragrafoelenco"/>
        <w:numPr>
          <w:ilvl w:val="0"/>
          <w:numId w:val="107"/>
        </w:numPr>
        <w:ind w:left="567" w:hanging="218"/>
        <w:jc w:val="both"/>
        <w:rPr>
          <w:rFonts w:eastAsiaTheme="minorHAnsi"/>
        </w:rPr>
      </w:pPr>
      <w:bookmarkStart w:id="137" w:name="_Ref198465148"/>
      <w:moveToRangeStart w:id="138" w:author="Roberto Pratola" w:date="2008-05-13T17:52:00Z" w:name="move198464472"/>
      <w:moveTo w:id="139" w:author="Roberto Pratola" w:date="2008-05-13T17:52:00Z">
        <w:r w:rsidRPr="00786BB9">
          <w:rPr>
            <w:rFonts w:eastAsiaTheme="minorHAnsi"/>
            <w:b/>
          </w:rPr>
          <w:t>concern:</w:t>
        </w:r>
        <w:r w:rsidRPr="00786BB9">
          <w:rPr>
            <w:rFonts w:eastAsiaTheme="minorHAnsi"/>
          </w:rPr>
          <w:t xml:space="preserve"> un insieme di comportamenti che rispecchiano i requisiti del sistema e le priorità degli stakeholders (es: performance, security, logging, …).</w:t>
        </w:r>
      </w:moveTo>
      <w:bookmarkEnd w:id="137"/>
    </w:p>
    <w:p w:rsidR="00786BB9" w:rsidRPr="00786BB9" w:rsidRDefault="00786BB9" w:rsidP="00786BB9">
      <w:pPr>
        <w:pStyle w:val="Paragrafoelenco"/>
        <w:numPr>
          <w:ilvl w:val="0"/>
          <w:numId w:val="107"/>
        </w:numPr>
        <w:ind w:left="567" w:hanging="218"/>
        <w:jc w:val="both"/>
        <w:rPr>
          <w:rFonts w:eastAsiaTheme="minorHAnsi"/>
        </w:rPr>
      </w:pPr>
      <w:bookmarkStart w:id="140" w:name="_Ref198465134"/>
      <w:moveTo w:id="141" w:author="Roberto Pratola" w:date="2008-05-13T17:52:00Z">
        <w:r w:rsidRPr="00786BB9">
          <w:rPr>
            <w:rFonts w:eastAsiaTheme="minorHAnsi"/>
            <w:b/>
          </w:rPr>
          <w:t xml:space="preserve">cross-cutting concern: </w:t>
        </w:r>
        <w:r w:rsidRPr="00786BB9">
          <w:rPr>
            <w:rFonts w:eastAsiaTheme="minorHAnsi"/>
          </w:rPr>
          <w:t>concerns la cui implementazione coinvolge diverse componenti di un programma.</w:t>
        </w:r>
      </w:moveTo>
      <w:bookmarkEnd w:id="140"/>
    </w:p>
    <w:p w:rsidR="007D511B" w:rsidRPr="00F43D0B" w:rsidRDefault="007D511B" w:rsidP="007D511B">
      <w:pPr>
        <w:pStyle w:val="Paragrafoelenco"/>
        <w:numPr>
          <w:ilvl w:val="0"/>
          <w:numId w:val="107"/>
        </w:numPr>
        <w:ind w:left="567" w:hanging="218"/>
        <w:jc w:val="both"/>
        <w:rPr>
          <w:ins w:id="142" w:author="Roberto Pratola" w:date="2008-05-13T17:53:00Z"/>
          <w:rFonts w:eastAsiaTheme="minorHAnsi"/>
        </w:rPr>
      </w:pPr>
      <w:bookmarkStart w:id="143" w:name="_Ref198465112"/>
      <w:moveToRangeEnd w:id="138"/>
      <w:ins w:id="144" w:author="Roberto Pratola" w:date="2008-05-13T17:53:00Z">
        <w:r w:rsidRPr="00F43D0B">
          <w:rPr>
            <w:rFonts w:eastAsiaTheme="minorHAnsi"/>
            <w:b/>
          </w:rPr>
          <w:t>join point:</w:t>
        </w:r>
        <w:r w:rsidRPr="00F43D0B">
          <w:rPr>
            <w:rFonts w:eastAsiaTheme="minorHAnsi"/>
          </w:rPr>
          <w:t xml:space="preserve"> un evento in un programma in esecuzione dove l’advice associato all’aspetto può essere eseguito.</w:t>
        </w:r>
        <w:bookmarkEnd w:id="143"/>
      </w:ins>
    </w:p>
    <w:p w:rsidR="007D511B" w:rsidRPr="00F43D0B" w:rsidRDefault="007D511B" w:rsidP="007D511B">
      <w:pPr>
        <w:pStyle w:val="Paragrafoelenco"/>
        <w:numPr>
          <w:ilvl w:val="0"/>
          <w:numId w:val="107"/>
        </w:numPr>
        <w:ind w:left="567" w:hanging="218"/>
        <w:jc w:val="both"/>
        <w:rPr>
          <w:ins w:id="145" w:author="Roberto Pratola" w:date="2008-05-13T17:53:00Z"/>
          <w:rFonts w:eastAsiaTheme="minorHAnsi"/>
        </w:rPr>
      </w:pPr>
      <w:ins w:id="146" w:author="Roberto Pratola" w:date="2008-05-13T17:53:00Z">
        <w:r w:rsidRPr="00F43D0B">
          <w:rPr>
            <w:rFonts w:eastAsiaTheme="minorHAnsi"/>
            <w:b/>
          </w:rPr>
          <w:t>join point model:</w:t>
        </w:r>
        <w:r w:rsidRPr="00F43D0B">
          <w:rPr>
            <w:rFonts w:eastAsiaTheme="minorHAnsi"/>
          </w:rPr>
          <w:t xml:space="preserve"> l’insieme di eventi che potrebbero essere referenziati in un pointcut.</w:t>
        </w:r>
      </w:ins>
    </w:p>
    <w:p w:rsidR="007D511B" w:rsidRPr="00F43D0B" w:rsidRDefault="007D511B" w:rsidP="007D511B">
      <w:pPr>
        <w:pStyle w:val="Paragrafoelenco"/>
        <w:numPr>
          <w:ilvl w:val="0"/>
          <w:numId w:val="107"/>
        </w:numPr>
        <w:ind w:left="567" w:hanging="218"/>
        <w:jc w:val="both"/>
        <w:rPr>
          <w:ins w:id="147" w:author="Roberto Pratola" w:date="2008-05-13T17:53:00Z"/>
          <w:rFonts w:eastAsiaTheme="minorHAnsi"/>
        </w:rPr>
      </w:pPr>
      <w:ins w:id="148" w:author="Roberto Pratola" w:date="2008-05-13T17:53:00Z">
        <w:r w:rsidRPr="00F43D0B">
          <w:rPr>
            <w:rFonts w:eastAsiaTheme="minorHAnsi"/>
            <w:b/>
          </w:rPr>
          <w:t xml:space="preserve">join point shadow: </w:t>
        </w:r>
        <w:r w:rsidRPr="00F43D0B">
          <w:rPr>
            <w:rFonts w:eastAsiaTheme="minorHAnsi"/>
          </w:rPr>
          <w:t>la proiezione statica di un join point all’interno del codice di un programma.</w:t>
        </w:r>
      </w:ins>
    </w:p>
    <w:p w:rsidR="00000000" w:rsidRDefault="000E5451">
      <w:pPr>
        <w:pStyle w:val="Paragrafoelenco"/>
        <w:numPr>
          <w:ilvl w:val="0"/>
          <w:numId w:val="107"/>
        </w:numPr>
        <w:ind w:left="567" w:hanging="218"/>
        <w:jc w:val="both"/>
        <w:rPr>
          <w:b/>
        </w:rPr>
        <w:pPrChange w:id="149" w:author="Roberto Pratola" w:date="2008-05-13T17:41:00Z">
          <w:pPr>
            <w:ind w:left="284"/>
            <w:jc w:val="both"/>
          </w:pPr>
        </w:pPrChange>
      </w:pPr>
      <w:bookmarkStart w:id="150" w:name="_Ref198464729"/>
      <w:r w:rsidRPr="00F43D0B">
        <w:rPr>
          <w:b/>
        </w:rPr>
        <w:t xml:space="preserve">elemento del grafo: </w:t>
      </w:r>
      <w:r w:rsidR="008F4999" w:rsidRPr="008F4999">
        <w:t xml:space="preserve">arco o nodo costituente un </w:t>
      </w:r>
      <w:r>
        <w:t>grafo</w:t>
      </w:r>
      <w:r w:rsidR="008F4999" w:rsidRPr="008F4999">
        <w:t>.</w:t>
      </w:r>
      <w:bookmarkEnd w:id="150"/>
    </w:p>
    <w:p w:rsidR="007D511B" w:rsidRPr="00F43D0B" w:rsidRDefault="007D511B" w:rsidP="007D511B">
      <w:pPr>
        <w:pStyle w:val="Paragrafoelenco"/>
        <w:numPr>
          <w:ilvl w:val="0"/>
          <w:numId w:val="107"/>
        </w:numPr>
        <w:ind w:left="567" w:hanging="218"/>
        <w:jc w:val="both"/>
        <w:rPr>
          <w:rFonts w:eastAsiaTheme="minorHAnsi"/>
        </w:rPr>
      </w:pPr>
      <w:bookmarkStart w:id="151" w:name="_Ref198465449"/>
      <w:moveToRangeStart w:id="152" w:author="Roberto Pratola" w:date="2008-05-13T17:52:00Z" w:name="move198464506"/>
      <w:moveTo w:id="153" w:author="Roberto Pratola" w:date="2008-05-13T17:52:00Z">
        <w:r w:rsidRPr="00F43D0B">
          <w:rPr>
            <w:rFonts w:eastAsiaTheme="minorHAnsi"/>
            <w:b/>
          </w:rPr>
          <w:t>menu contestuale:</w:t>
        </w:r>
        <w:r w:rsidRPr="00F43D0B">
          <w:rPr>
            <w:rFonts w:eastAsiaTheme="minorHAnsi"/>
          </w:rPr>
          <w:t xml:space="preserve"> elenco di possibili interazioni che è possibile effettuare contestualizzato in base al  tipo di oggetto (o oggetti) con cui si vuole interagire.</w:t>
        </w:r>
      </w:moveTo>
      <w:bookmarkEnd w:id="151"/>
    </w:p>
    <w:moveToRangeEnd w:id="152"/>
    <w:p w:rsidR="00000000" w:rsidRDefault="00786BB9">
      <w:pPr>
        <w:pStyle w:val="Paragrafoelenco"/>
        <w:numPr>
          <w:ilvl w:val="0"/>
          <w:numId w:val="107"/>
        </w:numPr>
        <w:ind w:left="567" w:hanging="218"/>
        <w:jc w:val="both"/>
        <w:rPr>
          <w:ins w:id="154" w:author="Roberto Pratola" w:date="2008-05-13T17:51:00Z"/>
        </w:rPr>
        <w:pPrChange w:id="155" w:author="Roberto Pratola" w:date="2008-05-13T17:51:00Z">
          <w:pPr>
            <w:ind w:left="284"/>
            <w:jc w:val="both"/>
          </w:pPr>
        </w:pPrChange>
      </w:pPr>
      <w:ins w:id="156" w:author="Roberto Pratola" w:date="2008-05-13T17:51:00Z">
        <w:r w:rsidRPr="00F43D0B">
          <w:rPr>
            <w:b/>
          </w:rPr>
          <w:t>navigazione del grafo:</w:t>
        </w:r>
        <w:r w:rsidRPr="008F4999">
          <w:t xml:space="preserve"> </w:t>
        </w:r>
        <w:r>
          <w:t>insieme delle operazioni messe a disposizione dell’utente per interagire con gli elementi del grafo.</w:t>
        </w:r>
      </w:ins>
    </w:p>
    <w:p w:rsidR="00000000" w:rsidRDefault="00786BB9" w:rsidP="00BB0A61">
      <w:pPr>
        <w:pStyle w:val="Paragrafoelenco"/>
        <w:numPr>
          <w:ilvl w:val="0"/>
          <w:numId w:val="107"/>
        </w:numPr>
        <w:ind w:left="567" w:hanging="218"/>
        <w:jc w:val="both"/>
        <w:pPrChange w:id="157" w:author="Roberto Pratola" w:date="2008-05-13T17:41:00Z">
          <w:pPr>
            <w:ind w:left="284"/>
            <w:jc w:val="both"/>
          </w:pPr>
        </w:pPrChange>
      </w:pPr>
      <w:bookmarkStart w:id="158" w:name="_Ref198464927"/>
      <w:ins w:id="159" w:author="Roberto Pratola" w:date="2008-05-13T17:51:00Z">
        <w:r w:rsidRPr="00BB0A61">
          <w:rPr>
            <w:b/>
            <w:rPrChange w:id="160" w:author="Roberto Pratola" w:date="2008-05-13T20:26:00Z">
              <w:rPr>
                <w:b/>
              </w:rPr>
            </w:rPrChange>
          </w:rPr>
          <w:t>nodo aspect</w:t>
        </w:r>
        <w:r w:rsidRPr="00BB0A61">
          <w:rPr>
            <w:rFonts w:eastAsiaTheme="minorHAnsi"/>
            <w:b/>
            <w:rPrChange w:id="161" w:author="Roberto Pratola" w:date="2008-05-13T20:26:00Z">
              <w:rPr>
                <w:rFonts w:eastAsiaTheme="minorHAnsi"/>
                <w:b/>
              </w:rPr>
            </w:rPrChange>
          </w:rPr>
          <w:t>:</w:t>
        </w:r>
        <w:r w:rsidRPr="0047427C">
          <w:t xml:space="preserve"> nodo del grafo rappresentante un elemento tipico della programmazione </w:t>
        </w:r>
        <w:r>
          <w:t xml:space="preserve">orientata agli aspetti </w:t>
        </w:r>
        <w:r w:rsidRPr="0047427C">
          <w:t>(package, aspetto, pointcut, advice</w:t>
        </w:r>
        <w:r>
          <w:t>, join point shadow</w:t>
        </w:r>
        <w:r w:rsidRPr="0047427C">
          <w:t>)</w:t>
        </w:r>
        <w:r>
          <w:t>.</w:t>
        </w:r>
      </w:ins>
      <w:bookmarkEnd w:id="158"/>
      <w:moveFromRangeStart w:id="162" w:author="Roberto Pratola" w:date="2008-05-13T17:51:00Z" w:name="move198464399"/>
      <w:moveFrom w:id="163" w:author="Roberto Pratola" w:date="2008-05-13T17:51:00Z">
        <w:r w:rsidR="000D6268" w:rsidRPr="00BB0A61">
          <w:rPr>
            <w:b/>
            <w:rPrChange w:id="164" w:author="Roberto Pratola" w:date="2008-05-13T20:26:00Z">
              <w:rPr>
                <w:b/>
              </w:rPr>
            </w:rPrChange>
          </w:rPr>
          <w:t>nodo sorgente</w:t>
        </w:r>
        <w:r w:rsidR="000D6268" w:rsidRPr="00BB0A61">
          <w:rPr>
            <w:rFonts w:eastAsiaTheme="minorHAnsi"/>
            <w:b/>
            <w:rPrChange w:id="165" w:author="Roberto Pratola" w:date="2008-05-13T20:26:00Z">
              <w:rPr>
                <w:rFonts w:eastAsiaTheme="minorHAnsi"/>
                <w:b/>
              </w:rPr>
            </w:rPrChange>
          </w:rPr>
          <w:t>:</w:t>
        </w:r>
        <w:r w:rsidR="000D6268" w:rsidRPr="00BB0A61">
          <w:rPr>
            <w:rFonts w:eastAsiaTheme="minorHAnsi"/>
            <w:rPrChange w:id="166" w:author="Roberto Pratola" w:date="2008-05-13T20:26:00Z">
              <w:rPr>
                <w:rFonts w:eastAsiaTheme="minorHAnsi"/>
              </w:rPr>
            </w:rPrChange>
          </w:rPr>
          <w:t xml:space="preserve"> nodo del grafo che ha solo archi uscenti.</w:t>
        </w:r>
      </w:moveFrom>
    </w:p>
    <w:moveFromRangeEnd w:id="162"/>
    <w:p w:rsidR="00786BB9" w:rsidRPr="00F43D0B" w:rsidDel="00786BB9" w:rsidRDefault="00786BB9" w:rsidP="00786BB9">
      <w:pPr>
        <w:pStyle w:val="Paragrafoelenco"/>
        <w:numPr>
          <w:ilvl w:val="0"/>
          <w:numId w:val="107"/>
        </w:numPr>
        <w:ind w:left="567" w:hanging="218"/>
        <w:jc w:val="both"/>
        <w:rPr>
          <w:del w:id="167" w:author="Roberto Pratola" w:date="2008-05-13T17:51:00Z"/>
          <w:rFonts w:eastAsiaTheme="minorHAnsi"/>
          <w:b/>
        </w:rPr>
      </w:pPr>
      <w:moveToRangeStart w:id="168" w:author="Roberto Pratola" w:date="2008-05-13T17:51:00Z" w:name="move198464394"/>
      <w:moveTo w:id="169" w:author="Roberto Pratola" w:date="2008-05-13T17:51:00Z">
        <w:r w:rsidRPr="00F43D0B">
          <w:rPr>
            <w:b/>
          </w:rPr>
          <w:t>nodo destinazione</w:t>
        </w:r>
        <w:r w:rsidRPr="00F43D0B">
          <w:rPr>
            <w:rFonts w:eastAsiaTheme="minorHAnsi"/>
            <w:b/>
          </w:rPr>
          <w:t xml:space="preserve">: </w:t>
        </w:r>
        <w:r w:rsidRPr="00F43D0B">
          <w:rPr>
            <w:rFonts w:eastAsiaTheme="minorHAnsi"/>
          </w:rPr>
          <w:t>nodo del grafo che ha solo archi entranti.</w:t>
        </w:r>
      </w:moveTo>
    </w:p>
    <w:p w:rsidR="00000000" w:rsidRDefault="00BB4BA0">
      <w:pPr>
        <w:pStyle w:val="Paragrafoelenco"/>
        <w:numPr>
          <w:ilvl w:val="0"/>
          <w:numId w:val="107"/>
        </w:numPr>
        <w:ind w:left="567" w:hanging="218"/>
        <w:jc w:val="both"/>
        <w:rPr>
          <w:ins w:id="170" w:author="Roberto Pratola" w:date="2008-05-13T17:51:00Z"/>
          <w:rFonts w:eastAsiaTheme="minorHAnsi"/>
          <w:rPrChange w:id="171" w:author="Roberto Pratola" w:date="2008-05-13T17:51:00Z">
            <w:rPr>
              <w:ins w:id="172" w:author="Roberto Pratola" w:date="2008-05-13T17:51:00Z"/>
              <w:b/>
            </w:rPr>
          </w:rPrChange>
        </w:rPr>
        <w:pPrChange w:id="173" w:author="Roberto Pratola" w:date="2008-05-13T17:51:00Z">
          <w:pPr>
            <w:ind w:left="284"/>
            <w:jc w:val="both"/>
          </w:pPr>
        </w:pPrChange>
      </w:pPr>
      <w:bookmarkStart w:id="174" w:name="_Ref198464938"/>
      <w:moveToRangeEnd w:id="168"/>
    </w:p>
    <w:p w:rsidR="00000000" w:rsidRDefault="000D6268">
      <w:pPr>
        <w:pStyle w:val="Paragrafoelenco"/>
        <w:numPr>
          <w:ilvl w:val="0"/>
          <w:numId w:val="107"/>
        </w:numPr>
        <w:ind w:left="567" w:hanging="218"/>
        <w:jc w:val="both"/>
        <w:rPr>
          <w:ins w:id="175" w:author="Roberto Pratola" w:date="2008-05-13T17:51:00Z"/>
          <w:rFonts w:eastAsiaTheme="minorHAnsi"/>
        </w:rPr>
        <w:pPrChange w:id="176" w:author="Roberto Pratola" w:date="2008-05-13T17:41:00Z">
          <w:pPr>
            <w:ind w:left="284"/>
            <w:jc w:val="both"/>
          </w:pPr>
        </w:pPrChange>
      </w:pPr>
      <w:bookmarkStart w:id="177" w:name="_Ref198464943"/>
      <w:bookmarkEnd w:id="174"/>
      <w:r>
        <w:rPr>
          <w:b/>
        </w:rPr>
        <w:t>nodo intermedio</w:t>
      </w:r>
      <w:r>
        <w:rPr>
          <w:rFonts w:eastAsiaTheme="minorHAnsi"/>
          <w:b/>
        </w:rPr>
        <w:t>:</w:t>
      </w:r>
      <w:r>
        <w:rPr>
          <w:rFonts w:eastAsiaTheme="minorHAnsi"/>
        </w:rPr>
        <w:t xml:space="preserve"> nodo del grafo che sia archi entranti che uscenti.</w:t>
      </w:r>
      <w:bookmarkEnd w:id="177"/>
    </w:p>
    <w:p w:rsidR="00000000" w:rsidRDefault="00786BB9">
      <w:pPr>
        <w:pStyle w:val="Paragrafoelenco"/>
        <w:numPr>
          <w:ilvl w:val="0"/>
          <w:numId w:val="107"/>
        </w:numPr>
        <w:ind w:left="567" w:hanging="218"/>
        <w:jc w:val="both"/>
        <w:rPr>
          <w:ins w:id="178" w:author="Roberto Pratola" w:date="2008-05-13T17:51:00Z"/>
          <w:rFonts w:eastAsiaTheme="minorHAnsi"/>
        </w:rPr>
        <w:pPrChange w:id="179" w:author="Roberto Pratola" w:date="2008-05-13T17:41:00Z">
          <w:pPr>
            <w:ind w:left="284"/>
            <w:jc w:val="both"/>
          </w:pPr>
        </w:pPrChange>
      </w:pPr>
      <w:bookmarkStart w:id="180" w:name="_Ref198464921"/>
      <w:ins w:id="181" w:author="Roberto Pratola" w:date="2008-05-13T17:51:00Z">
        <w:r w:rsidRPr="00F43D0B">
          <w:rPr>
            <w:b/>
          </w:rPr>
          <w:t>nodo object:</w:t>
        </w:r>
        <w:r w:rsidRPr="0047427C">
          <w:t xml:space="preserve"> nodo del grafo rappresentante un elemento tipico della programmazione </w:t>
        </w:r>
        <w:r>
          <w:t xml:space="preserve">orientata agli </w:t>
        </w:r>
        <w:r w:rsidRPr="0047427C">
          <w:t>oggetti (package, classe, metodo</w:t>
        </w:r>
        <w:r>
          <w:t>).</w:t>
        </w:r>
        <w:bookmarkEnd w:id="180"/>
      </w:ins>
    </w:p>
    <w:p w:rsidR="00786BB9" w:rsidRPr="0047427C" w:rsidRDefault="00786BB9" w:rsidP="00786BB9">
      <w:pPr>
        <w:pStyle w:val="Paragrafoelenco"/>
        <w:numPr>
          <w:ilvl w:val="0"/>
          <w:numId w:val="107"/>
        </w:numPr>
        <w:ind w:left="567" w:hanging="218"/>
        <w:jc w:val="both"/>
      </w:pPr>
      <w:bookmarkStart w:id="182" w:name="_Ref198464913"/>
      <w:moveToRangeStart w:id="183" w:author="Roberto Pratola" w:date="2008-05-13T17:51:00Z" w:name="move198464399"/>
      <w:moveTo w:id="184" w:author="Roberto Pratola" w:date="2008-05-13T17:51:00Z">
        <w:r w:rsidRPr="00F43D0B">
          <w:rPr>
            <w:b/>
          </w:rPr>
          <w:lastRenderedPageBreak/>
          <w:t>nodo sorgente</w:t>
        </w:r>
        <w:r w:rsidRPr="00F43D0B">
          <w:rPr>
            <w:rFonts w:eastAsiaTheme="minorHAnsi"/>
            <w:b/>
          </w:rPr>
          <w:t>:</w:t>
        </w:r>
        <w:r w:rsidRPr="00F43D0B">
          <w:rPr>
            <w:rFonts w:eastAsiaTheme="minorHAnsi"/>
          </w:rPr>
          <w:t xml:space="preserve"> nodo del grafo che ha solo archi uscenti.</w:t>
        </w:r>
      </w:moveTo>
      <w:bookmarkEnd w:id="182"/>
    </w:p>
    <w:moveToRangeEnd w:id="183"/>
    <w:p w:rsidR="00000000" w:rsidRDefault="007D511B">
      <w:pPr>
        <w:pStyle w:val="Paragrafoelenco"/>
        <w:numPr>
          <w:ilvl w:val="0"/>
          <w:numId w:val="107"/>
        </w:numPr>
        <w:ind w:left="567" w:hanging="218"/>
        <w:jc w:val="both"/>
        <w:rPr>
          <w:ins w:id="185" w:author="Roberto Pratola" w:date="2008-05-13T17:53:00Z"/>
          <w:rFonts w:eastAsiaTheme="minorHAnsi"/>
        </w:rPr>
        <w:pPrChange w:id="186" w:author="Roberto Pratola" w:date="2008-05-13T17:41:00Z">
          <w:pPr>
            <w:ind w:left="284"/>
            <w:jc w:val="both"/>
          </w:pPr>
        </w:pPrChange>
      </w:pPr>
      <w:ins w:id="187" w:author="Roberto Pratola" w:date="2008-05-13T17:53:00Z">
        <w:r w:rsidRPr="00F43D0B">
          <w:rPr>
            <w:rFonts w:eastAsiaTheme="minorHAnsi"/>
            <w:b/>
          </w:rPr>
          <w:t>nome di elemento:</w:t>
        </w:r>
        <w:r w:rsidRPr="00F43D0B">
          <w:rPr>
            <w:rFonts w:eastAsiaTheme="minorHAnsi"/>
          </w:rPr>
          <w:t xml:space="preserve"> nome separato da punti che consente di identificare univocamente un elemento all’interno di un progetto. Ad esempio: un metodo </w:t>
        </w:r>
        <w:r w:rsidRPr="00F43D0B">
          <w:rPr>
            <w:rFonts w:eastAsiaTheme="minorHAnsi"/>
            <w:i/>
          </w:rPr>
          <w:t>m</w:t>
        </w:r>
        <w:r w:rsidRPr="00F43D0B">
          <w:rPr>
            <w:rFonts w:eastAsiaTheme="minorHAnsi"/>
          </w:rPr>
          <w:t xml:space="preserve">, definito in una classe </w:t>
        </w:r>
        <w:r w:rsidRPr="00F43D0B">
          <w:rPr>
            <w:rFonts w:eastAsiaTheme="minorHAnsi"/>
            <w:i/>
          </w:rPr>
          <w:t>C</w:t>
        </w:r>
        <w:r w:rsidRPr="00F43D0B">
          <w:rPr>
            <w:rFonts w:eastAsiaTheme="minorHAnsi"/>
          </w:rPr>
          <w:t xml:space="preserve"> appartenente ad un package </w:t>
        </w:r>
        <w:r w:rsidRPr="00F43D0B">
          <w:rPr>
            <w:rFonts w:eastAsiaTheme="minorHAnsi"/>
            <w:i/>
          </w:rPr>
          <w:t>path.p</w:t>
        </w:r>
        <w:r w:rsidRPr="00F43D0B">
          <w:rPr>
            <w:rFonts w:eastAsiaTheme="minorHAnsi"/>
          </w:rPr>
          <w:t xml:space="preserve">, può essere identificato come </w:t>
        </w:r>
        <w:r w:rsidRPr="00F43D0B">
          <w:rPr>
            <w:rFonts w:eastAsiaTheme="minorHAnsi"/>
            <w:i/>
          </w:rPr>
          <w:t>path.p.C.m</w:t>
        </w:r>
        <w:r w:rsidRPr="00F43D0B">
          <w:rPr>
            <w:rFonts w:eastAsiaTheme="minorHAnsi"/>
          </w:rPr>
          <w:t>.</w:t>
        </w:r>
      </w:ins>
    </w:p>
    <w:p w:rsidR="00000000" w:rsidRDefault="00786BB9">
      <w:pPr>
        <w:pStyle w:val="Paragrafoelenco"/>
        <w:numPr>
          <w:ilvl w:val="0"/>
          <w:numId w:val="107"/>
        </w:numPr>
        <w:ind w:left="567" w:hanging="218"/>
        <w:jc w:val="both"/>
        <w:rPr>
          <w:del w:id="188" w:author="Roberto Pratola" w:date="2008-05-13T17:51:00Z"/>
          <w:rFonts w:eastAsiaTheme="minorHAnsi"/>
        </w:rPr>
        <w:pPrChange w:id="189" w:author="Roberto Pratola" w:date="2008-05-13T17:41:00Z">
          <w:pPr>
            <w:ind w:left="284"/>
            <w:jc w:val="both"/>
          </w:pPr>
        </w:pPrChange>
      </w:pPr>
      <w:ins w:id="190" w:author="Roberto Pratola" w:date="2008-05-13T17:52:00Z">
        <w:r w:rsidRPr="00786BB9">
          <w:rPr>
            <w:rFonts w:eastAsiaTheme="minorHAnsi"/>
            <w:b/>
          </w:rPr>
          <w:t>wizard:</w:t>
        </w:r>
        <w:r w:rsidRPr="00786BB9">
          <w:rPr>
            <w:rFonts w:eastAsiaTheme="minorHAnsi"/>
          </w:rPr>
          <w:t xml:space="preserve"> un’interfaccia software che guida un utente attraverso una serie di finestre di dialogo.</w:t>
        </w:r>
      </w:ins>
    </w:p>
    <w:p w:rsidR="00000000" w:rsidRDefault="000D6268">
      <w:pPr>
        <w:pStyle w:val="Paragrafoelenco"/>
        <w:numPr>
          <w:ilvl w:val="0"/>
          <w:numId w:val="107"/>
        </w:numPr>
        <w:ind w:left="567" w:hanging="218"/>
        <w:jc w:val="both"/>
        <w:rPr>
          <w:rFonts w:eastAsiaTheme="minorHAnsi"/>
          <w:b/>
        </w:rPr>
        <w:pPrChange w:id="191" w:author="Roberto Pratola" w:date="2008-05-13T17:41:00Z">
          <w:pPr>
            <w:ind w:left="284"/>
            <w:jc w:val="both"/>
          </w:pPr>
        </w:pPrChange>
      </w:pPr>
      <w:moveFromRangeStart w:id="192" w:author="Roberto Pratola" w:date="2008-05-13T17:51:00Z" w:name="move198464394"/>
      <w:moveFrom w:id="193" w:author="Roberto Pratola" w:date="2008-05-13T17:51:00Z">
        <w:r>
          <w:rPr>
            <w:b/>
          </w:rPr>
          <w:t>nodo destinazione</w:t>
        </w:r>
        <w:r>
          <w:rPr>
            <w:rFonts w:eastAsiaTheme="minorHAnsi"/>
            <w:b/>
          </w:rPr>
          <w:t xml:space="preserve">: </w:t>
        </w:r>
        <w:r>
          <w:rPr>
            <w:rFonts w:eastAsiaTheme="minorHAnsi"/>
          </w:rPr>
          <w:t>nodo del grafo che ha solo archi entranti.</w:t>
        </w:r>
      </w:moveFrom>
    </w:p>
    <w:moveFromRangeEnd w:id="192"/>
    <w:p w:rsidR="00000000" w:rsidRDefault="000D6268">
      <w:pPr>
        <w:pStyle w:val="Paragrafoelenco"/>
        <w:numPr>
          <w:ilvl w:val="0"/>
          <w:numId w:val="107"/>
        </w:numPr>
        <w:tabs>
          <w:tab w:val="left" w:pos="5340"/>
        </w:tabs>
        <w:ind w:left="567" w:hanging="218"/>
        <w:jc w:val="both"/>
        <w:rPr>
          <w:del w:id="194" w:author="Roberto Pratola" w:date="2008-05-13T17:51:00Z"/>
        </w:rPr>
        <w:pPrChange w:id="195" w:author="Roberto Pratola" w:date="2008-05-13T17:41:00Z">
          <w:pPr>
            <w:tabs>
              <w:tab w:val="left" w:pos="5340"/>
            </w:tabs>
            <w:ind w:left="284"/>
            <w:jc w:val="both"/>
          </w:pPr>
        </w:pPrChange>
      </w:pPr>
      <w:del w:id="196" w:author="Roberto Pratola" w:date="2008-05-13T17:51:00Z">
        <w:r>
          <w:rPr>
            <w:b/>
          </w:rPr>
          <w:delText>nodo object:</w:delText>
        </w:r>
        <w:r w:rsidR="0047427C" w:rsidRPr="0047427C" w:rsidDel="00786BB9">
          <w:delText xml:space="preserve"> nodo del grafo rappresentante un elemento tipico della programmazione </w:delText>
        </w:r>
        <w:r w:rsidR="0047427C" w:rsidDel="00786BB9">
          <w:delText xml:space="preserve">orientata agli </w:delText>
        </w:r>
        <w:r w:rsidR="0047427C" w:rsidRPr="0047427C" w:rsidDel="00786BB9">
          <w:delText>oggetti (package, classe, metodo</w:delText>
        </w:r>
        <w:r w:rsidR="0047427C" w:rsidDel="00786BB9">
          <w:delText>)</w:delText>
        </w:r>
        <w:r w:rsidR="00D925B0" w:rsidDel="00786BB9">
          <w:delText>.</w:delText>
        </w:r>
      </w:del>
    </w:p>
    <w:p w:rsidR="00000000" w:rsidRDefault="000D6268">
      <w:pPr>
        <w:tabs>
          <w:tab w:val="left" w:pos="5340"/>
        </w:tabs>
        <w:ind w:left="567" w:hanging="218"/>
        <w:jc w:val="both"/>
        <w:rPr>
          <w:del w:id="197" w:author="Roberto Pratola" w:date="2008-05-13T15:47:00Z"/>
          <w:b/>
          <w:rPrChange w:id="198" w:author="Roberto Pratola" w:date="2008-05-13T17:51:00Z">
            <w:rPr>
              <w:del w:id="199" w:author="Roberto Pratola" w:date="2008-05-13T15:47:00Z"/>
            </w:rPr>
          </w:rPrChange>
        </w:rPr>
        <w:pPrChange w:id="200" w:author="Roberto Pratola" w:date="2008-05-13T15:34:00Z">
          <w:pPr>
            <w:tabs>
              <w:tab w:val="left" w:pos="5340"/>
            </w:tabs>
            <w:ind w:left="284"/>
            <w:jc w:val="both"/>
          </w:pPr>
        </w:pPrChange>
      </w:pPr>
      <w:del w:id="201" w:author="Roberto Pratola" w:date="2008-05-13T17:51:00Z">
        <w:r>
          <w:rPr>
            <w:b/>
          </w:rPr>
          <w:delText>nodo aspect</w:delText>
        </w:r>
        <w:r>
          <w:rPr>
            <w:rFonts w:eastAsiaTheme="minorHAnsi"/>
            <w:b/>
          </w:rPr>
          <w:delText>:</w:delText>
        </w:r>
        <w:r w:rsidR="0047427C" w:rsidRPr="0047427C" w:rsidDel="00786BB9">
          <w:delText xml:space="preserve"> nodo del grafo rappresentante un elemento tipico della programmazione </w:delText>
        </w:r>
        <w:r w:rsidR="0047427C" w:rsidDel="00786BB9">
          <w:delText xml:space="preserve">orientata agli aspetti </w:delText>
        </w:r>
        <w:r w:rsidR="0047427C" w:rsidRPr="0047427C" w:rsidDel="00786BB9">
          <w:delText>(aspetto, pointcut, advice</w:delText>
        </w:r>
        <w:r w:rsidRPr="000D6268">
          <w:rPr>
            <w:b/>
            <w:rPrChange w:id="202" w:author="Roberto Pratola" w:date="2008-05-13T17:51:00Z">
              <w:rPr/>
            </w:rPrChange>
          </w:rPr>
          <w:delText>, join poin</w:delText>
        </w:r>
        <w:r w:rsidRPr="000D6268">
          <w:rPr>
            <w:rFonts w:eastAsiaTheme="minorHAnsi"/>
            <w:b/>
            <w:rPrChange w:id="203" w:author="Roberto Pratola" w:date="2008-05-13T17:51:00Z">
              <w:rPr/>
            </w:rPrChange>
          </w:rPr>
          <w:delText>t</w:delText>
        </w:r>
        <w:r w:rsidR="0047427C" w:rsidDel="00786BB9">
          <w:delText xml:space="preserve"> shadow</w:delText>
        </w:r>
        <w:r w:rsidR="0047427C" w:rsidRPr="0047427C" w:rsidDel="00786BB9">
          <w:delText>)</w:delText>
        </w:r>
        <w:r w:rsidR="00D925B0" w:rsidDel="00786BB9">
          <w:delText>.</w:delText>
        </w:r>
      </w:del>
    </w:p>
    <w:p w:rsidR="00000000" w:rsidRDefault="000D6268">
      <w:pPr>
        <w:pStyle w:val="Paragrafoelenco"/>
        <w:numPr>
          <w:ilvl w:val="0"/>
          <w:numId w:val="107"/>
        </w:numPr>
        <w:tabs>
          <w:tab w:val="left" w:pos="5340"/>
        </w:tabs>
        <w:ind w:left="567" w:hanging="218"/>
        <w:jc w:val="both"/>
        <w:rPr>
          <w:del w:id="204" w:author="Roberto Pratola" w:date="2008-05-13T17:51:00Z"/>
        </w:rPr>
        <w:pPrChange w:id="205" w:author="Roberto Pratola" w:date="2008-05-13T17:41:00Z">
          <w:pPr>
            <w:tabs>
              <w:tab w:val="left" w:pos="5340"/>
            </w:tabs>
            <w:ind w:left="284"/>
            <w:jc w:val="both"/>
          </w:pPr>
        </w:pPrChange>
      </w:pPr>
      <w:del w:id="206" w:author="Roberto Pratola" w:date="2008-05-13T17:51:00Z">
        <w:r>
          <w:rPr>
            <w:b/>
          </w:rPr>
          <w:delText>navigazione del grafo:</w:delText>
        </w:r>
        <w:r w:rsidR="008F4999" w:rsidRPr="008F4999" w:rsidDel="00786BB9">
          <w:delText xml:space="preserve"> </w:delText>
        </w:r>
        <w:r w:rsidR="00D925B0" w:rsidDel="00786BB9">
          <w:delText>insieme delle operazioni messe a disposizione dell’utente per interagire con gli elementi del grafo.</w:delText>
        </w:r>
      </w:del>
    </w:p>
    <w:p w:rsidR="00000000" w:rsidRDefault="000D6268">
      <w:pPr>
        <w:pStyle w:val="Paragrafoelenco"/>
        <w:numPr>
          <w:ilvl w:val="0"/>
          <w:numId w:val="107"/>
        </w:numPr>
        <w:tabs>
          <w:tab w:val="left" w:pos="5340"/>
        </w:tabs>
        <w:ind w:left="567" w:hanging="218"/>
        <w:jc w:val="both"/>
        <w:rPr>
          <w:del w:id="207" w:author="Roberto Pratola" w:date="2008-05-13T17:51:00Z"/>
          <w:rFonts w:eastAsiaTheme="minorHAnsi"/>
        </w:rPr>
        <w:pPrChange w:id="208" w:author="Roberto Pratola" w:date="2008-05-13T17:41:00Z">
          <w:pPr>
            <w:ind w:left="284"/>
            <w:jc w:val="both"/>
          </w:pPr>
        </w:pPrChange>
      </w:pPr>
      <w:del w:id="209" w:author="Roberto Pratola" w:date="2008-05-13T17:51:00Z">
        <w:r>
          <w:rPr>
            <w:rFonts w:eastAsiaTheme="minorHAnsi"/>
            <w:b/>
          </w:rPr>
          <w:delText>codice sorgente:</w:delText>
        </w:r>
        <w:r>
          <w:rPr>
            <w:rFonts w:eastAsiaTheme="minorHAnsi"/>
          </w:rPr>
          <w:delText xml:space="preserve"> un insieme di istruzioni appartenenti ad un determinato linguaggio di programmazione, utilizzato per realizzare un programma per computer.</w:delText>
        </w:r>
      </w:del>
    </w:p>
    <w:p w:rsidR="00000000" w:rsidDel="00BB0A61" w:rsidRDefault="000D6268">
      <w:pPr>
        <w:pStyle w:val="Paragrafoelenco"/>
        <w:numPr>
          <w:ilvl w:val="0"/>
          <w:numId w:val="107"/>
        </w:numPr>
        <w:ind w:left="567" w:hanging="218"/>
        <w:jc w:val="both"/>
        <w:rPr>
          <w:del w:id="210" w:author="Roberto Pratola" w:date="2008-05-13T20:26:00Z"/>
          <w:rFonts w:eastAsiaTheme="minorHAnsi"/>
        </w:rPr>
        <w:pPrChange w:id="211" w:author="Roberto Pratola" w:date="2008-05-13T17:41:00Z">
          <w:pPr>
            <w:ind w:left="284"/>
            <w:jc w:val="both"/>
          </w:pPr>
        </w:pPrChange>
      </w:pPr>
      <w:bookmarkStart w:id="212" w:name="_Ref198464959"/>
      <w:del w:id="213" w:author="Roberto Pratola" w:date="2008-05-13T17:52:00Z">
        <w:r>
          <w:rPr>
            <w:rFonts w:eastAsiaTheme="minorHAnsi"/>
            <w:b/>
          </w:rPr>
          <w:delText>wizard:</w:delText>
        </w:r>
        <w:r>
          <w:rPr>
            <w:rFonts w:eastAsiaTheme="minorHAnsi"/>
          </w:rPr>
          <w:delText xml:space="preserve"> un’interfaccia software che guida un utente attraverso una serie di finestre di dialogo.</w:delText>
        </w:r>
      </w:del>
      <w:bookmarkEnd w:id="212"/>
    </w:p>
    <w:p w:rsidR="00000000" w:rsidRDefault="000D6268">
      <w:pPr>
        <w:pStyle w:val="Paragrafoelenco"/>
        <w:numPr>
          <w:ilvl w:val="0"/>
          <w:numId w:val="107"/>
        </w:numPr>
        <w:ind w:left="567" w:hanging="218"/>
        <w:jc w:val="both"/>
        <w:rPr>
          <w:del w:id="214" w:author="Roberto Pratola" w:date="2008-05-13T17:52:00Z"/>
          <w:rFonts w:eastAsiaTheme="minorHAnsi"/>
        </w:rPr>
        <w:pPrChange w:id="215" w:author="Roberto Pratola" w:date="2008-05-13T17:41:00Z">
          <w:pPr>
            <w:ind w:left="284"/>
            <w:jc w:val="both"/>
          </w:pPr>
        </w:pPrChange>
      </w:pPr>
      <w:moveFromRangeStart w:id="216" w:author="Roberto Pratola" w:date="2008-05-13T17:52:00Z" w:name="move198464454"/>
      <w:moveFrom w:id="217" w:author="Roberto Pratola" w:date="2008-05-13T17:52:00Z">
        <w:del w:id="218" w:author="Roberto Pratola" w:date="2008-05-13T20:26:00Z">
          <w:r w:rsidDel="00BB0A61">
            <w:rPr>
              <w:rFonts w:eastAsiaTheme="minorHAnsi"/>
              <w:b/>
            </w:rPr>
            <w:delText>call graph:</w:delText>
          </w:r>
          <w:r w:rsidDel="00BB0A61">
            <w:rPr>
              <w:rFonts w:eastAsiaTheme="minorHAnsi"/>
            </w:rPr>
            <w:delText xml:space="preserve"> un grafo orientato che rappresenta le relazioni di chiamate tra le operazioni di un programma. </w:delText>
          </w:r>
        </w:del>
      </w:moveFrom>
      <w:moveFromRangeEnd w:id="216"/>
    </w:p>
    <w:p w:rsidR="00000000" w:rsidDel="00BB0A61" w:rsidRDefault="000D6268">
      <w:pPr>
        <w:pStyle w:val="Paragrafoelenco"/>
        <w:numPr>
          <w:ilvl w:val="0"/>
          <w:numId w:val="107"/>
        </w:numPr>
        <w:ind w:left="567" w:hanging="218"/>
        <w:jc w:val="both"/>
        <w:rPr>
          <w:del w:id="219" w:author="Roberto Pratola" w:date="2008-05-13T20:26:00Z"/>
          <w:rFonts w:eastAsiaTheme="minorHAnsi"/>
        </w:rPr>
        <w:pPrChange w:id="220" w:author="Roberto Pratola" w:date="2008-05-13T17:41:00Z">
          <w:pPr>
            <w:ind w:left="284"/>
            <w:jc w:val="both"/>
          </w:pPr>
        </w:pPrChange>
      </w:pPr>
      <w:moveFromRangeStart w:id="221" w:author="Roberto Pratola" w:date="2008-05-13T17:52:00Z" w:name="move198464472"/>
      <w:moveFrom w:id="222" w:author="Roberto Pratola" w:date="2008-05-13T17:52:00Z">
        <w:del w:id="223" w:author="Roberto Pratola" w:date="2008-05-13T20:26:00Z">
          <w:r w:rsidDel="00BB0A61">
            <w:rPr>
              <w:rFonts w:eastAsiaTheme="minorHAnsi"/>
              <w:b/>
            </w:rPr>
            <w:delText>concern:</w:delText>
          </w:r>
          <w:r w:rsidDel="00BB0A61">
            <w:rPr>
              <w:rFonts w:eastAsiaTheme="minorHAnsi"/>
            </w:rPr>
            <w:delText xml:space="preserve"> un insieme di comportamenti che rispecchiano i requisiti del sistema e le priorità degli stakeholders (es: performance, security, logging, …).</w:delText>
          </w:r>
        </w:del>
      </w:moveFrom>
    </w:p>
    <w:p w:rsidR="00000000" w:rsidDel="00BB0A61" w:rsidRDefault="000D6268">
      <w:pPr>
        <w:pStyle w:val="Paragrafoelenco"/>
        <w:numPr>
          <w:ilvl w:val="0"/>
          <w:numId w:val="107"/>
        </w:numPr>
        <w:ind w:left="567" w:hanging="218"/>
        <w:jc w:val="both"/>
        <w:rPr>
          <w:del w:id="224" w:author="Roberto Pratola" w:date="2008-05-13T20:26:00Z"/>
          <w:rFonts w:eastAsiaTheme="minorHAnsi"/>
        </w:rPr>
        <w:pPrChange w:id="225" w:author="Roberto Pratola" w:date="2008-05-13T17:41:00Z">
          <w:pPr>
            <w:ind w:left="284"/>
            <w:jc w:val="both"/>
          </w:pPr>
        </w:pPrChange>
      </w:pPr>
      <w:moveFrom w:id="226" w:author="Roberto Pratola" w:date="2008-05-13T17:52:00Z">
        <w:del w:id="227" w:author="Roberto Pratola" w:date="2008-05-13T20:26:00Z">
          <w:r w:rsidDel="00BB0A61">
            <w:rPr>
              <w:rFonts w:eastAsiaTheme="minorHAnsi"/>
              <w:b/>
            </w:rPr>
            <w:delText xml:space="preserve">cross-cutting concern: </w:delText>
          </w:r>
          <w:r w:rsidDel="00BB0A61">
            <w:rPr>
              <w:rFonts w:eastAsiaTheme="minorHAnsi"/>
            </w:rPr>
            <w:delText>concerns la cui implementazione coinvolge diverse componenti di un programma.</w:delText>
          </w:r>
        </w:del>
      </w:moveFrom>
    </w:p>
    <w:p w:rsidR="00000000" w:rsidDel="00BB0A61" w:rsidRDefault="000D6268">
      <w:pPr>
        <w:pStyle w:val="Paragrafoelenco"/>
        <w:numPr>
          <w:ilvl w:val="0"/>
          <w:numId w:val="107"/>
        </w:numPr>
        <w:ind w:left="567" w:hanging="218"/>
        <w:jc w:val="both"/>
        <w:rPr>
          <w:del w:id="228" w:author="Roberto Pratola" w:date="2008-05-13T20:26:00Z"/>
          <w:rFonts w:eastAsiaTheme="minorHAnsi"/>
        </w:rPr>
        <w:pPrChange w:id="229" w:author="Roberto Pratola" w:date="2008-05-13T17:41:00Z">
          <w:pPr>
            <w:ind w:left="284"/>
            <w:jc w:val="both"/>
          </w:pPr>
        </w:pPrChange>
      </w:pPr>
      <w:moveFromRangeStart w:id="230" w:author="Roberto Pratola" w:date="2008-05-13T17:52:00Z" w:name="move198464488"/>
      <w:moveFromRangeEnd w:id="221"/>
      <w:moveFrom w:id="231" w:author="Roberto Pratola" w:date="2008-05-13T17:52:00Z">
        <w:del w:id="232" w:author="Roberto Pratola" w:date="2008-05-13T20:26:00Z">
          <w:r w:rsidDel="00BB0A61">
            <w:rPr>
              <w:rFonts w:eastAsiaTheme="minorHAnsi"/>
              <w:b/>
            </w:rPr>
            <w:delText>advice:</w:delText>
          </w:r>
          <w:r w:rsidDel="00BB0A61">
            <w:rPr>
              <w:rFonts w:eastAsiaTheme="minorHAnsi"/>
            </w:rPr>
            <w:delText xml:space="preserve"> frammento di codice che viene eseguito in corrispondenza di ogni join point associato ad un pointcut.</w:delText>
          </w:r>
        </w:del>
      </w:moveFrom>
    </w:p>
    <w:p w:rsidR="00000000" w:rsidDel="00BB0A61" w:rsidRDefault="000D6268">
      <w:pPr>
        <w:pStyle w:val="Paragrafoelenco"/>
        <w:numPr>
          <w:ilvl w:val="0"/>
          <w:numId w:val="107"/>
        </w:numPr>
        <w:ind w:left="567" w:hanging="218"/>
        <w:jc w:val="both"/>
        <w:rPr>
          <w:del w:id="233" w:author="Roberto Pratola" w:date="2008-05-13T20:26:00Z"/>
          <w:rFonts w:eastAsiaTheme="minorHAnsi"/>
        </w:rPr>
        <w:pPrChange w:id="234" w:author="Roberto Pratola" w:date="2008-05-13T17:41:00Z">
          <w:pPr>
            <w:ind w:left="284"/>
            <w:jc w:val="both"/>
          </w:pPr>
        </w:pPrChange>
      </w:pPr>
      <w:moveFrom w:id="235" w:author="Roberto Pratola" w:date="2008-05-13T17:52:00Z">
        <w:del w:id="236" w:author="Roberto Pratola" w:date="2008-05-13T20:26:00Z">
          <w:r w:rsidDel="00BB0A61">
            <w:rPr>
              <w:rFonts w:eastAsiaTheme="minorHAnsi"/>
              <w:b/>
            </w:rPr>
            <w:delText>aspect (aspetto):</w:delText>
          </w:r>
          <w:r w:rsidDel="00BB0A61">
            <w:rPr>
              <w:rFonts w:eastAsiaTheme="minorHAnsi"/>
            </w:rPr>
            <w:delText xml:space="preserve"> un’astrazione di programma che definisce un cross-cutting concern. Include la definizione di un pointcut e l’advice associato al concern.</w:delText>
          </w:r>
        </w:del>
      </w:moveFrom>
    </w:p>
    <w:moveFromRangeEnd w:id="230"/>
    <w:p w:rsidR="00000000" w:rsidRDefault="000D6268">
      <w:pPr>
        <w:pStyle w:val="Paragrafoelenco"/>
        <w:numPr>
          <w:ilvl w:val="0"/>
          <w:numId w:val="107"/>
        </w:numPr>
        <w:ind w:left="567" w:hanging="218"/>
        <w:jc w:val="both"/>
        <w:rPr>
          <w:del w:id="237" w:author="Roberto Pratola" w:date="2008-05-13T17:53:00Z"/>
          <w:rFonts w:eastAsiaTheme="minorHAnsi"/>
        </w:rPr>
        <w:pPrChange w:id="238" w:author="Roberto Pratola" w:date="2008-05-13T17:41:00Z">
          <w:pPr>
            <w:ind w:left="284"/>
            <w:jc w:val="both"/>
          </w:pPr>
        </w:pPrChange>
      </w:pPr>
      <w:del w:id="239" w:author="Roberto Pratola" w:date="2008-05-13T17:53:00Z">
        <w:r>
          <w:rPr>
            <w:rFonts w:eastAsiaTheme="minorHAnsi"/>
            <w:b/>
          </w:rPr>
          <w:delText>join point:</w:delText>
        </w:r>
        <w:r>
          <w:rPr>
            <w:rFonts w:eastAsiaTheme="minorHAnsi"/>
          </w:rPr>
          <w:delText xml:space="preserve"> un evento in un programma in esecuzione dove l’advice associato all’aspetto può essere eseguito.</w:delText>
        </w:r>
      </w:del>
    </w:p>
    <w:p w:rsidR="00786BB9" w:rsidRPr="00F43D0B" w:rsidDel="007D511B" w:rsidRDefault="00786BB9" w:rsidP="00786BB9">
      <w:pPr>
        <w:pStyle w:val="Paragrafoelenco"/>
        <w:numPr>
          <w:ilvl w:val="0"/>
          <w:numId w:val="107"/>
        </w:numPr>
        <w:ind w:left="567" w:hanging="218"/>
        <w:jc w:val="both"/>
        <w:rPr>
          <w:del w:id="240" w:author="Roberto Pratola" w:date="2008-05-13T17:53:00Z"/>
          <w:rFonts w:eastAsiaTheme="minorHAnsi"/>
        </w:rPr>
      </w:pPr>
      <w:moveToRangeStart w:id="241" w:author="Roberto Pratola" w:date="2008-05-13T17:52:00Z" w:name="move198464496"/>
      <w:moveTo w:id="242" w:author="Roberto Pratola" w:date="2008-05-13T17:52:00Z">
        <w:del w:id="243" w:author="Roberto Pratola" w:date="2008-05-13T17:53:00Z">
          <w:r w:rsidRPr="00F43D0B" w:rsidDel="007D511B">
            <w:rPr>
              <w:rFonts w:eastAsiaTheme="minorHAnsi"/>
              <w:b/>
            </w:rPr>
            <w:delText>join point model:</w:delText>
          </w:r>
          <w:r w:rsidRPr="00F43D0B" w:rsidDel="007D511B">
            <w:rPr>
              <w:rFonts w:eastAsiaTheme="minorHAnsi"/>
            </w:rPr>
            <w:delText xml:space="preserve"> l’insieme di eventi che potrebbero essere referenziati in un pointcut.</w:delText>
          </w:r>
        </w:del>
      </w:moveTo>
    </w:p>
    <w:moveToRangeEnd w:id="241"/>
    <w:p w:rsidR="00000000" w:rsidRDefault="000D6268">
      <w:pPr>
        <w:pStyle w:val="Paragrafoelenco"/>
        <w:numPr>
          <w:ilvl w:val="0"/>
          <w:numId w:val="107"/>
        </w:numPr>
        <w:ind w:left="567" w:hanging="218"/>
        <w:jc w:val="both"/>
        <w:rPr>
          <w:del w:id="244" w:author="Roberto Pratola" w:date="2008-05-13T17:53:00Z"/>
          <w:rFonts w:eastAsiaTheme="minorHAnsi"/>
        </w:rPr>
        <w:pPrChange w:id="245" w:author="Roberto Pratola" w:date="2008-05-13T17:41:00Z">
          <w:pPr>
            <w:ind w:left="284"/>
            <w:jc w:val="both"/>
          </w:pPr>
        </w:pPrChange>
      </w:pPr>
      <w:del w:id="246" w:author="Roberto Pratola" w:date="2008-05-13T17:53:00Z">
        <w:r>
          <w:rPr>
            <w:rFonts w:eastAsiaTheme="minorHAnsi"/>
            <w:b/>
          </w:rPr>
          <w:delText xml:space="preserve">join point shadow: </w:delText>
        </w:r>
        <w:r>
          <w:rPr>
            <w:rFonts w:eastAsiaTheme="minorHAnsi"/>
          </w:rPr>
          <w:delText>la proiezione statica di un join point all’interno del codice di un programma.</w:delText>
        </w:r>
      </w:del>
    </w:p>
    <w:p w:rsidR="00000000" w:rsidDel="00BB0A61" w:rsidRDefault="000D6268">
      <w:pPr>
        <w:pStyle w:val="Paragrafoelenco"/>
        <w:numPr>
          <w:ilvl w:val="0"/>
          <w:numId w:val="107"/>
        </w:numPr>
        <w:ind w:left="567" w:hanging="218"/>
        <w:jc w:val="both"/>
        <w:rPr>
          <w:del w:id="247" w:author="Roberto Pratola" w:date="2008-05-13T20:26:00Z"/>
          <w:rFonts w:eastAsiaTheme="minorHAnsi"/>
        </w:rPr>
        <w:pPrChange w:id="248" w:author="Roberto Pratola" w:date="2008-05-13T17:41:00Z">
          <w:pPr>
            <w:ind w:left="284"/>
            <w:jc w:val="both"/>
          </w:pPr>
        </w:pPrChange>
      </w:pPr>
      <w:moveFromRangeStart w:id="249" w:author="Roberto Pratola" w:date="2008-05-13T17:52:00Z" w:name="move198464496"/>
      <w:moveFrom w:id="250" w:author="Roberto Pratola" w:date="2008-05-13T17:52:00Z">
        <w:del w:id="251" w:author="Roberto Pratola" w:date="2008-05-13T20:26:00Z">
          <w:r w:rsidDel="00BB0A61">
            <w:rPr>
              <w:rFonts w:eastAsiaTheme="minorHAnsi"/>
              <w:b/>
            </w:rPr>
            <w:delText>join point model:</w:delText>
          </w:r>
          <w:r w:rsidDel="00BB0A61">
            <w:rPr>
              <w:rFonts w:eastAsiaTheme="minorHAnsi"/>
            </w:rPr>
            <w:delText xml:space="preserve"> l’insieme di eventi che potrebbero essere referenziati in un pointcut.</w:delText>
          </w:r>
        </w:del>
      </w:moveFrom>
    </w:p>
    <w:p w:rsidR="00000000" w:rsidRDefault="000D6268">
      <w:pPr>
        <w:pStyle w:val="Paragrafoelenco"/>
        <w:numPr>
          <w:ilvl w:val="0"/>
          <w:numId w:val="107"/>
        </w:numPr>
        <w:ind w:left="567" w:hanging="218"/>
        <w:jc w:val="both"/>
        <w:rPr>
          <w:ins w:id="252" w:author="Roberto Pratola" w:date="2008-05-13T17:53:00Z"/>
          <w:rFonts w:eastAsiaTheme="minorHAnsi"/>
        </w:rPr>
        <w:pPrChange w:id="253" w:author="Roberto Pratola" w:date="2008-05-13T17:41:00Z">
          <w:pPr>
            <w:ind w:left="284"/>
            <w:jc w:val="both"/>
          </w:pPr>
        </w:pPrChange>
      </w:pPr>
      <w:bookmarkStart w:id="254" w:name="_Ref198465123"/>
      <w:moveFromRangeEnd w:id="249"/>
      <w:r>
        <w:rPr>
          <w:rFonts w:eastAsiaTheme="minorHAnsi"/>
          <w:b/>
        </w:rPr>
        <w:t>pointcut:</w:t>
      </w:r>
      <w:r>
        <w:rPr>
          <w:rFonts w:eastAsiaTheme="minorHAnsi"/>
        </w:rPr>
        <w:t xml:space="preserve"> uno statement, incluso in un aspetto, che definisce i join points dove l’advice dell’aspetto associato dovrebbe essere eseguito.</w:t>
      </w:r>
      <w:bookmarkEnd w:id="254"/>
    </w:p>
    <w:p w:rsidR="00000000" w:rsidDel="00BB0A61" w:rsidRDefault="007D511B">
      <w:pPr>
        <w:pStyle w:val="Paragrafoelenco"/>
        <w:numPr>
          <w:ilvl w:val="0"/>
          <w:numId w:val="107"/>
        </w:numPr>
        <w:ind w:left="567" w:hanging="218"/>
        <w:jc w:val="both"/>
        <w:rPr>
          <w:del w:id="255" w:author="Roberto Pratola" w:date="2008-05-13T20:26:00Z"/>
          <w:rFonts w:eastAsiaTheme="minorHAnsi"/>
        </w:rPr>
        <w:pPrChange w:id="256" w:author="Roberto Pratola" w:date="2008-05-13T17:41:00Z">
          <w:pPr>
            <w:ind w:left="284"/>
            <w:jc w:val="both"/>
          </w:pPr>
        </w:pPrChange>
      </w:pPr>
      <w:bookmarkStart w:id="257" w:name="_Ref198465337"/>
      <w:ins w:id="258" w:author="Roberto Pratola" w:date="2008-05-13T17:53:00Z">
        <w:r w:rsidRPr="00F43D0B">
          <w:rPr>
            <w:rFonts w:eastAsiaTheme="minorHAnsi"/>
            <w:b/>
          </w:rPr>
          <w:t xml:space="preserve">progetto eclipse: </w:t>
        </w:r>
        <w:r w:rsidRPr="00F43D0B">
          <w:rPr>
            <w:rFonts w:eastAsiaTheme="minorHAnsi"/>
          </w:rPr>
          <w:t>rappresenta una vista di un progetto software in termini di elementi quali: package, classi, metodi, campi, aspetti, pointcuts e advices</w:t>
        </w:r>
        <w:r w:rsidRPr="00F43D0B">
          <w:rPr>
            <w:rFonts w:eastAsiaTheme="minorHAnsi"/>
            <w:b/>
          </w:rPr>
          <w:t>.</w:t>
        </w:r>
      </w:ins>
      <w:bookmarkEnd w:id="257"/>
    </w:p>
    <w:p w:rsidR="00000000" w:rsidRPr="00BB0A61" w:rsidRDefault="000D6268" w:rsidP="00BB0A61">
      <w:pPr>
        <w:pStyle w:val="Paragrafoelenco"/>
        <w:numPr>
          <w:ilvl w:val="0"/>
          <w:numId w:val="107"/>
        </w:numPr>
        <w:ind w:left="567" w:hanging="218"/>
        <w:jc w:val="both"/>
        <w:rPr>
          <w:rFonts w:eastAsiaTheme="minorHAnsi"/>
          <w:rPrChange w:id="259" w:author="Roberto Pratola" w:date="2008-05-13T20:26:00Z">
            <w:rPr>
              <w:rFonts w:eastAsiaTheme="minorHAnsi"/>
            </w:rPr>
          </w:rPrChange>
        </w:rPr>
        <w:pPrChange w:id="260" w:author="Roberto Pratola" w:date="2008-05-13T17:41:00Z">
          <w:pPr>
            <w:ind w:left="284"/>
            <w:jc w:val="both"/>
          </w:pPr>
        </w:pPrChange>
      </w:pPr>
      <w:moveFromRangeStart w:id="261" w:author="Roberto Pratola" w:date="2008-05-13T17:53:00Z" w:name="move198464533"/>
      <w:moveFrom w:id="262" w:author="Roberto Pratola" w:date="2008-05-13T17:53:00Z">
        <w:r w:rsidRPr="00BB0A61">
          <w:rPr>
            <w:rFonts w:eastAsiaTheme="minorHAnsi"/>
            <w:b/>
            <w:rPrChange w:id="263" w:author="Roberto Pratola" w:date="2008-05-13T20:26:00Z">
              <w:rPr>
                <w:rFonts w:eastAsiaTheme="minorHAnsi"/>
                <w:b/>
              </w:rPr>
            </w:rPrChange>
          </w:rPr>
          <w:t>weaving: l’iniezio</w:t>
        </w:r>
        <w:r w:rsidRPr="00BB0A61">
          <w:rPr>
            <w:rFonts w:eastAsiaTheme="minorHAnsi"/>
            <w:rPrChange w:id="264" w:author="Roberto Pratola" w:date="2008-05-13T20:26:00Z">
              <w:rPr>
                <w:rFonts w:eastAsiaTheme="minorHAnsi"/>
              </w:rPr>
            </w:rPrChange>
          </w:rPr>
          <w:t>ne del codice relative all’advice nei join points relativi</w:t>
        </w:r>
        <w:del w:id="265" w:author="Roberto Pratola" w:date="2008-05-13T20:26:00Z">
          <w:r w:rsidRPr="00BB0A61" w:rsidDel="00BB0A61">
            <w:rPr>
              <w:rFonts w:eastAsiaTheme="minorHAnsi"/>
              <w:rPrChange w:id="266" w:author="Roberto Pratola" w:date="2008-05-13T20:26:00Z">
                <w:rPr>
                  <w:rFonts w:eastAsiaTheme="minorHAnsi"/>
                </w:rPr>
              </w:rPrChange>
            </w:rPr>
            <w:delText>.</w:delText>
          </w:r>
        </w:del>
      </w:moveFrom>
    </w:p>
    <w:p w:rsidR="00000000" w:rsidRDefault="000D6268">
      <w:pPr>
        <w:pStyle w:val="Paragrafoelenco"/>
        <w:numPr>
          <w:ilvl w:val="0"/>
          <w:numId w:val="107"/>
        </w:numPr>
        <w:ind w:left="567" w:hanging="218"/>
        <w:jc w:val="both"/>
        <w:rPr>
          <w:ins w:id="267" w:author="Roberto Pratola" w:date="2008-05-13T17:53:00Z"/>
          <w:rFonts w:eastAsiaTheme="minorHAnsi"/>
          <w:b/>
        </w:rPr>
        <w:pPrChange w:id="268" w:author="Roberto Pratola" w:date="2008-05-13T17:53:00Z">
          <w:pPr>
            <w:ind w:left="284"/>
            <w:jc w:val="both"/>
          </w:pPr>
        </w:pPrChange>
      </w:pPr>
      <w:moveFromRangeStart w:id="269" w:author="Roberto Pratola" w:date="2008-05-13T17:52:00Z" w:name="move198464506"/>
      <w:moveFromRangeEnd w:id="261"/>
      <w:moveFrom w:id="270" w:author="Roberto Pratola" w:date="2008-05-13T17:52:00Z">
        <w:r w:rsidRPr="00BB0A61">
          <w:rPr>
            <w:rFonts w:eastAsiaTheme="minorHAnsi"/>
            <w:b/>
            <w:rPrChange w:id="271" w:author="Roberto Pratola" w:date="2008-05-13T20:26:00Z">
              <w:rPr>
                <w:rFonts w:eastAsiaTheme="minorHAnsi"/>
                <w:b/>
              </w:rPr>
            </w:rPrChange>
          </w:rPr>
          <w:t>menu contestuale:</w:t>
        </w:r>
        <w:r w:rsidRPr="00BB0A61">
          <w:rPr>
            <w:rFonts w:eastAsiaTheme="minorHAnsi"/>
            <w:rPrChange w:id="272" w:author="Roberto Pratola" w:date="2008-05-13T20:26:00Z">
              <w:rPr>
                <w:rFonts w:eastAsiaTheme="minorHAnsi"/>
              </w:rPr>
            </w:rPrChange>
          </w:rPr>
          <w:t xml:space="preserve"> elenco di possibili interazioni che è possibile effettuare</w:t>
        </w:r>
        <w:r w:rsidRPr="00BB0A61">
          <w:rPr>
            <w:rFonts w:eastAsiaTheme="minorHAnsi"/>
            <w:b/>
            <w:rPrChange w:id="273" w:author="Roberto Pratola" w:date="2008-05-13T20:26:00Z">
              <w:rPr>
                <w:rFonts w:eastAsiaTheme="minorHAnsi"/>
              </w:rPr>
            </w:rPrChange>
          </w:rPr>
          <w:t xml:space="preserve"> contestu</w:t>
        </w:r>
        <w:r w:rsidRPr="00BB0A61">
          <w:rPr>
            <w:rFonts w:eastAsiaTheme="minorHAnsi"/>
            <w:rPrChange w:id="274" w:author="Roberto Pratola" w:date="2008-05-13T20:26:00Z">
              <w:rPr>
                <w:rFonts w:eastAsiaTheme="minorHAnsi"/>
              </w:rPr>
            </w:rPrChange>
          </w:rPr>
          <w:t>alizzato in base al  tipo di oggetto (o oggetti) con cui si vuole inte</w:t>
        </w:r>
        <w:r>
          <w:rPr>
            <w:rFonts w:eastAsiaTheme="minorHAnsi"/>
          </w:rPr>
          <w:t>ragire.</w:t>
        </w:r>
      </w:moveFrom>
      <w:bookmarkStart w:id="275" w:name="_Ref198465422"/>
      <w:moveFromRangeEnd w:id="269"/>
      <w:ins w:id="276" w:author="Roberto Pratola" w:date="2008-05-13T17:03:00Z">
        <w:r>
          <w:rPr>
            <w:rFonts w:eastAsiaTheme="minorHAnsi"/>
            <w:b/>
          </w:rPr>
          <w:t xml:space="preserve">stato del progetto: </w:t>
        </w:r>
        <w:r w:rsidRPr="000D6268">
          <w:rPr>
            <w:rFonts w:eastAsiaTheme="minorHAnsi"/>
            <w:rPrChange w:id="277" w:author="Roberto Pratola" w:date="2008-05-13T17:41:00Z">
              <w:rPr>
                <w:rFonts w:eastAsiaTheme="minorHAnsi"/>
                <w:b/>
              </w:rPr>
            </w:rPrChange>
          </w:rPr>
          <w:t xml:space="preserve">insieme </w:t>
        </w:r>
      </w:ins>
      <w:ins w:id="278" w:author="Roberto Pratola" w:date="2008-05-13T17:04:00Z">
        <w:r>
          <w:rPr>
            <w:rFonts w:eastAsiaTheme="minorHAnsi"/>
          </w:rPr>
          <w:t xml:space="preserve">delle relazioni </w:t>
        </w:r>
      </w:ins>
      <w:ins w:id="279" w:author="Roberto Pratola" w:date="2008-05-13T17:07:00Z">
        <w:r>
          <w:rPr>
            <w:rFonts w:eastAsiaTheme="minorHAnsi"/>
          </w:rPr>
          <w:t xml:space="preserve">tra package, classi, aspetti, metodi, attributi e advice </w:t>
        </w:r>
      </w:ins>
      <w:ins w:id="280" w:author="Roberto Pratola" w:date="2008-05-13T17:08:00Z">
        <w:r>
          <w:rPr>
            <w:rFonts w:eastAsiaTheme="minorHAnsi"/>
          </w:rPr>
          <w:t xml:space="preserve">risultanti dall’ispezione </w:t>
        </w:r>
      </w:ins>
      <w:ins w:id="281" w:author="Roberto Pratola" w:date="2008-05-13T17:05:00Z">
        <w:r>
          <w:rPr>
            <w:rFonts w:eastAsiaTheme="minorHAnsi"/>
          </w:rPr>
          <w:t xml:space="preserve">del codice sorgente </w:t>
        </w:r>
      </w:ins>
      <w:ins w:id="282" w:author="Roberto Pratola" w:date="2008-05-13T17:08:00Z">
        <w:r>
          <w:rPr>
            <w:rFonts w:eastAsiaTheme="minorHAnsi"/>
          </w:rPr>
          <w:t xml:space="preserve">di un progetto </w:t>
        </w:r>
      </w:ins>
      <w:ins w:id="283" w:author="Roberto Pratola" w:date="2008-05-13T17:06:00Z">
        <w:r>
          <w:rPr>
            <w:rFonts w:eastAsiaTheme="minorHAnsi"/>
          </w:rPr>
          <w:t xml:space="preserve">in un </w:t>
        </w:r>
      </w:ins>
      <w:ins w:id="284" w:author="Roberto Pratola" w:date="2008-05-13T17:08:00Z">
        <w:r>
          <w:rPr>
            <w:rFonts w:eastAsiaTheme="minorHAnsi"/>
          </w:rPr>
          <w:t xml:space="preserve">dato </w:t>
        </w:r>
      </w:ins>
      <w:ins w:id="285" w:author="Roberto Pratola" w:date="2008-05-13T17:06:00Z">
        <w:r>
          <w:rPr>
            <w:rFonts w:eastAsiaTheme="minorHAnsi"/>
          </w:rPr>
          <w:t>istante di tempo.</w:t>
        </w:r>
      </w:ins>
      <w:bookmarkEnd w:id="275"/>
      <w:ins w:id="286" w:author="Roberto Pratola" w:date="2008-05-13T17:03:00Z">
        <w:r>
          <w:rPr>
            <w:rFonts w:eastAsiaTheme="minorHAnsi"/>
            <w:b/>
          </w:rPr>
          <w:t xml:space="preserve"> </w:t>
        </w:r>
      </w:ins>
    </w:p>
    <w:p w:rsidR="007D511B" w:rsidRPr="00F43D0B" w:rsidDel="007D511B" w:rsidRDefault="007D511B" w:rsidP="007D511B">
      <w:pPr>
        <w:pStyle w:val="Paragrafoelenco"/>
        <w:numPr>
          <w:ilvl w:val="0"/>
          <w:numId w:val="107"/>
        </w:numPr>
        <w:ind w:left="567" w:hanging="218"/>
        <w:jc w:val="both"/>
        <w:rPr>
          <w:del w:id="287" w:author="Roberto Pratola" w:date="2008-05-13T17:53:00Z"/>
          <w:rFonts w:eastAsiaTheme="minorHAnsi"/>
        </w:rPr>
      </w:pPr>
      <w:moveToRangeStart w:id="288" w:author="Roberto Pratola" w:date="2008-05-13T17:53:00Z" w:name="move198464533"/>
      <w:moveTo w:id="289" w:author="Roberto Pratola" w:date="2008-05-13T17:53:00Z">
        <w:r w:rsidRPr="00F43D0B">
          <w:rPr>
            <w:rFonts w:eastAsiaTheme="minorHAnsi"/>
            <w:b/>
          </w:rPr>
          <w:t>weaving:</w:t>
        </w:r>
        <w:r w:rsidRPr="00F43D0B">
          <w:rPr>
            <w:rFonts w:eastAsiaTheme="minorHAnsi"/>
          </w:rPr>
          <w:t xml:space="preserve"> l’iniezione del codice relative all’advice nei join points relativi.</w:t>
        </w:r>
      </w:moveTo>
    </w:p>
    <w:moveToRangeEnd w:id="288"/>
    <w:p w:rsidR="00000000" w:rsidRDefault="00BB4BA0">
      <w:pPr>
        <w:pStyle w:val="Paragrafoelenco"/>
        <w:numPr>
          <w:ilvl w:val="0"/>
          <w:numId w:val="107"/>
        </w:numPr>
        <w:ind w:left="567" w:hanging="218"/>
        <w:jc w:val="both"/>
        <w:rPr>
          <w:ins w:id="290" w:author="Roberto Pratola" w:date="2008-05-13T17:34:00Z"/>
          <w:rFonts w:eastAsiaTheme="minorHAnsi"/>
          <w:b/>
          <w:rPrChange w:id="291" w:author="Roberto Pratola" w:date="2008-05-13T17:53:00Z">
            <w:rPr>
              <w:ins w:id="292" w:author="Roberto Pratola" w:date="2008-05-13T17:34:00Z"/>
              <w:rFonts w:eastAsiaTheme="minorHAnsi"/>
              <w:b/>
              <w:lang w:val="en-US"/>
            </w:rPr>
          </w:rPrChange>
        </w:rPr>
        <w:pPrChange w:id="293" w:author="Roberto Pratola" w:date="2008-05-13T17:53:00Z">
          <w:pPr>
            <w:ind w:left="284"/>
            <w:jc w:val="both"/>
          </w:pPr>
        </w:pPrChange>
      </w:pPr>
    </w:p>
    <w:p w:rsidR="00973734" w:rsidRPr="007D511B" w:rsidDel="006D515F" w:rsidRDefault="00973734" w:rsidP="007014E2">
      <w:pPr>
        <w:ind w:left="284"/>
        <w:jc w:val="both"/>
        <w:rPr>
          <w:del w:id="294" w:author="Roberto Pratola" w:date="2008-05-13T17:21:00Z"/>
          <w:rFonts w:eastAsiaTheme="minorHAnsi"/>
          <w:b/>
          <w:rPrChange w:id="295" w:author="Roberto Pratola" w:date="2008-05-13T17:53:00Z">
            <w:rPr>
              <w:del w:id="296" w:author="Roberto Pratola" w:date="2008-05-13T17:21:00Z"/>
              <w:rFonts w:eastAsiaTheme="minorHAnsi"/>
            </w:rPr>
          </w:rPrChange>
        </w:rPr>
      </w:pPr>
    </w:p>
    <w:p w:rsidR="00303CAF" w:rsidRPr="007D511B" w:rsidRDefault="00303CAF" w:rsidP="007014E2">
      <w:pPr>
        <w:ind w:left="284"/>
        <w:jc w:val="both"/>
        <w:rPr>
          <w:rFonts w:eastAsiaTheme="minorHAnsi"/>
          <w:b/>
          <w:rPrChange w:id="297" w:author="Roberto Pratola" w:date="2008-05-13T17:53:00Z">
            <w:rPr/>
          </w:rPrChange>
        </w:rPr>
      </w:pPr>
    </w:p>
    <w:p w:rsidR="003E0CD1" w:rsidRPr="007D511B" w:rsidRDefault="000D6268" w:rsidP="00FA1F02">
      <w:pPr>
        <w:pStyle w:val="Titolo3"/>
      </w:pPr>
      <w:bookmarkStart w:id="298" w:name="_Toc198101827"/>
      <w:r w:rsidRPr="000D6268">
        <w:rPr>
          <w:rPrChange w:id="299" w:author="Roberto Pratola" w:date="2008-05-13T17:55:00Z">
            <w:rPr>
              <w:rFonts w:asciiTheme="minorHAnsi" w:eastAsiaTheme="minorEastAsia" w:hAnsiTheme="minorHAnsi" w:cstheme="minorBidi"/>
              <w:color w:val="000000" w:themeColor="text1"/>
              <w:spacing w:val="0"/>
              <w:lang w:val="it-IT"/>
            </w:rPr>
          </w:rPrChange>
        </w:rPr>
        <w:t>Acronimi</w:t>
      </w:r>
      <w:bookmarkEnd w:id="298"/>
    </w:p>
    <w:p w:rsidR="00851A58" w:rsidRPr="007D511B" w:rsidRDefault="000D6268" w:rsidP="00851A58">
      <w:pPr>
        <w:ind w:left="284"/>
        <w:rPr>
          <w:rFonts w:eastAsiaTheme="minorHAnsi"/>
          <w:lang w:val="en-US"/>
          <w:rPrChange w:id="300" w:author="Roberto Pratola" w:date="2008-05-13T17:53:00Z">
            <w:rPr>
              <w:lang w:val="en-US"/>
            </w:rPr>
          </w:rPrChange>
        </w:rPr>
      </w:pPr>
      <w:r w:rsidRPr="000D6268">
        <w:rPr>
          <w:rFonts w:eastAsiaTheme="minorHAnsi"/>
          <w:b/>
          <w:lang w:val="en-US"/>
          <w:rPrChange w:id="301" w:author="Roberto Pratola" w:date="2008-05-13T17:53:00Z">
            <w:rPr>
              <w:b/>
              <w:lang w:val="en-US"/>
            </w:rPr>
          </w:rPrChange>
        </w:rPr>
        <w:t>AOP:</w:t>
      </w:r>
      <w:r w:rsidRPr="000D6268">
        <w:rPr>
          <w:rFonts w:eastAsiaTheme="minorHAnsi"/>
          <w:lang w:val="en-US"/>
          <w:rPrChange w:id="302" w:author="Roberto Pratola" w:date="2008-05-13T17:53:00Z">
            <w:rPr>
              <w:lang w:val="en-US"/>
            </w:rPr>
          </w:rPrChange>
        </w:rPr>
        <w:t xml:space="preserve"> </w:t>
      </w:r>
      <w:r w:rsidRPr="000D6268">
        <w:rPr>
          <w:rFonts w:eastAsiaTheme="minorHAnsi"/>
          <w:lang w:val="en-US"/>
          <w:rPrChange w:id="303" w:author="Roberto Pratola" w:date="2008-05-13T17:53:00Z">
            <w:rPr>
              <w:lang w:val="en-US"/>
            </w:rPr>
          </w:rPrChange>
        </w:rPr>
        <w:tab/>
        <w:t>Aspect Oriented Programming</w:t>
      </w:r>
    </w:p>
    <w:p w:rsidR="00B31E10" w:rsidRDefault="000D6268" w:rsidP="00851A58">
      <w:pPr>
        <w:ind w:left="284"/>
        <w:rPr>
          <w:lang w:val="en-US"/>
        </w:rPr>
      </w:pPr>
      <w:r w:rsidRPr="000D6268">
        <w:rPr>
          <w:rFonts w:eastAsiaTheme="minorHAnsi"/>
          <w:b/>
          <w:lang w:val="en-US"/>
          <w:rPrChange w:id="304" w:author="Roberto Pratola" w:date="2008-05-13T17:53:00Z">
            <w:rPr>
              <w:b/>
              <w:lang w:val="en-US"/>
            </w:rPr>
          </w:rPrChange>
        </w:rPr>
        <w:t>CASE:</w:t>
      </w:r>
      <w:r w:rsidRPr="000D6268">
        <w:rPr>
          <w:rFonts w:eastAsiaTheme="minorHAnsi"/>
          <w:lang w:val="en-US"/>
          <w:rPrChange w:id="305" w:author="Roberto Pratola" w:date="2008-05-13T17:53:00Z">
            <w:rPr>
              <w:lang w:val="en-US"/>
            </w:rPr>
          </w:rPrChange>
        </w:rPr>
        <w:tab/>
        <w:t>Computer-Aided Software E</w:t>
      </w:r>
      <w:r w:rsidRPr="000D6268">
        <w:rPr>
          <w:rFonts w:eastAsiaTheme="minorHAnsi"/>
          <w:b/>
          <w:lang w:val="en-US"/>
          <w:rPrChange w:id="306" w:author="Roberto Pratola" w:date="2008-05-13T17:53:00Z">
            <w:rPr>
              <w:lang w:val="en-US"/>
            </w:rPr>
          </w:rPrChange>
        </w:rPr>
        <w:t>n</w:t>
      </w:r>
      <w:r w:rsidR="00B31E10">
        <w:rPr>
          <w:lang w:val="en-US"/>
        </w:rPr>
        <w:t>gineering</w:t>
      </w:r>
    </w:p>
    <w:p w:rsidR="00851A58" w:rsidRPr="00B46910" w:rsidRDefault="00851A58" w:rsidP="00851A58">
      <w:pPr>
        <w:autoSpaceDE w:val="0"/>
        <w:autoSpaceDN w:val="0"/>
        <w:adjustRightInd w:val="0"/>
        <w:ind w:left="284"/>
        <w:rPr>
          <w:lang w:val="en-GB"/>
        </w:rPr>
      </w:pPr>
      <w:r w:rsidRPr="00851A58">
        <w:rPr>
          <w:b/>
          <w:iCs/>
          <w:lang w:val="en-GB"/>
        </w:rPr>
        <w:t>DB</w:t>
      </w:r>
      <w:r w:rsidR="00A745CF">
        <w:rPr>
          <w:b/>
          <w:iCs/>
          <w:lang w:val="en-GB"/>
        </w:rPr>
        <w:t xml:space="preserve">: </w:t>
      </w:r>
      <w:r w:rsidR="00A745CF">
        <w:rPr>
          <w:b/>
          <w:iCs/>
          <w:lang w:val="en-GB"/>
        </w:rPr>
        <w:tab/>
      </w:r>
      <w:r w:rsidR="00A745CF">
        <w:rPr>
          <w:b/>
          <w:iCs/>
          <w:lang w:val="en-GB"/>
        </w:rPr>
        <w:tab/>
      </w:r>
      <w:r w:rsidR="00A745CF" w:rsidRPr="00A745CF">
        <w:rPr>
          <w:iCs/>
          <w:lang w:val="en-GB"/>
        </w:rPr>
        <w:t>D</w:t>
      </w:r>
      <w:r>
        <w:rPr>
          <w:lang w:val="en-GB"/>
        </w:rPr>
        <w:t>ata</w:t>
      </w:r>
      <w:r w:rsidR="009E5D48">
        <w:rPr>
          <w:lang w:val="en-GB"/>
        </w:rPr>
        <w:t>b</w:t>
      </w:r>
      <w:r>
        <w:rPr>
          <w:lang w:val="en-GB"/>
        </w:rPr>
        <w:t>ase</w:t>
      </w:r>
    </w:p>
    <w:p w:rsidR="00851A58" w:rsidRDefault="00851A58" w:rsidP="00851A58">
      <w:pPr>
        <w:autoSpaceDE w:val="0"/>
        <w:autoSpaceDN w:val="0"/>
        <w:adjustRightInd w:val="0"/>
        <w:ind w:left="284"/>
        <w:rPr>
          <w:lang w:val="en-GB"/>
        </w:rPr>
      </w:pPr>
      <w:r w:rsidRPr="00A745CF">
        <w:rPr>
          <w:b/>
          <w:iCs/>
          <w:lang w:val="en-GB"/>
        </w:rPr>
        <w:t>DBMS</w:t>
      </w:r>
      <w:r w:rsidR="00A745CF">
        <w:rPr>
          <w:b/>
          <w:iCs/>
          <w:lang w:val="en-GB"/>
        </w:rPr>
        <w:t xml:space="preserve">: </w:t>
      </w:r>
      <w:r w:rsidR="00A745CF">
        <w:rPr>
          <w:b/>
          <w:iCs/>
          <w:lang w:val="en-GB"/>
        </w:rPr>
        <w:tab/>
      </w:r>
      <w:r>
        <w:rPr>
          <w:lang w:val="en-GB"/>
        </w:rPr>
        <w:t>Data Base Management System</w:t>
      </w:r>
    </w:p>
    <w:p w:rsidR="00902D7A" w:rsidRDefault="00902D7A" w:rsidP="00851A58">
      <w:pPr>
        <w:autoSpaceDE w:val="0"/>
        <w:autoSpaceDN w:val="0"/>
        <w:adjustRightInd w:val="0"/>
        <w:ind w:left="284"/>
        <w:rPr>
          <w:lang w:val="en-GB"/>
        </w:rPr>
      </w:pPr>
      <w:r>
        <w:rPr>
          <w:b/>
          <w:iCs/>
          <w:lang w:val="en-GB"/>
        </w:rPr>
        <w:t>IDE:</w:t>
      </w:r>
      <w:r>
        <w:rPr>
          <w:lang w:val="en-GB"/>
        </w:rPr>
        <w:tab/>
      </w:r>
      <w:r>
        <w:rPr>
          <w:lang w:val="en-GB"/>
        </w:rPr>
        <w:tab/>
      </w:r>
      <w:r>
        <w:rPr>
          <w:bCs/>
        </w:rPr>
        <w:t>I</w:t>
      </w:r>
      <w:r w:rsidRPr="00902D7A">
        <w:rPr>
          <w:bCs/>
        </w:rPr>
        <w:t xml:space="preserve">ntegrated </w:t>
      </w:r>
      <w:r>
        <w:rPr>
          <w:bCs/>
        </w:rPr>
        <w:t>D</w:t>
      </w:r>
      <w:r w:rsidRPr="00902D7A">
        <w:rPr>
          <w:bCs/>
        </w:rPr>
        <w:t xml:space="preserve">evelopment </w:t>
      </w:r>
      <w:r>
        <w:rPr>
          <w:bCs/>
        </w:rPr>
        <w:t>E</w:t>
      </w:r>
      <w:r w:rsidRPr="00902D7A">
        <w:rPr>
          <w:bCs/>
        </w:rPr>
        <w:t>nvironment</w:t>
      </w:r>
    </w:p>
    <w:p w:rsidR="009E5D48" w:rsidRDefault="009E5D48" w:rsidP="009E5D48">
      <w:pPr>
        <w:autoSpaceDE w:val="0"/>
        <w:autoSpaceDN w:val="0"/>
        <w:adjustRightInd w:val="0"/>
        <w:ind w:left="284"/>
        <w:rPr>
          <w:lang w:val="en-GB"/>
        </w:rPr>
      </w:pPr>
      <w:r w:rsidRPr="00A745CF">
        <w:rPr>
          <w:b/>
          <w:iCs/>
          <w:lang w:val="en-GB"/>
        </w:rPr>
        <w:t>IEEE</w:t>
      </w:r>
      <w:r>
        <w:rPr>
          <w:b/>
          <w:iCs/>
          <w:lang w:val="en-GB"/>
        </w:rPr>
        <w:t xml:space="preserve">: </w:t>
      </w:r>
      <w:r>
        <w:rPr>
          <w:b/>
          <w:iCs/>
          <w:lang w:val="en-GB"/>
        </w:rPr>
        <w:tab/>
      </w:r>
      <w:r>
        <w:rPr>
          <w:lang w:val="en-GB"/>
        </w:rPr>
        <w:t>Institute of Electrical and Electronic Engineers</w:t>
      </w:r>
    </w:p>
    <w:p w:rsidR="009E5D48" w:rsidRPr="009E5D48" w:rsidRDefault="009E5D48" w:rsidP="009E5D48">
      <w:pPr>
        <w:autoSpaceDE w:val="0"/>
        <w:autoSpaceDN w:val="0"/>
        <w:adjustRightInd w:val="0"/>
        <w:ind w:left="284"/>
        <w:rPr>
          <w:lang w:val="en-US"/>
        </w:rPr>
      </w:pPr>
      <w:r w:rsidRPr="009E5D48">
        <w:rPr>
          <w:b/>
          <w:iCs/>
          <w:lang w:val="en-US"/>
        </w:rPr>
        <w:t xml:space="preserve">JDK: </w:t>
      </w:r>
      <w:r w:rsidRPr="009E5D48">
        <w:rPr>
          <w:b/>
          <w:iCs/>
          <w:lang w:val="en-US"/>
        </w:rPr>
        <w:tab/>
      </w:r>
      <w:r w:rsidRPr="009E5D48">
        <w:rPr>
          <w:lang w:val="en-US"/>
        </w:rPr>
        <w:t xml:space="preserve">Java Development </w:t>
      </w:r>
      <w:r w:rsidR="00C34AD8">
        <w:rPr>
          <w:lang w:val="en-US"/>
        </w:rPr>
        <w:t>K</w:t>
      </w:r>
      <w:r w:rsidRPr="009E5D48">
        <w:rPr>
          <w:lang w:val="en-US"/>
        </w:rPr>
        <w:t>it</w:t>
      </w:r>
    </w:p>
    <w:p w:rsidR="00851A58" w:rsidRDefault="00851A58" w:rsidP="00851A58">
      <w:pPr>
        <w:autoSpaceDE w:val="0"/>
        <w:autoSpaceDN w:val="0"/>
        <w:adjustRightInd w:val="0"/>
        <w:ind w:left="284"/>
        <w:rPr>
          <w:lang w:val="en-GB"/>
        </w:rPr>
      </w:pPr>
      <w:r w:rsidRPr="00A745CF">
        <w:rPr>
          <w:b/>
          <w:iCs/>
          <w:lang w:val="en-GB"/>
        </w:rPr>
        <w:t>JRE</w:t>
      </w:r>
      <w:r w:rsidR="00A745CF">
        <w:rPr>
          <w:b/>
          <w:iCs/>
          <w:lang w:val="en-GB"/>
        </w:rPr>
        <w:t xml:space="preserve">: </w:t>
      </w:r>
      <w:r w:rsidR="00A745CF">
        <w:rPr>
          <w:b/>
          <w:iCs/>
          <w:lang w:val="en-GB"/>
        </w:rPr>
        <w:tab/>
      </w:r>
      <w:r>
        <w:rPr>
          <w:lang w:val="en-GB"/>
        </w:rPr>
        <w:t>Java Runtime Edition</w:t>
      </w:r>
    </w:p>
    <w:p w:rsidR="00851A58" w:rsidRPr="009E5D48" w:rsidRDefault="00851A58" w:rsidP="00851A58">
      <w:pPr>
        <w:autoSpaceDE w:val="0"/>
        <w:autoSpaceDN w:val="0"/>
        <w:adjustRightInd w:val="0"/>
        <w:ind w:left="284"/>
        <w:rPr>
          <w:lang w:val="en-US"/>
        </w:rPr>
      </w:pPr>
      <w:r w:rsidRPr="009E5D48">
        <w:rPr>
          <w:b/>
          <w:iCs/>
          <w:lang w:val="en-US"/>
        </w:rPr>
        <w:t>JVM</w:t>
      </w:r>
      <w:r w:rsidR="00A745CF" w:rsidRPr="009E5D48">
        <w:rPr>
          <w:b/>
          <w:iCs/>
          <w:lang w:val="en-US"/>
        </w:rPr>
        <w:t xml:space="preserve">: </w:t>
      </w:r>
      <w:r w:rsidR="00A745CF" w:rsidRPr="009E5D48">
        <w:rPr>
          <w:b/>
          <w:iCs/>
          <w:lang w:val="en-US"/>
        </w:rPr>
        <w:tab/>
      </w:r>
      <w:r w:rsidRPr="009E5D48">
        <w:rPr>
          <w:lang w:val="en-US"/>
        </w:rPr>
        <w:t>Java Virtual Machine</w:t>
      </w:r>
    </w:p>
    <w:p w:rsidR="00851A58" w:rsidRPr="003B467B" w:rsidRDefault="00851A58" w:rsidP="00851A58">
      <w:pPr>
        <w:autoSpaceDE w:val="0"/>
        <w:autoSpaceDN w:val="0"/>
        <w:adjustRightInd w:val="0"/>
        <w:ind w:left="284"/>
        <w:rPr>
          <w:lang w:val="en-US"/>
        </w:rPr>
      </w:pPr>
      <w:r w:rsidRPr="003B467B">
        <w:rPr>
          <w:b/>
          <w:iCs/>
          <w:lang w:val="en-US"/>
        </w:rPr>
        <w:t>OS</w:t>
      </w:r>
      <w:r w:rsidR="00A745CF" w:rsidRPr="003B467B">
        <w:rPr>
          <w:b/>
          <w:iCs/>
          <w:lang w:val="en-US"/>
        </w:rPr>
        <w:t>:</w:t>
      </w:r>
      <w:r w:rsidR="00E06543">
        <w:rPr>
          <w:b/>
          <w:iCs/>
          <w:lang w:val="en-US"/>
        </w:rPr>
        <w:tab/>
      </w:r>
      <w:r w:rsidR="00E06543">
        <w:rPr>
          <w:b/>
          <w:iCs/>
          <w:lang w:val="en-US"/>
        </w:rPr>
        <w:tab/>
      </w:r>
      <w:r w:rsidRPr="003B467B">
        <w:rPr>
          <w:lang w:val="en-US"/>
        </w:rPr>
        <w:t>Operating System</w:t>
      </w:r>
    </w:p>
    <w:p w:rsidR="00851A58" w:rsidRPr="005E2987" w:rsidRDefault="008F4999" w:rsidP="00851A58">
      <w:pPr>
        <w:autoSpaceDE w:val="0"/>
        <w:autoSpaceDN w:val="0"/>
        <w:adjustRightInd w:val="0"/>
        <w:ind w:left="284"/>
        <w:rPr>
          <w:lang w:val="en-US"/>
        </w:rPr>
      </w:pPr>
      <w:r w:rsidRPr="008F4999">
        <w:rPr>
          <w:b/>
          <w:iCs/>
          <w:lang w:val="en-US"/>
        </w:rPr>
        <w:t xml:space="preserve">SO: </w:t>
      </w:r>
      <w:r w:rsidRPr="008F4999">
        <w:rPr>
          <w:b/>
          <w:iCs/>
          <w:lang w:val="en-US"/>
        </w:rPr>
        <w:tab/>
      </w:r>
      <w:r w:rsidRPr="008F4999">
        <w:rPr>
          <w:b/>
          <w:iCs/>
          <w:lang w:val="en-US"/>
        </w:rPr>
        <w:tab/>
      </w:r>
      <w:r w:rsidRPr="008F4999">
        <w:rPr>
          <w:lang w:val="en-US"/>
        </w:rPr>
        <w:t>Sistema Operativo</w:t>
      </w:r>
    </w:p>
    <w:p w:rsidR="00B31E10" w:rsidRPr="005E2987" w:rsidRDefault="008F4999" w:rsidP="00B31E10">
      <w:pPr>
        <w:ind w:left="284"/>
        <w:rPr>
          <w:lang w:val="en-US"/>
        </w:rPr>
      </w:pPr>
      <w:r w:rsidRPr="008F4999">
        <w:rPr>
          <w:b/>
          <w:iCs/>
          <w:lang w:val="en-US"/>
        </w:rPr>
        <w:t xml:space="preserve">SRS: </w:t>
      </w:r>
      <w:r w:rsidRPr="008F4999">
        <w:rPr>
          <w:b/>
          <w:iCs/>
          <w:lang w:val="en-US"/>
        </w:rPr>
        <w:tab/>
      </w:r>
      <w:r w:rsidRPr="008F4999">
        <w:rPr>
          <w:lang w:val="en-US"/>
        </w:rPr>
        <w:t>Software Requirements Specific</w:t>
      </w:r>
    </w:p>
    <w:p w:rsidR="00851A58" w:rsidRPr="005E2987" w:rsidRDefault="008F4999" w:rsidP="00851A58">
      <w:pPr>
        <w:ind w:left="284"/>
        <w:rPr>
          <w:lang w:val="en-US"/>
        </w:rPr>
      </w:pPr>
      <w:r w:rsidRPr="008F4999">
        <w:rPr>
          <w:b/>
          <w:iCs/>
          <w:lang w:val="en-US"/>
        </w:rPr>
        <w:t xml:space="preserve">SW: </w:t>
      </w:r>
      <w:r w:rsidRPr="008F4999">
        <w:rPr>
          <w:b/>
          <w:iCs/>
          <w:lang w:val="en-US"/>
        </w:rPr>
        <w:tab/>
      </w:r>
      <w:r w:rsidRPr="008F4999">
        <w:rPr>
          <w:lang w:val="en-US"/>
        </w:rPr>
        <w:t>Software</w:t>
      </w:r>
    </w:p>
    <w:p w:rsidR="003E0CD1" w:rsidRPr="00A745CF" w:rsidRDefault="003E0CD1" w:rsidP="00FA1F02">
      <w:pPr>
        <w:pStyle w:val="Titolo3"/>
        <w:rPr>
          <w:lang w:val="it-IT"/>
        </w:rPr>
      </w:pPr>
      <w:bookmarkStart w:id="307" w:name="_Toc198101828"/>
      <w:r w:rsidRPr="00A745CF">
        <w:rPr>
          <w:lang w:val="it-IT"/>
        </w:rPr>
        <w:t>Abbreviazioni</w:t>
      </w:r>
      <w:bookmarkEnd w:id="307"/>
    </w:p>
    <w:p w:rsidR="003E0CD1" w:rsidRPr="002F2A0B" w:rsidRDefault="002F2A0B" w:rsidP="002F2A0B">
      <w:pPr>
        <w:ind w:left="284"/>
        <w:rPr>
          <w:i/>
        </w:rPr>
      </w:pPr>
      <w:r w:rsidRPr="002F2A0B">
        <w:rPr>
          <w:i/>
        </w:rPr>
        <w:t>TBD</w:t>
      </w:r>
    </w:p>
    <w:p w:rsidR="006101FA" w:rsidRPr="00A745CF" w:rsidRDefault="003E0CD1" w:rsidP="00442C8E">
      <w:pPr>
        <w:pStyle w:val="Titolo2"/>
        <w:rPr>
          <w:lang w:val="it-IT"/>
        </w:rPr>
      </w:pPr>
      <w:bookmarkStart w:id="308" w:name="_Toc198101829"/>
      <w:r w:rsidRPr="00A745CF">
        <w:rPr>
          <w:lang w:val="it-IT"/>
        </w:rPr>
        <w:t>Riferimenti</w:t>
      </w:r>
      <w:bookmarkEnd w:id="308"/>
    </w:p>
    <w:p w:rsidR="00851A58" w:rsidRDefault="00851A58" w:rsidP="00851A58">
      <w:pPr>
        <w:widowControl w:val="0"/>
        <w:autoSpaceDE w:val="0"/>
        <w:autoSpaceDN w:val="0"/>
        <w:adjustRightInd w:val="0"/>
        <w:ind w:left="113"/>
        <w:jc w:val="both"/>
      </w:pPr>
      <w:r>
        <w:t>Per attingere informazioni sul funzionamento del sistema si sono utilizzate le conoscenze dei progettisti e del committente.</w:t>
      </w:r>
    </w:p>
    <w:p w:rsidR="00851A58" w:rsidRDefault="00851A58" w:rsidP="00851A58">
      <w:pPr>
        <w:widowControl w:val="0"/>
        <w:autoSpaceDE w:val="0"/>
        <w:autoSpaceDN w:val="0"/>
        <w:adjustRightInd w:val="0"/>
        <w:ind w:left="113"/>
        <w:jc w:val="both"/>
        <w:rPr>
          <w:b/>
          <w:bCs/>
          <w:sz w:val="32"/>
          <w:szCs w:val="32"/>
        </w:rPr>
      </w:pPr>
      <w:r>
        <w:t>Ulteriori fonti di riferimento adottate sono:</w:t>
      </w:r>
    </w:p>
    <w:p w:rsidR="002A3800" w:rsidRDefault="00851A58" w:rsidP="002A3800">
      <w:pPr>
        <w:widowControl w:val="0"/>
        <w:numPr>
          <w:ilvl w:val="0"/>
          <w:numId w:val="21"/>
        </w:numPr>
        <w:autoSpaceDE w:val="0"/>
        <w:autoSpaceDN w:val="0"/>
        <w:adjustRightInd w:val="0"/>
        <w:spacing w:line="240" w:lineRule="auto"/>
        <w:ind w:left="539" w:hanging="284"/>
        <w:jc w:val="both"/>
      </w:pPr>
      <w:r>
        <w:t>IEEE Std.830-1998 - Struttura di un documento di SRS</w:t>
      </w:r>
    </w:p>
    <w:p w:rsidR="002A3800" w:rsidRPr="00851A58" w:rsidRDefault="002A3800" w:rsidP="002A3800">
      <w:pPr>
        <w:widowControl w:val="0"/>
        <w:autoSpaceDE w:val="0"/>
        <w:autoSpaceDN w:val="0"/>
        <w:adjustRightInd w:val="0"/>
        <w:spacing w:line="240" w:lineRule="auto"/>
        <w:ind w:left="255"/>
        <w:jc w:val="both"/>
      </w:pPr>
    </w:p>
    <w:p w:rsidR="006101FA" w:rsidRDefault="003E0CD1" w:rsidP="00442C8E">
      <w:pPr>
        <w:pStyle w:val="Titolo2"/>
      </w:pPr>
      <w:bookmarkStart w:id="309" w:name="_Toc198101830"/>
      <w:r>
        <w:t>Panoramica</w:t>
      </w:r>
      <w:r w:rsidR="009852F1">
        <w:t xml:space="preserve"> del Documento</w:t>
      </w:r>
      <w:bookmarkEnd w:id="309"/>
    </w:p>
    <w:p w:rsidR="005E6611" w:rsidRDefault="005E6611" w:rsidP="005E6611">
      <w:pPr>
        <w:widowControl w:val="0"/>
        <w:autoSpaceDE w:val="0"/>
        <w:autoSpaceDN w:val="0"/>
        <w:adjustRightInd w:val="0"/>
        <w:ind w:left="113"/>
        <w:jc w:val="both"/>
      </w:pPr>
      <w:r>
        <w:lastRenderedPageBreak/>
        <w:t>L’intento di questo documento è quello di descrivere le funzionalità che il software deve soddisfare, le quali saranno specificate nei capitoli successivi in modo chiaro e conciso.</w:t>
      </w:r>
    </w:p>
    <w:p w:rsidR="005E6611" w:rsidRDefault="005E6611" w:rsidP="005E6611">
      <w:pPr>
        <w:widowControl w:val="0"/>
        <w:autoSpaceDE w:val="0"/>
        <w:autoSpaceDN w:val="0"/>
        <w:adjustRightInd w:val="0"/>
        <w:ind w:left="113"/>
        <w:jc w:val="both"/>
      </w:pPr>
      <w:r>
        <w:t xml:space="preserve">Il paragrafo </w:t>
      </w:r>
      <w:r w:rsidR="000D6268">
        <w:fldChar w:fldCharType="begin"/>
      </w:r>
      <w:r w:rsidR="00B53DDE">
        <w:instrText xml:space="preserve"> REF _Ref198008911 \w \h </w:instrText>
      </w:r>
      <w:r w:rsidR="000D6268">
        <w:fldChar w:fldCharType="separate"/>
      </w:r>
      <w:r w:rsidR="00772E84">
        <w:t>2</w:t>
      </w:r>
      <w:r w:rsidR="000D6268">
        <w:fldChar w:fldCharType="end"/>
      </w:r>
      <w:r>
        <w:t xml:space="preserve"> mostra una breve descrizione delle funzionalità del sistema, nella sezione </w:t>
      </w:r>
      <w:r w:rsidR="000D6268">
        <w:fldChar w:fldCharType="begin"/>
      </w:r>
      <w:r w:rsidR="00B53DDE">
        <w:instrText xml:space="preserve"> REF _Ref198008891 \r \h </w:instrText>
      </w:r>
      <w:r w:rsidR="000D6268">
        <w:fldChar w:fldCharType="separate"/>
      </w:r>
      <w:r w:rsidR="00772E84">
        <w:t>3.2</w:t>
      </w:r>
      <w:r w:rsidR="000D6268">
        <w:fldChar w:fldCharType="end"/>
      </w:r>
      <w:r>
        <w:t>, invece, le funzionalità del sistema vengono descritte attraverso i casi d’uso e i relativi scenari.</w:t>
      </w:r>
    </w:p>
    <w:p w:rsidR="005E6611" w:rsidRDefault="005E6611" w:rsidP="005E6611">
      <w:pPr>
        <w:autoSpaceDE w:val="0"/>
        <w:autoSpaceDN w:val="0"/>
        <w:adjustRightInd w:val="0"/>
        <w:ind w:left="113"/>
        <w:jc w:val="both"/>
      </w:pPr>
      <w:r>
        <w:t>In calce a questo documento sono allegati i diagrammi UML allo scopo di schematizzare le componenti e le funzionalità del sistema.</w:t>
      </w:r>
    </w:p>
    <w:p w:rsidR="005E6611" w:rsidRPr="005E6611" w:rsidRDefault="005E6611">
      <w:pPr>
        <w:spacing w:after="200"/>
      </w:pPr>
    </w:p>
    <w:p w:rsidR="006D3D33" w:rsidRPr="005E6611" w:rsidRDefault="006D3D33">
      <w:pPr>
        <w:spacing w:after="200"/>
      </w:pPr>
      <w:r w:rsidRPr="005E6611">
        <w:br w:type="page"/>
      </w:r>
    </w:p>
    <w:p w:rsidR="006101FA" w:rsidRPr="00362B86" w:rsidRDefault="002C1067" w:rsidP="00DA0866">
      <w:pPr>
        <w:pStyle w:val="Titolo1"/>
        <w:rPr>
          <w:szCs w:val="18"/>
        </w:rPr>
      </w:pPr>
      <w:bookmarkStart w:id="310" w:name="_Ref198008911"/>
      <w:bookmarkStart w:id="311" w:name="_Toc198101831"/>
      <w:r w:rsidRPr="00362B86">
        <w:lastRenderedPageBreak/>
        <w:t>Descrizione Generale</w:t>
      </w:r>
      <w:bookmarkEnd w:id="310"/>
      <w:bookmarkEnd w:id="311"/>
    </w:p>
    <w:p w:rsidR="006101FA" w:rsidRDefault="003E0CD1" w:rsidP="00442C8E">
      <w:pPr>
        <w:pStyle w:val="Titolo2"/>
      </w:pPr>
      <w:bookmarkStart w:id="312" w:name="_Toc198101832"/>
      <w:r>
        <w:t>Prospettive</w:t>
      </w:r>
      <w:r w:rsidR="002C1067">
        <w:t xml:space="preserve"> </w:t>
      </w:r>
      <w:r w:rsidR="002C1067" w:rsidRPr="00362B86">
        <w:t>del</w:t>
      </w:r>
      <w:r w:rsidR="002C1067">
        <w:t xml:space="preserve"> Prodotto</w:t>
      </w:r>
      <w:bookmarkEnd w:id="312"/>
    </w:p>
    <w:p w:rsidR="006101FA" w:rsidRDefault="003E0CD1" w:rsidP="00FA1F02">
      <w:pPr>
        <w:pStyle w:val="Titolo3"/>
      </w:pPr>
      <w:bookmarkStart w:id="313" w:name="_Toc198101833"/>
      <w:r>
        <w:t xml:space="preserve">Interfacce </w:t>
      </w:r>
      <w:r w:rsidR="00A65AA0">
        <w:t xml:space="preserve">verso </w:t>
      </w:r>
      <w:r>
        <w:t>Sistem</w:t>
      </w:r>
      <w:r w:rsidR="00A65AA0">
        <w:t>i Esterni</w:t>
      </w:r>
      <w:bookmarkEnd w:id="313"/>
    </w:p>
    <w:p w:rsidR="002A3800" w:rsidRPr="002F2A0B" w:rsidRDefault="002F2A0B" w:rsidP="002A3800">
      <w:pPr>
        <w:ind w:left="284"/>
        <w:rPr>
          <w:i/>
        </w:rPr>
      </w:pPr>
      <w:r w:rsidRPr="002F2A0B">
        <w:rPr>
          <w:i/>
        </w:rPr>
        <w:t>TBD</w:t>
      </w:r>
      <w:r w:rsidR="002A3800">
        <w:rPr>
          <w:i/>
        </w:rPr>
        <w:t xml:space="preserve">. </w:t>
      </w:r>
    </w:p>
    <w:p w:rsidR="003E0CD1" w:rsidRPr="002A3800" w:rsidRDefault="003E0CD1" w:rsidP="005B5BAC">
      <w:pPr>
        <w:ind w:left="284"/>
      </w:pPr>
    </w:p>
    <w:p w:rsidR="003E0CD1" w:rsidRPr="002A3800" w:rsidRDefault="003E0CD1" w:rsidP="00FA1F02">
      <w:pPr>
        <w:pStyle w:val="Titolo3"/>
        <w:rPr>
          <w:lang w:val="it-IT"/>
        </w:rPr>
      </w:pPr>
      <w:bookmarkStart w:id="314" w:name="_Toc198101834"/>
      <w:r w:rsidRPr="002A3800">
        <w:rPr>
          <w:lang w:val="it-IT"/>
        </w:rPr>
        <w:t>Interfacce Utente</w:t>
      </w:r>
      <w:bookmarkEnd w:id="314"/>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315" w:name="_Toc198101835"/>
      <w:r w:rsidRPr="002A3800">
        <w:rPr>
          <w:lang w:val="it-IT"/>
        </w:rPr>
        <w:t>Interfacce Hardware</w:t>
      </w:r>
      <w:bookmarkEnd w:id="315"/>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316" w:name="_Toc198101836"/>
      <w:r w:rsidRPr="002A3800">
        <w:rPr>
          <w:lang w:val="it-IT"/>
        </w:rPr>
        <w:t>Interfacce Software</w:t>
      </w:r>
      <w:bookmarkEnd w:id="316"/>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317" w:name="_Toc198101837"/>
      <w:r w:rsidRPr="002A3800">
        <w:rPr>
          <w:lang w:val="it-IT"/>
        </w:rPr>
        <w:t>Interfacce di Comunicazione</w:t>
      </w:r>
      <w:bookmarkEnd w:id="317"/>
    </w:p>
    <w:p w:rsidR="002F2A0B" w:rsidRPr="002F2A0B" w:rsidRDefault="002F2A0B" w:rsidP="002F2A0B">
      <w:pPr>
        <w:ind w:left="284"/>
        <w:rPr>
          <w:i/>
        </w:rPr>
      </w:pPr>
      <w:r w:rsidRPr="002F2A0B">
        <w:rPr>
          <w:i/>
        </w:rPr>
        <w:t>TBD</w:t>
      </w:r>
    </w:p>
    <w:p w:rsidR="003E0CD1" w:rsidRPr="003E0CD1" w:rsidRDefault="003E0CD1" w:rsidP="003E0CD1"/>
    <w:p w:rsidR="006101FA" w:rsidRDefault="002C1067" w:rsidP="00442C8E">
      <w:pPr>
        <w:pStyle w:val="Titolo2"/>
      </w:pPr>
      <w:bookmarkStart w:id="318" w:name="_Toc198101838"/>
      <w:r w:rsidRPr="002A3800">
        <w:rPr>
          <w:lang w:val="it-IT"/>
        </w:rPr>
        <w:t>Funzion</w:t>
      </w:r>
      <w:r w:rsidR="003E0CD1" w:rsidRPr="002A3800">
        <w:rPr>
          <w:lang w:val="it-IT"/>
        </w:rPr>
        <w:t>alità</w:t>
      </w:r>
      <w:r w:rsidRPr="002A3800">
        <w:rPr>
          <w:lang w:val="it-IT"/>
        </w:rPr>
        <w:t xml:space="preserve"> del Pr</w:t>
      </w:r>
      <w:r>
        <w:t>odotto</w:t>
      </w:r>
      <w:bookmarkEnd w:id="318"/>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319" w:name="_Toc198101839"/>
      <w:r>
        <w:t>Caratteristiche Utente</w:t>
      </w:r>
      <w:bookmarkEnd w:id="319"/>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320" w:name="_Toc198101840"/>
      <w:r>
        <w:t>Vincoli Generali</w:t>
      </w:r>
      <w:r w:rsidR="009852F1">
        <w:t xml:space="preserve"> sul Prodotto</w:t>
      </w:r>
      <w:bookmarkEnd w:id="320"/>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321" w:name="_Toc198101841"/>
      <w:r>
        <w:t>Assunzioni e Dipendenze</w:t>
      </w:r>
      <w:bookmarkEnd w:id="321"/>
    </w:p>
    <w:p w:rsidR="002F2A0B" w:rsidRPr="002F2A0B" w:rsidRDefault="002F2A0B" w:rsidP="002F2A0B">
      <w:pPr>
        <w:ind w:left="284"/>
        <w:rPr>
          <w:i/>
        </w:rPr>
      </w:pPr>
      <w:r w:rsidRPr="002F2A0B">
        <w:rPr>
          <w:i/>
        </w:rPr>
        <w:t>TBD</w:t>
      </w:r>
    </w:p>
    <w:p w:rsidR="006101FA" w:rsidRDefault="006101FA" w:rsidP="006101FA">
      <w:pPr>
        <w:rPr>
          <w:lang w:val="en-US"/>
        </w:rPr>
      </w:pPr>
    </w:p>
    <w:p w:rsidR="003E0CD1" w:rsidRDefault="003E0CD1" w:rsidP="00442C8E">
      <w:pPr>
        <w:pStyle w:val="Titolo2"/>
      </w:pPr>
      <w:bookmarkStart w:id="322" w:name="_Toc198101842"/>
      <w:r>
        <w:t>Suddivisione dei Requisiti</w:t>
      </w:r>
      <w:bookmarkEnd w:id="322"/>
    </w:p>
    <w:p w:rsidR="002F2A0B" w:rsidRPr="002F2A0B" w:rsidRDefault="002F2A0B" w:rsidP="002F2A0B">
      <w:pPr>
        <w:ind w:left="284"/>
        <w:rPr>
          <w:i/>
        </w:rPr>
      </w:pPr>
      <w:r w:rsidRPr="002F2A0B">
        <w:rPr>
          <w:i/>
        </w:rPr>
        <w:t>TBD</w:t>
      </w:r>
    </w:p>
    <w:p w:rsidR="003E0CD1" w:rsidRPr="003E0CD1" w:rsidRDefault="003E0CD1" w:rsidP="003E0CD1">
      <w:pPr>
        <w:rPr>
          <w:lang w:val="en-US"/>
        </w:rPr>
      </w:pPr>
    </w:p>
    <w:p w:rsidR="006D3D33" w:rsidRDefault="006D3D33">
      <w:pPr>
        <w:spacing w:after="200"/>
        <w:rPr>
          <w:lang w:val="en-US"/>
        </w:rPr>
      </w:pPr>
      <w:r>
        <w:rPr>
          <w:lang w:val="en-US"/>
        </w:rPr>
        <w:br w:type="page"/>
      </w:r>
    </w:p>
    <w:p w:rsidR="006101FA" w:rsidRPr="00626805" w:rsidRDefault="00D57942" w:rsidP="00DA0866">
      <w:pPr>
        <w:pStyle w:val="Titolo1"/>
      </w:pPr>
      <w:bookmarkStart w:id="323" w:name="_Toc198101843"/>
      <w:r>
        <w:lastRenderedPageBreak/>
        <w:t>Specifica dei Requisiti</w:t>
      </w:r>
      <w:bookmarkEnd w:id="323"/>
    </w:p>
    <w:p w:rsidR="006101FA" w:rsidRPr="00D57942" w:rsidRDefault="00D57942" w:rsidP="00442C8E">
      <w:pPr>
        <w:pStyle w:val="Titolo2"/>
      </w:pPr>
      <w:bookmarkStart w:id="324" w:name="_Toc198101844"/>
      <w:r w:rsidRPr="00D57942">
        <w:t>Requisiti d</w:t>
      </w:r>
      <w:r>
        <w:t>elle</w:t>
      </w:r>
      <w:r w:rsidRPr="00D57942">
        <w:t xml:space="preserve"> Interfacce Esterne</w:t>
      </w:r>
      <w:bookmarkEnd w:id="324"/>
    </w:p>
    <w:p w:rsidR="006101FA" w:rsidRDefault="006101FA" w:rsidP="00FA1F02">
      <w:pPr>
        <w:pStyle w:val="Titolo3"/>
      </w:pPr>
      <w:bookmarkStart w:id="325" w:name="_Toc198101845"/>
      <w:r w:rsidRPr="00626805">
        <w:t>Interfa</w:t>
      </w:r>
      <w:r w:rsidR="00D57942">
        <w:t>cce Utente</w:t>
      </w:r>
      <w:bookmarkEnd w:id="325"/>
    </w:p>
    <w:p w:rsidR="002F2A0B" w:rsidRPr="002F2A0B" w:rsidRDefault="002F2A0B" w:rsidP="002F2A0B">
      <w:pPr>
        <w:ind w:left="284"/>
        <w:rPr>
          <w:i/>
        </w:rPr>
      </w:pPr>
      <w:r w:rsidRPr="002F2A0B">
        <w:rPr>
          <w:i/>
        </w:rPr>
        <w:t>TBD</w:t>
      </w:r>
    </w:p>
    <w:p w:rsidR="006101FA" w:rsidRPr="006101FA" w:rsidRDefault="006101FA" w:rsidP="00DA0866">
      <w:pPr>
        <w:ind w:left="284"/>
        <w:rPr>
          <w:lang w:val="en-US"/>
        </w:rPr>
      </w:pPr>
    </w:p>
    <w:p w:rsidR="006101FA" w:rsidRDefault="00D57942" w:rsidP="00FA1F02">
      <w:pPr>
        <w:pStyle w:val="Titolo3"/>
      </w:pPr>
      <w:bookmarkStart w:id="326" w:name="_Toc198101846"/>
      <w:r>
        <w:t xml:space="preserve">Interfacce </w:t>
      </w:r>
      <w:r w:rsidR="006101FA" w:rsidRPr="00D57942">
        <w:t>Hardware</w:t>
      </w:r>
      <w:bookmarkEnd w:id="326"/>
    </w:p>
    <w:p w:rsidR="002F2A0B" w:rsidRPr="002F2A0B" w:rsidRDefault="002F2A0B" w:rsidP="002F2A0B">
      <w:pPr>
        <w:ind w:left="284"/>
        <w:rPr>
          <w:i/>
        </w:rPr>
      </w:pPr>
      <w:r w:rsidRPr="002F2A0B">
        <w:rPr>
          <w:i/>
        </w:rPr>
        <w:t>TBD</w:t>
      </w:r>
    </w:p>
    <w:p w:rsidR="00D57942" w:rsidRPr="00D57942" w:rsidRDefault="00D57942" w:rsidP="00DA0866">
      <w:pPr>
        <w:ind w:left="284"/>
        <w:rPr>
          <w:lang w:val="en-US"/>
        </w:rPr>
      </w:pPr>
    </w:p>
    <w:p w:rsidR="006101FA" w:rsidRDefault="00D57942" w:rsidP="00FA1F02">
      <w:pPr>
        <w:pStyle w:val="Titolo3"/>
      </w:pPr>
      <w:bookmarkStart w:id="327" w:name="_Toc198101847"/>
      <w:r>
        <w:t xml:space="preserve">Interfacce </w:t>
      </w:r>
      <w:r w:rsidR="006101FA" w:rsidRPr="00626805">
        <w:t>Software</w:t>
      </w:r>
      <w:bookmarkEnd w:id="327"/>
    </w:p>
    <w:p w:rsidR="002F2A0B" w:rsidRPr="002F2A0B" w:rsidRDefault="002F2A0B" w:rsidP="002F2A0B">
      <w:pPr>
        <w:ind w:left="284"/>
        <w:rPr>
          <w:i/>
        </w:rPr>
      </w:pPr>
      <w:r w:rsidRPr="002F2A0B">
        <w:rPr>
          <w:i/>
        </w:rPr>
        <w:t>TBD</w:t>
      </w:r>
    </w:p>
    <w:p w:rsidR="006101FA" w:rsidRPr="006101FA" w:rsidRDefault="006101FA" w:rsidP="00DA0866">
      <w:pPr>
        <w:ind w:left="284"/>
        <w:rPr>
          <w:lang w:val="en-US"/>
        </w:rPr>
      </w:pPr>
    </w:p>
    <w:p w:rsidR="006101FA" w:rsidRDefault="00D57942" w:rsidP="00FA1F02">
      <w:pPr>
        <w:pStyle w:val="Titolo3"/>
      </w:pPr>
      <w:bookmarkStart w:id="328" w:name="_Toc198101848"/>
      <w:r>
        <w:t xml:space="preserve">Interfacce di </w:t>
      </w:r>
      <w:r w:rsidR="006101FA" w:rsidRPr="00D57942">
        <w:t>Communica</w:t>
      </w:r>
      <w:r>
        <w:t>zione</w:t>
      </w:r>
      <w:bookmarkEnd w:id="328"/>
    </w:p>
    <w:p w:rsidR="002F2A0B" w:rsidRPr="002F2A0B" w:rsidRDefault="002F2A0B" w:rsidP="002F2A0B">
      <w:pPr>
        <w:ind w:left="284"/>
        <w:rPr>
          <w:i/>
        </w:rPr>
      </w:pPr>
      <w:r w:rsidRPr="002F2A0B">
        <w:rPr>
          <w:i/>
        </w:rPr>
        <w:t>TBD</w:t>
      </w:r>
    </w:p>
    <w:p w:rsidR="00DA0866" w:rsidRPr="00DA0866" w:rsidRDefault="00DA0866" w:rsidP="00FA1F02">
      <w:pPr>
        <w:ind w:left="284"/>
        <w:rPr>
          <w:lang w:val="en-US"/>
        </w:rPr>
      </w:pPr>
    </w:p>
    <w:p w:rsidR="006101FA" w:rsidRPr="00626805" w:rsidRDefault="007C6F2E" w:rsidP="00442C8E">
      <w:pPr>
        <w:pStyle w:val="Titolo2"/>
      </w:pPr>
      <w:bookmarkStart w:id="329" w:name="_Ref198008891"/>
      <w:bookmarkStart w:id="330" w:name="_Toc198101849"/>
      <w:r>
        <w:t xml:space="preserve">Requisiti </w:t>
      </w:r>
      <w:r w:rsidR="006101FA" w:rsidRPr="00626805">
        <w:t>Fun</w:t>
      </w:r>
      <w:r>
        <w:t>zionali</w:t>
      </w:r>
      <w:bookmarkEnd w:id="329"/>
      <w:bookmarkEnd w:id="330"/>
    </w:p>
    <w:p w:rsidR="006101FA" w:rsidRPr="00626805" w:rsidRDefault="00886F87" w:rsidP="00FA1F02">
      <w:pPr>
        <w:pStyle w:val="Titolo3"/>
      </w:pPr>
      <w:bookmarkStart w:id="331" w:name="_Toc198101850"/>
      <w:r w:rsidRPr="00FA1F02">
        <w:t>Area</w:t>
      </w:r>
      <w:r>
        <w:t xml:space="preserve"> Funzionale</w:t>
      </w:r>
      <w:r w:rsidR="00926319">
        <w:t xml:space="preserve"> 01</w:t>
      </w:r>
      <w:r>
        <w:t>:</w:t>
      </w:r>
      <w:r w:rsidR="00425AE2">
        <w:t xml:space="preserve"> </w:t>
      </w:r>
      <w:r w:rsidR="005A45FC">
        <w:t xml:space="preserve">Visualizzazione </w:t>
      </w:r>
      <w:r w:rsidR="00894319">
        <w:t xml:space="preserve">del </w:t>
      </w:r>
      <w:r w:rsidR="005A45FC">
        <w:t>Grafo</w:t>
      </w:r>
      <w:bookmarkEnd w:id="331"/>
    </w:p>
    <w:tbl>
      <w:tblPr>
        <w:tblStyle w:val="Sfondochiaro-Colore2"/>
        <w:tblW w:w="0" w:type="auto"/>
        <w:tblLayout w:type="fixed"/>
        <w:tblLook w:val="0420"/>
      </w:tblPr>
      <w:tblGrid>
        <w:gridCol w:w="1133"/>
        <w:gridCol w:w="1135"/>
        <w:gridCol w:w="278"/>
        <w:gridCol w:w="878"/>
        <w:gridCol w:w="951"/>
        <w:gridCol w:w="2693"/>
        <w:gridCol w:w="1720"/>
      </w:tblGrid>
      <w:tr w:rsidR="00886F87" w:rsidTr="00B047D0">
        <w:trPr>
          <w:cnfStyle w:val="100000000000"/>
          <w:trHeight w:val="201"/>
        </w:trPr>
        <w:tc>
          <w:tcPr>
            <w:tcW w:w="2268" w:type="dxa"/>
            <w:gridSpan w:val="2"/>
          </w:tcPr>
          <w:p w:rsidR="00886F87" w:rsidRDefault="005F67C9" w:rsidP="006C0E62">
            <w:pPr>
              <w:keepLines/>
              <w:spacing w:line="360" w:lineRule="auto"/>
              <w:ind w:left="34"/>
            </w:pPr>
            <w:r>
              <w:t>Funzionalità</w:t>
            </w:r>
            <w:r w:rsidR="00E6358D">
              <w:t>:</w:t>
            </w:r>
          </w:p>
        </w:tc>
        <w:tc>
          <w:tcPr>
            <w:tcW w:w="6520" w:type="dxa"/>
            <w:gridSpan w:val="5"/>
          </w:tcPr>
          <w:p w:rsidR="00886F87" w:rsidRPr="00F74DD8" w:rsidRDefault="00D60370" w:rsidP="005F67C9">
            <w:pPr>
              <w:pStyle w:val="Paragrafoelenco"/>
              <w:keepLines/>
              <w:numPr>
                <w:ilvl w:val="0"/>
                <w:numId w:val="20"/>
              </w:numPr>
              <w:ind w:left="1588" w:hanging="1559"/>
              <w:rPr>
                <w:b w:val="0"/>
              </w:rPr>
            </w:pPr>
            <w:bookmarkStart w:id="332" w:name="_Ref198101326"/>
            <w:bookmarkStart w:id="333" w:name="_Ref193394409"/>
            <w:r>
              <w:rPr>
                <w:b w:val="0"/>
              </w:rPr>
              <w:t>Creazione Assistita Grafo</w:t>
            </w:r>
            <w:bookmarkEnd w:id="332"/>
          </w:p>
        </w:tc>
        <w:bookmarkEnd w:id="333"/>
      </w:tr>
      <w:tr w:rsidR="00886F87" w:rsidTr="00205CC1">
        <w:trPr>
          <w:cnfStyle w:val="000000100000"/>
          <w:trHeight w:val="276"/>
        </w:trPr>
        <w:tc>
          <w:tcPr>
            <w:tcW w:w="2268" w:type="dxa"/>
            <w:gridSpan w:val="2"/>
          </w:tcPr>
          <w:p w:rsidR="00886F87" w:rsidRDefault="00886F87" w:rsidP="003442A2">
            <w:pPr>
              <w:keepLines/>
              <w:spacing w:line="360" w:lineRule="auto"/>
              <w:rPr>
                <w:b/>
              </w:rPr>
            </w:pPr>
            <w:r>
              <w:rPr>
                <w:b/>
              </w:rPr>
              <w:t>Descrizione</w:t>
            </w:r>
            <w:r>
              <w:t xml:space="preserve">: </w:t>
            </w:r>
          </w:p>
        </w:tc>
        <w:tc>
          <w:tcPr>
            <w:tcW w:w="6520" w:type="dxa"/>
            <w:gridSpan w:val="5"/>
          </w:tcPr>
          <w:p w:rsidR="00000000" w:rsidRDefault="00D60370">
            <w:pPr>
              <w:keepLines/>
              <w:jc w:val="both"/>
              <w:pPrChange w:id="334" w:author="Roberto Pratola" w:date="2008-05-13T15:14:00Z">
                <w:pPr>
                  <w:keepLines/>
                  <w:spacing w:line="360" w:lineRule="auto"/>
                  <w:jc w:val="both"/>
                </w:pPr>
              </w:pPrChange>
            </w:pPr>
            <w:r w:rsidRPr="00D60370">
              <w:t>Il plugin mette a disposizione dell’utente u</w:t>
            </w:r>
            <w:r>
              <w:t>n wizard</w:t>
            </w:r>
            <w:ins w:id="335" w:author="Roberto Pratola" w:date="2008-05-13T18:07:00Z">
              <w:r w:rsidR="000D6268" w:rsidRPr="000D6268">
                <w:rPr>
                  <w:vertAlign w:val="superscript"/>
                  <w:rPrChange w:id="336" w:author="Roberto Pratola" w:date="2008-05-13T18:07:00Z">
                    <w:rPr/>
                  </w:rPrChange>
                </w:rPr>
                <w:fldChar w:fldCharType="begin"/>
              </w:r>
              <w:r w:rsidR="000D6268" w:rsidRPr="000D6268">
                <w:rPr>
                  <w:vertAlign w:val="superscript"/>
                  <w:rPrChange w:id="337" w:author="Roberto Pratola" w:date="2008-05-13T18:07:00Z">
                    <w:rPr/>
                  </w:rPrChange>
                </w:rPr>
                <w:instrText xml:space="preserve"> REF _Ref198464959 \n \h </w:instrText>
              </w:r>
            </w:ins>
            <w:r w:rsidR="006F6A3C">
              <w:rPr>
                <w:vertAlign w:val="superscript"/>
              </w:rPr>
              <w:instrText xml:space="preserve"> \* MERGEFORMAT </w:instrText>
            </w:r>
            <w:r w:rsidR="000D6268" w:rsidRPr="000D6268">
              <w:rPr>
                <w:vertAlign w:val="superscript"/>
                <w:rPrChange w:id="338" w:author="Roberto Pratola" w:date="2008-05-13T18:07:00Z">
                  <w:rPr>
                    <w:vertAlign w:val="superscript"/>
                  </w:rPr>
                </w:rPrChange>
              </w:rPr>
            </w:r>
            <w:r w:rsidR="000D6268" w:rsidRPr="000D6268">
              <w:rPr>
                <w:vertAlign w:val="superscript"/>
                <w:rPrChange w:id="339" w:author="Roberto Pratola" w:date="2008-05-13T18:07:00Z">
                  <w:rPr/>
                </w:rPrChange>
              </w:rPr>
              <w:fldChar w:fldCharType="separate"/>
            </w:r>
            <w:ins w:id="340" w:author="Roberto Pratola" w:date="2008-05-13T18:07:00Z">
              <w:r w:rsidR="000D6268" w:rsidRPr="000D6268">
                <w:rPr>
                  <w:vertAlign w:val="superscript"/>
                  <w:rPrChange w:id="341" w:author="Roberto Pratola" w:date="2008-05-13T18:07:00Z">
                    <w:rPr/>
                  </w:rPrChange>
                </w:rPr>
                <w:t>21</w:t>
              </w:r>
              <w:r w:rsidR="000D6268" w:rsidRPr="000D6268">
                <w:rPr>
                  <w:vertAlign w:val="superscript"/>
                  <w:rPrChange w:id="342" w:author="Roberto Pratola" w:date="2008-05-13T18:07:00Z">
                    <w:rPr/>
                  </w:rPrChange>
                </w:rPr>
                <w:fldChar w:fldCharType="end"/>
              </w:r>
            </w:ins>
            <w:r>
              <w:t xml:space="preserve"> per la definizione dei criteri che permettono di tracciare il grafo. Sono stati identificati </w:t>
            </w:r>
            <w:r w:rsidR="00941D29">
              <w:t xml:space="preserve">dei </w:t>
            </w:r>
            <w:r>
              <w:t xml:space="preserve">criteri che si differenziano </w:t>
            </w:r>
            <w:r w:rsidR="00E351F7">
              <w:t>per la selezione dei nodi e dei cammini che si intende visualizzare</w:t>
            </w:r>
            <w:r>
              <w:t xml:space="preserve">. </w:t>
            </w:r>
          </w:p>
          <w:p w:rsidR="00000000" w:rsidRDefault="00D60370">
            <w:pPr>
              <w:keepLines/>
              <w:jc w:val="both"/>
              <w:pPrChange w:id="343" w:author="Roberto Pratola" w:date="2008-05-13T18:06:00Z">
                <w:pPr>
                  <w:keepLines/>
                  <w:spacing w:line="360" w:lineRule="auto"/>
                  <w:jc w:val="both"/>
                </w:pPr>
              </w:pPrChange>
            </w:pPr>
            <w:r>
              <w:t xml:space="preserve">In particolare l’utente può scegliere se creare il grafo di tutto il </w:t>
            </w:r>
            <w:del w:id="344" w:author="Roberto Pratola" w:date="2008-05-13T18:06:00Z">
              <w:r w:rsidR="000D6268" w:rsidRPr="000D6268">
                <w:rPr>
                  <w:i/>
                  <w:rPrChange w:id="345" w:author="Roberto Pratola" w:date="2008-05-13T18:06:00Z">
                    <w:rPr/>
                  </w:rPrChange>
                </w:rPr>
                <w:delText xml:space="preserve">sistema </w:delText>
              </w:r>
            </w:del>
            <w:ins w:id="346" w:author="Roberto Pratola" w:date="2008-05-13T18:06:00Z">
              <w:r w:rsidR="000D6268" w:rsidRPr="000D6268">
                <w:rPr>
                  <w:i/>
                  <w:rPrChange w:id="347" w:author="Roberto Pratola" w:date="2008-05-13T18:06:00Z">
                    <w:rPr/>
                  </w:rPrChange>
                </w:rPr>
                <w:t>progetto eclipse</w:t>
              </w:r>
              <w:r w:rsidR="000D6268" w:rsidRPr="000D6268">
                <w:rPr>
                  <w:vertAlign w:val="superscript"/>
                  <w:rPrChange w:id="348" w:author="Roberto Pratola" w:date="2008-05-13T18:06:00Z">
                    <w:rPr/>
                  </w:rPrChange>
                </w:rPr>
                <w:fldChar w:fldCharType="begin"/>
              </w:r>
              <w:r w:rsidR="000D6268" w:rsidRPr="000D6268">
                <w:rPr>
                  <w:vertAlign w:val="superscript"/>
                  <w:rPrChange w:id="349" w:author="Roberto Pratola" w:date="2008-05-13T18:06:00Z">
                    <w:rPr/>
                  </w:rPrChange>
                </w:rPr>
                <w:instrText xml:space="preserve"> REF _Ref198465337 \n \h </w:instrText>
              </w:r>
            </w:ins>
            <w:r w:rsidR="006F6A3C">
              <w:rPr>
                <w:vertAlign w:val="superscript"/>
              </w:rPr>
              <w:instrText xml:space="preserve"> \* MERGEFORMAT </w:instrText>
            </w:r>
            <w:r w:rsidR="000D6268" w:rsidRPr="000D6268">
              <w:rPr>
                <w:vertAlign w:val="superscript"/>
                <w:rPrChange w:id="350" w:author="Roberto Pratola" w:date="2008-05-13T18:06:00Z">
                  <w:rPr>
                    <w:vertAlign w:val="superscript"/>
                  </w:rPr>
                </w:rPrChange>
              </w:rPr>
            </w:r>
            <w:r w:rsidR="000D6268" w:rsidRPr="000D6268">
              <w:rPr>
                <w:vertAlign w:val="superscript"/>
                <w:rPrChange w:id="351" w:author="Roberto Pratola" w:date="2008-05-13T18:06:00Z">
                  <w:rPr/>
                </w:rPrChange>
              </w:rPr>
              <w:fldChar w:fldCharType="separate"/>
            </w:r>
            <w:ins w:id="352" w:author="Roberto Pratola" w:date="2008-05-13T18:06:00Z">
              <w:r w:rsidR="000D6268" w:rsidRPr="000D6268">
                <w:rPr>
                  <w:vertAlign w:val="superscript"/>
                  <w:rPrChange w:id="353" w:author="Roberto Pratola" w:date="2008-05-13T18:06:00Z">
                    <w:rPr/>
                  </w:rPrChange>
                </w:rPr>
                <w:t>23</w:t>
              </w:r>
              <w:r w:rsidR="000D6268" w:rsidRPr="000D6268">
                <w:rPr>
                  <w:vertAlign w:val="superscript"/>
                  <w:rPrChange w:id="354" w:author="Roberto Pratola" w:date="2008-05-13T18:06:00Z">
                    <w:rPr/>
                  </w:rPrChange>
                </w:rPr>
                <w:fldChar w:fldCharType="end"/>
              </w:r>
              <w:r w:rsidR="006F6A3C">
                <w:t xml:space="preserve"> </w:t>
              </w:r>
            </w:ins>
            <w:r>
              <w:t>o solo di una sua parte</w:t>
            </w:r>
            <w:r w:rsidR="0088276B">
              <w:t xml:space="preserve"> e specificare i parametri necessari alla creazione del grafo stesso.</w:t>
            </w:r>
          </w:p>
        </w:tc>
      </w:tr>
      <w:tr w:rsidR="00886F87" w:rsidTr="00205CC1">
        <w:trPr>
          <w:trHeight w:val="263"/>
        </w:trPr>
        <w:tc>
          <w:tcPr>
            <w:tcW w:w="2268" w:type="dxa"/>
            <w:gridSpan w:val="2"/>
          </w:tcPr>
          <w:p w:rsidR="00886F87" w:rsidRDefault="00886F87" w:rsidP="003442A2">
            <w:pPr>
              <w:keepLines/>
              <w:spacing w:line="360" w:lineRule="auto"/>
              <w:rPr>
                <w:b/>
              </w:rPr>
            </w:pPr>
            <w:r>
              <w:rPr>
                <w:b/>
              </w:rPr>
              <w:t xml:space="preserve">Attori: </w:t>
            </w:r>
          </w:p>
        </w:tc>
        <w:tc>
          <w:tcPr>
            <w:tcW w:w="6520" w:type="dxa"/>
            <w:gridSpan w:val="5"/>
          </w:tcPr>
          <w:p w:rsidR="00000000" w:rsidRDefault="004A7F72">
            <w:pPr>
              <w:keepLines/>
              <w:jc w:val="both"/>
              <w:rPr>
                <w:b/>
              </w:rPr>
              <w:pPrChange w:id="355" w:author="Roberto Pratola" w:date="2008-05-13T15:14:00Z">
                <w:pPr>
                  <w:keepLines/>
                  <w:spacing w:line="360" w:lineRule="auto"/>
                </w:pPr>
              </w:pPrChange>
            </w:pPr>
            <w:r>
              <w:t>Utente</w:t>
            </w:r>
          </w:p>
        </w:tc>
      </w:tr>
      <w:tr w:rsidR="00886F87" w:rsidTr="00205CC1">
        <w:trPr>
          <w:cnfStyle w:val="000000100000"/>
          <w:trHeight w:val="283"/>
        </w:trPr>
        <w:tc>
          <w:tcPr>
            <w:tcW w:w="2268" w:type="dxa"/>
            <w:gridSpan w:val="2"/>
          </w:tcPr>
          <w:p w:rsidR="00886F87" w:rsidRDefault="00886F87" w:rsidP="003442A2">
            <w:pPr>
              <w:keepLines/>
              <w:spacing w:line="360" w:lineRule="auto"/>
              <w:rPr>
                <w:b/>
              </w:rPr>
            </w:pPr>
            <w:r>
              <w:rPr>
                <w:b/>
              </w:rPr>
              <w:t xml:space="preserve">Input: </w:t>
            </w:r>
          </w:p>
        </w:tc>
        <w:tc>
          <w:tcPr>
            <w:tcW w:w="6520" w:type="dxa"/>
            <w:gridSpan w:val="5"/>
          </w:tcPr>
          <w:p w:rsidR="00000000" w:rsidRDefault="00E15F66">
            <w:pPr>
              <w:keepLines/>
              <w:jc w:val="both"/>
              <w:rPr>
                <w:ins w:id="356" w:author="Roberto Pratola" w:date="2008-05-13T17:26:00Z"/>
              </w:rPr>
              <w:pPrChange w:id="357" w:author="Roberto Pratola" w:date="2008-05-13T15:14:00Z">
                <w:pPr>
                  <w:keepLines/>
                  <w:spacing w:line="360" w:lineRule="auto"/>
                </w:pPr>
              </w:pPrChange>
            </w:pPr>
            <w:ins w:id="358" w:author="Roberto Pratola" w:date="2008-05-13T17:23:00Z">
              <w:r>
                <w:t>Nome del progetto da analizzare</w:t>
              </w:r>
            </w:ins>
            <w:ins w:id="359" w:author="Roberto Pratola" w:date="2008-05-13T17:26:00Z">
              <w:r>
                <w:t>.</w:t>
              </w:r>
            </w:ins>
          </w:p>
          <w:p w:rsidR="00000000" w:rsidRDefault="00E15F66">
            <w:pPr>
              <w:keepLines/>
              <w:jc w:val="both"/>
              <w:rPr>
                <w:ins w:id="360" w:author="Roberto Pratola" w:date="2008-05-13T17:25:00Z"/>
              </w:rPr>
              <w:pPrChange w:id="361" w:author="Roberto Pratola" w:date="2008-05-13T15:14:00Z">
                <w:pPr>
                  <w:keepLines/>
                  <w:spacing w:line="360" w:lineRule="auto"/>
                </w:pPr>
              </w:pPrChange>
            </w:pPr>
            <w:ins w:id="362" w:author="Roberto Pratola" w:date="2008-05-13T17:26:00Z">
              <w:r>
                <w:t>S</w:t>
              </w:r>
            </w:ins>
            <w:ins w:id="363" w:author="Roberto Pratola" w:date="2008-05-13T17:25:00Z">
              <w:r>
                <w:t>tato del progetto</w:t>
              </w:r>
            </w:ins>
            <w:ins w:id="364" w:author="Roberto Pratola" w:date="2008-05-13T17:26:00Z">
              <w:r>
                <w:t>.</w:t>
              </w:r>
            </w:ins>
          </w:p>
          <w:p w:rsidR="00000000" w:rsidRDefault="00E15F66">
            <w:pPr>
              <w:keepLines/>
              <w:jc w:val="both"/>
              <w:rPr>
                <w:ins w:id="365" w:author="Roberto Pratola" w:date="2008-05-13T17:27:00Z"/>
              </w:rPr>
              <w:pPrChange w:id="366" w:author="Roberto Pratola" w:date="2008-05-13T15:14:00Z">
                <w:pPr>
                  <w:keepLines/>
                  <w:spacing w:line="360" w:lineRule="auto"/>
                </w:pPr>
              </w:pPrChange>
            </w:pPr>
            <w:ins w:id="367" w:author="Roberto Pratola" w:date="2008-05-13T17:26:00Z">
              <w:r>
                <w:t>Tipologia di visualizzazione (completa o parziale)</w:t>
              </w:r>
            </w:ins>
            <w:ins w:id="368" w:author="Roberto Pratola" w:date="2008-05-13T17:27:00Z">
              <w:r>
                <w:t>.</w:t>
              </w:r>
            </w:ins>
          </w:p>
          <w:p w:rsidR="00000000" w:rsidRDefault="00E15F66">
            <w:pPr>
              <w:keepLines/>
              <w:jc w:val="both"/>
              <w:pPrChange w:id="369" w:author="Roberto Pratola" w:date="2008-05-13T15:14:00Z">
                <w:pPr>
                  <w:keepLines/>
                  <w:spacing w:line="360" w:lineRule="auto"/>
                </w:pPr>
              </w:pPrChange>
            </w:pPr>
            <w:ins w:id="370" w:author="Roberto Pratola" w:date="2008-05-13T17:28:00Z">
              <w:r>
                <w:t>N</w:t>
              </w:r>
            </w:ins>
            <w:ins w:id="371" w:author="Roberto Pratola" w:date="2008-05-13T17:26:00Z">
              <w:r>
                <w:t xml:space="preserve">el caso di visualizzazione parziale occorre indicare anche </w:t>
              </w:r>
            </w:ins>
            <w:ins w:id="372" w:author="Roberto Pratola" w:date="2008-05-13T17:27:00Z">
              <w:r>
                <w:t>il nome di un</w:t>
              </w:r>
            </w:ins>
            <w:ins w:id="373" w:author="Roberto Pratola" w:date="2008-05-13T17:26:00Z">
              <w:r>
                <w:t xml:space="preserve"> nodo sorgente</w:t>
              </w:r>
            </w:ins>
            <w:ins w:id="374" w:author="Roberto Pratola" w:date="2008-05-13T17:27:00Z">
              <w:r>
                <w:t xml:space="preserve"> e, </w:t>
              </w:r>
            </w:ins>
            <w:ins w:id="375" w:author="Roberto Pratola" w:date="2008-05-13T17:28:00Z">
              <w:r>
                <w:t>opzionalmente</w:t>
              </w:r>
            </w:ins>
            <w:ins w:id="376" w:author="Roberto Pratola" w:date="2008-05-13T17:27:00Z">
              <w:r>
                <w:t>, quello di un nodo destinazione e</w:t>
              </w:r>
            </w:ins>
            <w:ins w:id="377" w:author="Roberto Pratola" w:date="2008-05-13T17:28:00Z">
              <w:r>
                <w:t>/o</w:t>
              </w:r>
            </w:ins>
            <w:ins w:id="378" w:author="Roberto Pratola" w:date="2008-05-13T17:27:00Z">
              <w:r>
                <w:t xml:space="preserve"> di uno o più nodi intermedi.</w:t>
              </w:r>
            </w:ins>
          </w:p>
        </w:tc>
      </w:tr>
      <w:tr w:rsidR="00886F87" w:rsidTr="00205CC1">
        <w:trPr>
          <w:trHeight w:val="223"/>
        </w:trPr>
        <w:tc>
          <w:tcPr>
            <w:tcW w:w="2268" w:type="dxa"/>
            <w:gridSpan w:val="2"/>
          </w:tcPr>
          <w:p w:rsidR="00886F87" w:rsidRDefault="00886F87" w:rsidP="003442A2">
            <w:pPr>
              <w:keepLines/>
              <w:spacing w:line="360" w:lineRule="auto"/>
              <w:rPr>
                <w:b/>
              </w:rPr>
            </w:pPr>
            <w:r>
              <w:rPr>
                <w:b/>
              </w:rPr>
              <w:t>Output</w:t>
            </w:r>
            <w:r>
              <w:t xml:space="preserve">: </w:t>
            </w:r>
          </w:p>
        </w:tc>
        <w:tc>
          <w:tcPr>
            <w:tcW w:w="6520" w:type="dxa"/>
            <w:gridSpan w:val="5"/>
          </w:tcPr>
          <w:p w:rsidR="00000000" w:rsidRDefault="000D6268">
            <w:pPr>
              <w:keepLines/>
              <w:ind w:left="29"/>
              <w:jc w:val="both"/>
              <w:rPr>
                <w:ins w:id="379" w:author="Roberto Pratola" w:date="2008-05-13T18:13:00Z"/>
              </w:rPr>
              <w:pPrChange w:id="380" w:author="Roberto Pratola" w:date="2008-05-13T15:14:00Z">
                <w:pPr>
                  <w:keepLines/>
                  <w:spacing w:line="360" w:lineRule="auto"/>
                </w:pPr>
              </w:pPrChange>
            </w:pPr>
            <w:ins w:id="381" w:author="Roberto Pratola" w:date="2008-05-13T18:13:00Z">
              <w:r w:rsidRPr="000D6268">
                <w:rPr>
                  <w:rPrChange w:id="382" w:author="Roberto Pratola" w:date="2008-05-13T18:13:00Z">
                    <w:rPr>
                      <w:i/>
                    </w:rPr>
                  </w:rPrChange>
                </w:rPr>
                <w:t>“Il nodo indicato non è valido”</w:t>
              </w:r>
            </w:ins>
          </w:p>
          <w:p w:rsidR="00000000" w:rsidRDefault="00317DDD">
            <w:pPr>
              <w:keepLines/>
              <w:ind w:left="29"/>
              <w:jc w:val="both"/>
              <w:pPrChange w:id="383" w:author="Roberto Pratola" w:date="2008-05-13T18:15:00Z">
                <w:pPr>
                  <w:keepLines/>
                  <w:spacing w:line="360" w:lineRule="auto"/>
                </w:pPr>
              </w:pPrChange>
            </w:pPr>
            <w:ins w:id="384" w:author="Roberto Pratola" w:date="2008-05-13T18:14:00Z">
              <w:r>
                <w:t>“Non è possibile identificare un grafo che corrisponda ai criteri indicati”</w:t>
              </w:r>
            </w:ins>
          </w:p>
        </w:tc>
      </w:tr>
      <w:tr w:rsidR="00886F87" w:rsidTr="00205CC1">
        <w:trPr>
          <w:cnfStyle w:val="000000100000"/>
          <w:trHeight w:val="305"/>
        </w:trPr>
        <w:tc>
          <w:tcPr>
            <w:tcW w:w="2268" w:type="dxa"/>
            <w:gridSpan w:val="2"/>
          </w:tcPr>
          <w:p w:rsidR="00886F87" w:rsidRDefault="00886F87" w:rsidP="003442A2">
            <w:pPr>
              <w:keepLines/>
              <w:spacing w:line="360" w:lineRule="auto"/>
              <w:rPr>
                <w:b/>
              </w:rPr>
            </w:pPr>
            <w:r>
              <w:rPr>
                <w:b/>
              </w:rPr>
              <w:t xml:space="preserve">Elaborazione: </w:t>
            </w:r>
          </w:p>
        </w:tc>
        <w:tc>
          <w:tcPr>
            <w:tcW w:w="6520" w:type="dxa"/>
            <w:gridSpan w:val="5"/>
          </w:tcPr>
          <w:p w:rsidR="00000000" w:rsidRDefault="000D6268">
            <w:pPr>
              <w:pStyle w:val="Elaborazione"/>
              <w:numPr>
                <w:ilvl w:val="0"/>
                <w:numId w:val="106"/>
              </w:numPr>
              <w:rPr>
                <w:ins w:id="385" w:author="Roberto Pratola" w:date="2008-05-13T16:29:00Z"/>
              </w:rPr>
              <w:pPrChange w:id="386" w:author="Roberto Pratola" w:date="2008-05-13T16:30:00Z">
                <w:pPr>
                  <w:pStyle w:val="Elaborazione"/>
                  <w:ind w:left="0" w:firstLine="0"/>
                  <w:jc w:val="both"/>
                </w:pPr>
              </w:pPrChange>
            </w:pPr>
            <w:bookmarkStart w:id="387" w:name="_Ref198459682"/>
            <w:ins w:id="388" w:author="Roberto Pratola" w:date="2008-05-13T16:29:00Z">
              <w:r>
                <w:t>L’utente apre la finestra “Nuova procedura guidata”;</w:t>
              </w:r>
              <w:bookmarkEnd w:id="387"/>
            </w:ins>
          </w:p>
          <w:p w:rsidR="00000000" w:rsidRDefault="000D6268">
            <w:pPr>
              <w:pStyle w:val="Elaborazione"/>
              <w:numPr>
                <w:ilvl w:val="0"/>
                <w:numId w:val="106"/>
              </w:numPr>
              <w:rPr>
                <w:ins w:id="389" w:author="Roberto Pratola" w:date="2008-05-13T16:29:00Z"/>
              </w:rPr>
              <w:pPrChange w:id="390" w:author="Roberto Pratola" w:date="2008-05-13T16:30:00Z">
                <w:pPr>
                  <w:pStyle w:val="Elaborazione"/>
                  <w:ind w:left="0" w:firstLine="0"/>
                  <w:jc w:val="both"/>
                </w:pPr>
              </w:pPrChange>
            </w:pPr>
            <w:ins w:id="391" w:author="Roberto Pratola" w:date="2008-05-13T16:29:00Z">
              <w:r>
                <w:t>Il sistema visualizza una finestra in cui elenca tutte le procedure guidate che è possibile avviare;</w:t>
              </w:r>
            </w:ins>
          </w:p>
          <w:p w:rsidR="00000000" w:rsidRDefault="000D6268">
            <w:pPr>
              <w:pStyle w:val="Elaborazione"/>
              <w:numPr>
                <w:ilvl w:val="0"/>
                <w:numId w:val="106"/>
              </w:numPr>
              <w:rPr>
                <w:ins w:id="392" w:author="Roberto Pratola" w:date="2008-05-13T16:31:00Z"/>
              </w:rPr>
              <w:pPrChange w:id="393" w:author="Roberto Pratola" w:date="2008-05-13T16:30:00Z">
                <w:pPr>
                  <w:pStyle w:val="Elaborazione"/>
                  <w:ind w:left="0" w:firstLine="0"/>
                  <w:jc w:val="both"/>
                </w:pPr>
              </w:pPrChange>
            </w:pPr>
            <w:ins w:id="394" w:author="Roberto Pratola" w:date="2008-05-13T16:29:00Z">
              <w:r>
                <w:t>L’utente seleziona la procedura “CallGraph Analyzer” e, quindi, il pulsante “Avanti”;</w:t>
              </w:r>
            </w:ins>
          </w:p>
          <w:p w:rsidR="00000000" w:rsidRDefault="000D6268">
            <w:pPr>
              <w:pStyle w:val="Elaborazione"/>
              <w:numPr>
                <w:ilvl w:val="0"/>
                <w:numId w:val="106"/>
              </w:numPr>
              <w:rPr>
                <w:ins w:id="395" w:author="Roberto Pratola" w:date="2008-05-13T16:29:00Z"/>
              </w:rPr>
              <w:pPrChange w:id="396" w:author="Roberto Pratola" w:date="2008-05-13T16:30:00Z">
                <w:pPr>
                  <w:pStyle w:val="Elaborazione"/>
                  <w:ind w:left="0" w:firstLine="0"/>
                  <w:jc w:val="both"/>
                </w:pPr>
              </w:pPrChange>
            </w:pPr>
            <w:bookmarkStart w:id="397" w:name="_Ref198459745"/>
            <w:ins w:id="398" w:author="Roberto Pratola" w:date="2008-05-13T16:29:00Z">
              <w:r>
                <w:t xml:space="preserve">Il sistema avvia un wizard. La prima finestra è divise in due aree logiche. </w:t>
              </w:r>
              <w:r>
                <w:lastRenderedPageBreak/>
                <w:t>La prima area consente di selezionare il progetto di cui si intende effettuare l’analisi, mentre la seconda permette di indicare se si desidera visualizzare il grafo dell’intero sistema o una sua vista parziale specificando le voci:</w:t>
              </w:r>
              <w:bookmarkEnd w:id="397"/>
              <w:r>
                <w:t xml:space="preserve">  </w:t>
              </w:r>
            </w:ins>
          </w:p>
          <w:p w:rsidR="00000000" w:rsidRDefault="000D6268">
            <w:pPr>
              <w:pStyle w:val="Elaborazione"/>
              <w:numPr>
                <w:ilvl w:val="1"/>
                <w:numId w:val="106"/>
              </w:numPr>
              <w:rPr>
                <w:ins w:id="399" w:author="Roberto Pratola" w:date="2008-05-13T16:29:00Z"/>
              </w:rPr>
              <w:pPrChange w:id="400" w:author="Roberto Pratola" w:date="2008-05-13T16:30:00Z">
                <w:pPr>
                  <w:pStyle w:val="Elaborazione"/>
                  <w:ind w:left="0" w:firstLine="0"/>
                  <w:jc w:val="both"/>
                </w:pPr>
              </w:pPrChange>
            </w:pPr>
            <w:ins w:id="401" w:author="Roberto Pratola" w:date="2008-05-13T16:29:00Z">
              <w:r>
                <w:t xml:space="preserve">Completo </w:t>
              </w:r>
            </w:ins>
          </w:p>
          <w:p w:rsidR="00000000" w:rsidRDefault="000D6268">
            <w:pPr>
              <w:pStyle w:val="Elaborazione"/>
              <w:numPr>
                <w:ilvl w:val="1"/>
                <w:numId w:val="106"/>
              </w:numPr>
              <w:rPr>
                <w:ins w:id="402" w:author="Roberto Pratola" w:date="2008-05-13T16:29:00Z"/>
              </w:rPr>
              <w:pPrChange w:id="403" w:author="Roberto Pratola" w:date="2008-05-13T16:30:00Z">
                <w:pPr>
                  <w:pStyle w:val="Elaborazione"/>
                  <w:ind w:left="0" w:firstLine="0"/>
                  <w:jc w:val="both"/>
                </w:pPr>
              </w:pPrChange>
            </w:pPr>
            <w:ins w:id="404" w:author="Roberto Pratola" w:date="2008-05-13T16:29:00Z">
              <w:r>
                <w:t xml:space="preserve">Parziale </w:t>
              </w:r>
            </w:ins>
          </w:p>
          <w:p w:rsidR="00000000" w:rsidRDefault="000D6268">
            <w:pPr>
              <w:pStyle w:val="Elaborazione"/>
              <w:ind w:firstLine="0"/>
              <w:rPr>
                <w:ins w:id="405" w:author="Roberto Pratola" w:date="2008-05-13T16:29:00Z"/>
              </w:rPr>
              <w:pPrChange w:id="406" w:author="Roberto Pratola" w:date="2008-05-13T16:31:00Z">
                <w:pPr>
                  <w:pStyle w:val="Elaborazione"/>
                  <w:ind w:firstLine="0"/>
                  <w:jc w:val="both"/>
                </w:pPr>
              </w:pPrChange>
            </w:pPr>
            <w:ins w:id="407" w:author="Roberto Pratola" w:date="2008-05-13T16:29:00Z">
              <w:r>
                <w:t>Il pulsante “Avanti” è disabilitato;</w:t>
              </w:r>
            </w:ins>
          </w:p>
          <w:p w:rsidR="00000000" w:rsidRDefault="000D6268">
            <w:pPr>
              <w:pStyle w:val="Elaborazione"/>
              <w:numPr>
                <w:ilvl w:val="0"/>
                <w:numId w:val="106"/>
              </w:numPr>
              <w:rPr>
                <w:ins w:id="408" w:author="Roberto Pratola" w:date="2008-05-13T16:29:00Z"/>
              </w:rPr>
              <w:pPrChange w:id="409" w:author="Roberto Pratola" w:date="2008-05-13T16:30:00Z">
                <w:pPr>
                  <w:pStyle w:val="Elaborazione"/>
                  <w:ind w:left="0" w:firstLine="0"/>
                  <w:jc w:val="both"/>
                </w:pPr>
              </w:pPrChange>
            </w:pPr>
            <w:bookmarkStart w:id="410" w:name="_Ref198459877"/>
            <w:ins w:id="411" w:author="Roberto Pratola" w:date="2008-05-13T16:29:00Z">
              <w:r>
                <w:t>L’utente seleziona il progetto ed indica di voler visualizzare il grafo completo del sistema selezionando dalla lista delle opzioni visualizzate la voce “Completo”;</w:t>
              </w:r>
              <w:bookmarkEnd w:id="410"/>
            </w:ins>
          </w:p>
          <w:p w:rsidR="00000000" w:rsidRDefault="000D6268">
            <w:pPr>
              <w:pStyle w:val="Elaborazione"/>
              <w:numPr>
                <w:ilvl w:val="0"/>
                <w:numId w:val="106"/>
              </w:numPr>
              <w:rPr>
                <w:ins w:id="412" w:author="Roberto Pratola" w:date="2008-05-13T16:29:00Z"/>
              </w:rPr>
              <w:pPrChange w:id="413" w:author="Roberto Pratola" w:date="2008-05-13T16:30:00Z">
                <w:pPr>
                  <w:pStyle w:val="Elaborazione"/>
                  <w:ind w:left="0" w:firstLine="0"/>
                  <w:jc w:val="both"/>
                </w:pPr>
              </w:pPrChange>
            </w:pPr>
            <w:bookmarkStart w:id="414" w:name="_Ref198460196"/>
            <w:ins w:id="415" w:author="Roberto Pratola" w:date="2008-05-13T16:29:00Z">
              <w:r>
                <w:t>Il sistema abilita la lista per la selezione del livello di dettaglio della visualizzazione,  mostrando le voci:</w:t>
              </w:r>
              <w:bookmarkEnd w:id="414"/>
            </w:ins>
          </w:p>
          <w:p w:rsidR="00000000" w:rsidRDefault="000D6268">
            <w:pPr>
              <w:pStyle w:val="Elaborazione"/>
              <w:numPr>
                <w:ilvl w:val="1"/>
                <w:numId w:val="106"/>
              </w:numPr>
              <w:rPr>
                <w:ins w:id="416" w:author="Roberto Pratola" w:date="2008-05-13T16:29:00Z"/>
              </w:rPr>
              <w:pPrChange w:id="417" w:author="Roberto Pratola" w:date="2008-05-13T16:31:00Z">
                <w:pPr>
                  <w:pStyle w:val="Elaborazione"/>
                  <w:ind w:left="0" w:firstLine="0"/>
                  <w:jc w:val="both"/>
                </w:pPr>
              </w:pPrChange>
            </w:pPr>
            <w:ins w:id="418" w:author="Roberto Pratola" w:date="2008-05-13T16:29:00Z">
              <w:r>
                <w:t>Package</w:t>
              </w:r>
            </w:ins>
          </w:p>
          <w:p w:rsidR="00000000" w:rsidRDefault="000D6268">
            <w:pPr>
              <w:pStyle w:val="Elaborazione"/>
              <w:numPr>
                <w:ilvl w:val="1"/>
                <w:numId w:val="106"/>
              </w:numPr>
              <w:rPr>
                <w:ins w:id="419" w:author="Roberto Pratola" w:date="2008-05-13T16:29:00Z"/>
              </w:rPr>
              <w:pPrChange w:id="420" w:author="Roberto Pratola" w:date="2008-05-13T16:31:00Z">
                <w:pPr>
                  <w:pStyle w:val="Elaborazione"/>
                  <w:ind w:left="0" w:firstLine="0"/>
                  <w:jc w:val="both"/>
                </w:pPr>
              </w:pPrChange>
            </w:pPr>
            <w:ins w:id="421" w:author="Roberto Pratola" w:date="2008-05-13T16:29:00Z">
              <w:r>
                <w:t>Classe/Aspetto</w:t>
              </w:r>
            </w:ins>
          </w:p>
          <w:p w:rsidR="00000000" w:rsidRDefault="000D6268">
            <w:pPr>
              <w:pStyle w:val="Elaborazione"/>
              <w:numPr>
                <w:ilvl w:val="1"/>
                <w:numId w:val="106"/>
              </w:numPr>
              <w:rPr>
                <w:ins w:id="422" w:author="Roberto Pratola" w:date="2008-05-13T16:29:00Z"/>
              </w:rPr>
              <w:pPrChange w:id="423" w:author="Roberto Pratola" w:date="2008-05-13T16:31:00Z">
                <w:pPr>
                  <w:pStyle w:val="Elaborazione"/>
                  <w:ind w:left="0" w:firstLine="0"/>
                  <w:jc w:val="both"/>
                </w:pPr>
              </w:pPrChange>
            </w:pPr>
            <w:ins w:id="424" w:author="Roberto Pratola" w:date="2008-05-13T16:29:00Z">
              <w:r>
                <w:t>Metodo e/o Attributo/Advice</w:t>
              </w:r>
            </w:ins>
          </w:p>
          <w:p w:rsidR="00000000" w:rsidRDefault="000D6268">
            <w:pPr>
              <w:pStyle w:val="Elaborazione"/>
              <w:numPr>
                <w:ilvl w:val="0"/>
                <w:numId w:val="106"/>
              </w:numPr>
              <w:rPr>
                <w:ins w:id="425" w:author="Roberto Pratola" w:date="2008-05-13T16:29:00Z"/>
              </w:rPr>
              <w:pPrChange w:id="426" w:author="Roberto Pratola" w:date="2008-05-13T16:30:00Z">
                <w:pPr>
                  <w:pStyle w:val="Elaborazione"/>
                  <w:ind w:left="0" w:firstLine="0"/>
                  <w:jc w:val="both"/>
                </w:pPr>
              </w:pPrChange>
            </w:pPr>
            <w:ins w:id="427" w:author="Roberto Pratola" w:date="2008-05-13T16:29:00Z">
              <w:r>
                <w:t>L’utente seleziona la voce “Package”;</w:t>
              </w:r>
            </w:ins>
          </w:p>
          <w:p w:rsidR="00000000" w:rsidRDefault="000D6268">
            <w:pPr>
              <w:pStyle w:val="Elaborazione"/>
              <w:numPr>
                <w:ilvl w:val="0"/>
                <w:numId w:val="106"/>
              </w:numPr>
              <w:rPr>
                <w:ins w:id="428" w:author="Roberto Pratola" w:date="2008-05-13T16:29:00Z"/>
              </w:rPr>
              <w:pPrChange w:id="429" w:author="Roberto Pratola" w:date="2008-05-13T16:30:00Z">
                <w:pPr>
                  <w:pStyle w:val="Elaborazione"/>
                  <w:ind w:left="0" w:firstLine="0"/>
                  <w:jc w:val="both"/>
                </w:pPr>
              </w:pPrChange>
            </w:pPr>
            <w:ins w:id="430" w:author="Roberto Pratola" w:date="2008-05-13T16:29:00Z">
              <w:r>
                <w:t>Il sistema abilita il pulsante “Avanti”;</w:t>
              </w:r>
            </w:ins>
          </w:p>
          <w:p w:rsidR="00000000" w:rsidRDefault="000D6268">
            <w:pPr>
              <w:pStyle w:val="Elaborazione"/>
              <w:numPr>
                <w:ilvl w:val="0"/>
                <w:numId w:val="106"/>
              </w:numPr>
              <w:rPr>
                <w:ins w:id="431" w:author="Roberto Pratola" w:date="2008-05-13T16:30:00Z"/>
              </w:rPr>
              <w:pPrChange w:id="432" w:author="Roberto Pratola" w:date="2008-05-13T16:30:00Z">
                <w:pPr>
                  <w:pStyle w:val="Paragrafoelenco"/>
                  <w:keepLines/>
                  <w:numPr>
                    <w:numId w:val="28"/>
                  </w:numPr>
                  <w:spacing w:line="360" w:lineRule="auto"/>
                  <w:ind w:hanging="360"/>
                </w:pPr>
              </w:pPrChange>
            </w:pPr>
            <w:ins w:id="433" w:author="Roberto Pratola" w:date="2008-05-13T16:29:00Z">
              <w:r>
                <w:t>L’utente seleziona il pulsante “Avanti”;</w:t>
              </w:r>
            </w:ins>
          </w:p>
          <w:p w:rsidR="00000000" w:rsidRDefault="000D6268">
            <w:pPr>
              <w:pStyle w:val="Elaborazione"/>
              <w:numPr>
                <w:ilvl w:val="0"/>
                <w:numId w:val="106"/>
              </w:numPr>
              <w:rPr>
                <w:ins w:id="434" w:author="Roberto Pratola" w:date="2008-05-13T16:31:00Z"/>
              </w:rPr>
              <w:pPrChange w:id="435" w:author="Roberto Pratola" w:date="2008-05-13T16:30:00Z">
                <w:pPr>
                  <w:pStyle w:val="Paragrafoelenco"/>
                  <w:keepLines/>
                  <w:numPr>
                    <w:numId w:val="28"/>
                  </w:numPr>
                  <w:spacing w:line="360" w:lineRule="auto"/>
                  <w:ind w:hanging="360"/>
                </w:pPr>
              </w:pPrChange>
            </w:pPr>
            <w:ins w:id="436" w:author="Roberto Pratola" w:date="2008-05-13T16:29:00Z">
              <w:r>
                <w:t>Il sistema visualizza il grafo corrispondente ai criteri indicati;</w:t>
              </w:r>
            </w:ins>
          </w:p>
          <w:p w:rsidR="00000000" w:rsidRDefault="002C627F">
            <w:pPr>
              <w:pStyle w:val="Elaborazione"/>
              <w:numPr>
                <w:ilvl w:val="0"/>
                <w:numId w:val="106"/>
              </w:numPr>
              <w:rPr>
                <w:ins w:id="437" w:author="Roberto Pratola" w:date="2008-05-13T16:30:00Z"/>
              </w:rPr>
              <w:pPrChange w:id="438" w:author="Roberto Pratola" w:date="2008-05-13T16:30:00Z">
                <w:pPr>
                  <w:pStyle w:val="Paragrafoelenco"/>
                  <w:keepLines/>
                  <w:numPr>
                    <w:numId w:val="28"/>
                  </w:numPr>
                  <w:spacing w:line="360" w:lineRule="auto"/>
                  <w:ind w:hanging="360"/>
                </w:pPr>
              </w:pPrChange>
            </w:pPr>
            <w:ins w:id="439" w:author="Roberto Pratola" w:date="2008-05-13T16:31:00Z">
              <w:r w:rsidRPr="002C627F">
                <w:t>Il caso d’uso termina</w:t>
              </w:r>
              <w:r>
                <w:t>.</w:t>
              </w:r>
            </w:ins>
          </w:p>
          <w:p w:rsidR="00000000" w:rsidRDefault="000D6268">
            <w:pPr>
              <w:jc w:val="both"/>
              <w:rPr>
                <w:del w:id="440" w:author="Roberto Pratola" w:date="2008-05-13T09:56:00Z"/>
              </w:rPr>
              <w:pPrChange w:id="441" w:author="Roberto Pratola" w:date="2008-05-13T16:45:00Z">
                <w:pPr>
                  <w:spacing w:line="360" w:lineRule="auto"/>
                </w:pPr>
              </w:pPrChange>
            </w:pPr>
            <w:moveToRangeStart w:id="442" w:author="Roberto Pratola" w:date="2008-05-13T09:56:00Z" w:name="move198435888"/>
            <w:moveTo w:id="443" w:author="Roberto Pratola" w:date="2008-05-13T09:56:00Z">
              <w:del w:id="444" w:author="Roberto Pratola" w:date="2008-05-13T09:56:00Z">
                <w:r>
                  <w:delText>L’utente apre la finestra “Nuova procedura guidata”;</w:delText>
                </w:r>
              </w:del>
            </w:moveTo>
          </w:p>
          <w:p w:rsidR="00000000" w:rsidRDefault="000D6268">
            <w:pPr>
              <w:jc w:val="both"/>
              <w:rPr>
                <w:del w:id="445" w:author="Roberto Pratola" w:date="2008-05-13T10:04:00Z"/>
              </w:rPr>
              <w:pPrChange w:id="446" w:author="Roberto Pratola" w:date="2008-05-13T16:45:00Z">
                <w:pPr>
                  <w:pStyle w:val="Paragrafoelenco"/>
                  <w:keepLines/>
                  <w:numPr>
                    <w:numId w:val="28"/>
                  </w:numPr>
                  <w:spacing w:line="360" w:lineRule="auto"/>
                  <w:ind w:hanging="360"/>
                </w:pPr>
              </w:pPrChange>
            </w:pPr>
            <w:moveTo w:id="447" w:author="Roberto Pratola" w:date="2008-05-13T09:56:00Z">
              <w:del w:id="448" w:author="Roberto Pratola" w:date="2008-05-13T16:28:00Z">
                <w:r>
                  <w:delText>Il sistema visualizza una finestra in cui elenca tutte le procedure guidate che è possibile avviare;</w:delText>
                </w:r>
              </w:del>
            </w:moveTo>
            <w:moveToRangeStart w:id="449" w:author="Roberto Pratola" w:date="2008-05-13T10:02:00Z" w:name="move198436269"/>
            <w:moveToRangeEnd w:id="442"/>
            <w:moveTo w:id="450" w:author="Roberto Pratola" w:date="2008-05-13T10:02:00Z">
              <w:del w:id="451" w:author="Roberto Pratola" w:date="2008-05-13T10:04:00Z">
                <w:r>
                  <w:delText>Il pulsante “Avanti” è disabilitato;</w:delText>
                </w:r>
              </w:del>
            </w:moveTo>
          </w:p>
          <w:p w:rsidR="00000000" w:rsidRDefault="000D6268">
            <w:pPr>
              <w:jc w:val="both"/>
              <w:rPr>
                <w:del w:id="452" w:author="Roberto Pratola" w:date="2008-05-13T10:06:00Z"/>
              </w:rPr>
              <w:pPrChange w:id="453" w:author="Roberto Pratola" w:date="2008-05-13T16:45:00Z">
                <w:pPr>
                  <w:pStyle w:val="Paragrafoelenco"/>
                  <w:keepLines/>
                  <w:numPr>
                    <w:numId w:val="28"/>
                  </w:numPr>
                  <w:spacing w:line="360" w:lineRule="auto"/>
                  <w:ind w:left="312" w:hanging="283"/>
                </w:pPr>
              </w:pPrChange>
            </w:pPr>
            <w:moveFromRangeStart w:id="454" w:author="Roberto Pratola" w:date="2008-05-13T09:56:00Z" w:name="move198435888"/>
            <w:moveToRangeEnd w:id="449"/>
            <w:moveFrom w:id="455" w:author="Roberto Pratola" w:date="2008-05-13T09:56:00Z">
              <w:del w:id="456" w:author="Roberto Pratola" w:date="2008-05-13T10:06:00Z">
                <w:r>
                  <w:delText>L’utente apre la finestra “Nuova procedura guidata”;</w:delText>
                </w:r>
              </w:del>
            </w:moveFrom>
          </w:p>
          <w:p w:rsidR="00000000" w:rsidRDefault="000D6268">
            <w:pPr>
              <w:jc w:val="both"/>
              <w:rPr>
                <w:del w:id="457" w:author="Roberto Pratola" w:date="2008-05-13T10:06:00Z"/>
              </w:rPr>
              <w:pPrChange w:id="458" w:author="Roberto Pratola" w:date="2008-05-13T16:45:00Z">
                <w:pPr>
                  <w:keepLines/>
                  <w:spacing w:line="360" w:lineRule="auto"/>
                </w:pPr>
              </w:pPrChange>
            </w:pPr>
            <w:moveFrom w:id="459" w:author="Roberto Pratola" w:date="2008-05-13T09:56:00Z">
              <w:del w:id="460" w:author="Roberto Pratola" w:date="2008-05-13T10:06:00Z">
                <w:r>
                  <w:delText>Il sistema visualizza una finestra in cui elenca tutte le procedure guidate che è possibile avviare;</w:delText>
                </w:r>
              </w:del>
            </w:moveFrom>
          </w:p>
          <w:moveFromRangeEnd w:id="454"/>
          <w:p w:rsidR="00000000" w:rsidRDefault="000D6268">
            <w:pPr>
              <w:jc w:val="both"/>
              <w:rPr>
                <w:del w:id="461" w:author="Roberto Pratola" w:date="2008-05-13T09:52:00Z"/>
              </w:rPr>
              <w:pPrChange w:id="462" w:author="Roberto Pratola" w:date="2008-05-13T16:45:00Z">
                <w:pPr>
                  <w:pStyle w:val="Paragrafoelenco"/>
                  <w:keepLines/>
                  <w:numPr>
                    <w:numId w:val="30"/>
                  </w:numPr>
                  <w:spacing w:line="360" w:lineRule="auto"/>
                  <w:ind w:left="1100" w:hanging="360"/>
                </w:pPr>
              </w:pPrChange>
            </w:pPr>
            <w:del w:id="463" w:author="Roberto Pratola" w:date="2008-05-13T10:02:00Z">
              <w:r>
                <w:delText>L’utente seleziona la procedura “CallGraph Analyzer” e, quindi, il pulsante “Avanti”;</w:delText>
              </w:r>
            </w:del>
          </w:p>
          <w:p w:rsidR="00000000" w:rsidRDefault="000D6268">
            <w:pPr>
              <w:jc w:val="both"/>
              <w:rPr>
                <w:del w:id="464" w:author="Roberto Pratola" w:date="2008-05-13T09:38:00Z"/>
              </w:rPr>
              <w:pPrChange w:id="465" w:author="Roberto Pratola" w:date="2008-05-13T16:45:00Z">
                <w:pPr>
                  <w:pStyle w:val="Paragrafoelenco"/>
                  <w:keepLines/>
                  <w:numPr>
                    <w:numId w:val="28"/>
                  </w:numPr>
                  <w:spacing w:line="360" w:lineRule="auto"/>
                  <w:ind w:left="312" w:hanging="283"/>
                </w:pPr>
              </w:pPrChange>
            </w:pPr>
            <w:del w:id="466" w:author="Roberto Pratola" w:date="2008-05-13T10:02:00Z">
              <w:r>
                <w:delText xml:space="preserve">Il sistema avvia un wizard. La prima finestra </w:delText>
              </w:r>
            </w:del>
            <w:del w:id="467" w:author="Roberto Pratola" w:date="2008-05-13T09:39:00Z">
              <w:r>
                <w:delText xml:space="preserve">mostrata consente </w:delText>
              </w:r>
            </w:del>
            <w:del w:id="468" w:author="Roberto Pratola" w:date="2008-05-13T10:02:00Z">
              <w:r>
                <w:delText xml:space="preserve">di selezionare il progetto </w:delText>
              </w:r>
            </w:del>
            <w:del w:id="469" w:author="Roberto Pratola" w:date="2008-05-13T09:39:00Z">
              <w:r>
                <w:delText xml:space="preserve">di </w:delText>
              </w:r>
            </w:del>
            <w:del w:id="470" w:author="Roberto Pratola" w:date="2008-05-13T10:02:00Z">
              <w:r>
                <w:delText>cui effettuare l’analisi</w:delText>
              </w:r>
            </w:del>
            <w:del w:id="471" w:author="Roberto Pratola" w:date="2008-05-13T09:38:00Z">
              <w:r>
                <w:delText>. Il pulsante “Avanti” è disabilitato;</w:delText>
              </w:r>
            </w:del>
          </w:p>
          <w:p w:rsidR="00000000" w:rsidRDefault="000D6268">
            <w:pPr>
              <w:jc w:val="both"/>
              <w:rPr>
                <w:del w:id="472" w:author="Roberto Pratola" w:date="2008-05-13T09:38:00Z"/>
              </w:rPr>
              <w:pPrChange w:id="473" w:author="Roberto Pratola" w:date="2008-05-13T16:45:00Z">
                <w:pPr>
                  <w:pStyle w:val="Paragrafoelenco"/>
                  <w:keepLines/>
                  <w:numPr>
                    <w:numId w:val="28"/>
                  </w:numPr>
                  <w:spacing w:line="360" w:lineRule="auto"/>
                  <w:ind w:hanging="360"/>
                </w:pPr>
              </w:pPrChange>
            </w:pPr>
            <w:moveFromRangeStart w:id="474" w:author="Roberto Pratola" w:date="2008-05-13T09:38:00Z" w:name="move198434811"/>
            <w:moveFrom w:id="475" w:author="Roberto Pratola" w:date="2008-05-13T09:38:00Z">
              <w:del w:id="476" w:author="Roberto Pratola" w:date="2008-05-13T09:38:00Z">
                <w:r>
                  <w:delText>L’utente seleziona il progetto;</w:delText>
                </w:r>
              </w:del>
            </w:moveFrom>
          </w:p>
          <w:moveFromRangeEnd w:id="474"/>
          <w:p w:rsidR="00000000" w:rsidRDefault="000D6268">
            <w:pPr>
              <w:jc w:val="both"/>
              <w:rPr>
                <w:del w:id="477" w:author="Roberto Pratola" w:date="2008-05-13T09:37:00Z"/>
              </w:rPr>
              <w:pPrChange w:id="478" w:author="Roberto Pratola" w:date="2008-05-13T16:45:00Z">
                <w:pPr>
                  <w:pStyle w:val="Paragrafoelenco"/>
                  <w:keepLines/>
                  <w:numPr>
                    <w:numId w:val="28"/>
                  </w:numPr>
                  <w:spacing w:line="360" w:lineRule="auto"/>
                  <w:ind w:hanging="360"/>
                </w:pPr>
              </w:pPrChange>
            </w:pPr>
            <w:del w:id="479" w:author="Roberto Pratola" w:date="2008-05-13T09:37:00Z">
              <w:r>
                <w:delText>Il sistema abilita il pulsante “Avanti”;</w:delText>
              </w:r>
            </w:del>
          </w:p>
          <w:p w:rsidR="00000000" w:rsidRDefault="000D6268">
            <w:pPr>
              <w:jc w:val="both"/>
              <w:rPr>
                <w:del w:id="480" w:author="Roberto Pratola" w:date="2008-05-13T09:37:00Z"/>
              </w:rPr>
              <w:pPrChange w:id="481" w:author="Roberto Pratola" w:date="2008-05-13T16:45:00Z">
                <w:pPr>
                  <w:pStyle w:val="Paragrafoelenco"/>
                  <w:keepLines/>
                  <w:numPr>
                    <w:numId w:val="28"/>
                  </w:numPr>
                  <w:spacing w:line="360" w:lineRule="auto"/>
                  <w:ind w:left="312" w:hanging="283"/>
                </w:pPr>
              </w:pPrChange>
            </w:pPr>
            <w:del w:id="482" w:author="Roberto Pratola" w:date="2008-05-13T09:37:00Z">
              <w:r>
                <w:delText>L’utente seleziona il pulsante “Avanti”;</w:delText>
              </w:r>
            </w:del>
          </w:p>
          <w:p w:rsidR="00000000" w:rsidRDefault="000D6268">
            <w:pPr>
              <w:jc w:val="both"/>
              <w:rPr>
                <w:del w:id="483" w:author="Roberto Pratola" w:date="2008-05-13T09:52:00Z"/>
              </w:rPr>
              <w:pPrChange w:id="484" w:author="Roberto Pratola" w:date="2008-05-13T16:45:00Z">
                <w:pPr>
                  <w:pStyle w:val="Paragrafoelenco"/>
                  <w:keepLines/>
                  <w:numPr>
                    <w:numId w:val="30"/>
                  </w:numPr>
                  <w:spacing w:line="360" w:lineRule="auto"/>
                  <w:ind w:left="1100" w:hanging="360"/>
                </w:pPr>
              </w:pPrChange>
            </w:pPr>
            <w:del w:id="485" w:author="Roberto Pratola" w:date="2008-05-13T09:38:00Z">
              <w:r>
                <w:delText xml:space="preserve">Il sistema </w:delText>
              </w:r>
            </w:del>
            <w:del w:id="486" w:author="Roberto Pratola" w:date="2008-05-13T09:40:00Z">
              <w:r>
                <w:delText xml:space="preserve">mostra </w:delText>
              </w:r>
            </w:del>
            <w:del w:id="487" w:author="Roberto Pratola" w:date="2008-05-13T10:02:00Z">
              <w:r>
                <w:delText xml:space="preserve">la seconda </w:delText>
              </w:r>
            </w:del>
            <w:del w:id="488" w:author="Roberto Pratola" w:date="2008-05-13T09:41:00Z">
              <w:r>
                <w:delText xml:space="preserve">finestra del wizard in cui è possibile </w:delText>
              </w:r>
            </w:del>
            <w:del w:id="489" w:author="Roberto Pratola" w:date="2008-05-13T10:02:00Z">
              <w:r>
                <w:delText xml:space="preserve">indicare se si desidera visualizzare il grafo dell’intero sistema o una sua vista parziale </w:delText>
              </w:r>
            </w:del>
            <w:del w:id="490" w:author="Roberto Pratola" w:date="2008-05-13T09:42:00Z">
              <w:r>
                <w:delText>indicando</w:delText>
              </w:r>
            </w:del>
            <w:del w:id="491" w:author="Roberto Pratola" w:date="2008-05-13T10:02:00Z">
              <w:r>
                <w:delText xml:space="preserve"> le</w:delText>
              </w:r>
            </w:del>
            <w:del w:id="492" w:author="Roberto Pratola" w:date="2008-05-13T09:53:00Z">
              <w:r>
                <w:delText xml:space="preserve"> </w:delText>
              </w:r>
            </w:del>
            <w:del w:id="493" w:author="Roberto Pratola" w:date="2008-05-13T10:02:00Z">
              <w:r>
                <w:delText>voci:</w:delText>
              </w:r>
            </w:del>
          </w:p>
          <w:p w:rsidR="00000000" w:rsidRDefault="000D6268">
            <w:pPr>
              <w:jc w:val="both"/>
              <w:rPr>
                <w:del w:id="494" w:author="Roberto Pratola" w:date="2008-05-13T09:51:00Z"/>
              </w:rPr>
              <w:pPrChange w:id="495" w:author="Roberto Pratola" w:date="2008-05-13T16:45:00Z">
                <w:pPr>
                  <w:pStyle w:val="Paragrafoelenco"/>
                  <w:keepLines/>
                  <w:numPr>
                    <w:numId w:val="30"/>
                  </w:numPr>
                  <w:spacing w:line="360" w:lineRule="auto"/>
                  <w:ind w:left="1100" w:hanging="360"/>
                </w:pPr>
              </w:pPrChange>
            </w:pPr>
            <w:del w:id="496" w:author="Roberto Pratola" w:date="2008-05-13T10:02:00Z">
              <w:r>
                <w:delText>Completo</w:delText>
              </w:r>
            </w:del>
          </w:p>
          <w:p w:rsidR="00000000" w:rsidRDefault="000D6268">
            <w:pPr>
              <w:jc w:val="both"/>
              <w:rPr>
                <w:del w:id="497" w:author="Roberto Pratola" w:date="2008-05-13T09:50:00Z"/>
              </w:rPr>
              <w:pPrChange w:id="498" w:author="Roberto Pratola" w:date="2008-05-13T16:45:00Z">
                <w:pPr>
                  <w:keepLines/>
                  <w:spacing w:line="360" w:lineRule="auto"/>
                </w:pPr>
              </w:pPrChange>
            </w:pPr>
            <w:del w:id="499" w:author="Roberto Pratola" w:date="2008-05-13T10:02:00Z">
              <w:r>
                <w:delText>Parziale</w:delText>
              </w:r>
            </w:del>
          </w:p>
          <w:p w:rsidR="00000000" w:rsidRDefault="000D6268">
            <w:pPr>
              <w:jc w:val="both"/>
              <w:rPr>
                <w:del w:id="500" w:author="Roberto Pratola" w:date="2008-05-13T10:06:00Z"/>
              </w:rPr>
              <w:pPrChange w:id="501" w:author="Roberto Pratola" w:date="2008-05-13T16:45:00Z">
                <w:pPr>
                  <w:keepLines/>
                  <w:spacing w:line="360" w:lineRule="auto"/>
                </w:pPr>
              </w:pPrChange>
            </w:pPr>
            <w:moveFromRangeStart w:id="502" w:author="Roberto Pratola" w:date="2008-05-13T10:02:00Z" w:name="move198436269"/>
            <w:moveFrom w:id="503" w:author="Roberto Pratola" w:date="2008-05-13T10:02:00Z">
              <w:del w:id="504" w:author="Roberto Pratola" w:date="2008-05-13T10:06:00Z">
                <w:r>
                  <w:delText>Il pulsante “Avanti” è disabilitato;</w:delText>
                </w:r>
              </w:del>
            </w:moveFrom>
          </w:p>
          <w:moveFromRangeEnd w:id="502"/>
          <w:p w:rsidR="00000000" w:rsidRDefault="000D6268">
            <w:pPr>
              <w:jc w:val="both"/>
              <w:rPr>
                <w:del w:id="505" w:author="Roberto Pratola" w:date="2008-05-13T09:38:00Z"/>
              </w:rPr>
              <w:pPrChange w:id="506" w:author="Roberto Pratola" w:date="2008-05-13T16:45:00Z">
                <w:pPr>
                  <w:pStyle w:val="Paragrafoelenco"/>
                  <w:keepLines/>
                  <w:numPr>
                    <w:numId w:val="28"/>
                  </w:numPr>
                  <w:spacing w:line="360" w:lineRule="auto"/>
                  <w:ind w:hanging="360"/>
                </w:pPr>
              </w:pPrChange>
            </w:pPr>
            <w:moveToRangeStart w:id="507" w:author="Roberto Pratola" w:date="2008-05-13T09:38:00Z" w:name="move198434811"/>
            <w:moveTo w:id="508" w:author="Roberto Pratola" w:date="2008-05-13T09:38:00Z">
              <w:del w:id="509" w:author="Roberto Pratola" w:date="2008-05-13T10:04:00Z">
                <w:r>
                  <w:delText>L’utente seleziona il progetto</w:delText>
                </w:r>
              </w:del>
              <w:del w:id="510" w:author="Roberto Pratola" w:date="2008-05-13T09:38:00Z">
                <w:r>
                  <w:delText>;</w:delText>
                </w:r>
              </w:del>
            </w:moveTo>
          </w:p>
          <w:moveToRangeEnd w:id="507"/>
          <w:p w:rsidR="00000000" w:rsidRDefault="000D6268">
            <w:pPr>
              <w:jc w:val="both"/>
              <w:rPr>
                <w:del w:id="511" w:author="Roberto Pratola" w:date="2008-05-13T10:04:00Z"/>
              </w:rPr>
              <w:pPrChange w:id="512" w:author="Roberto Pratola" w:date="2008-05-13T16:45:00Z">
                <w:pPr>
                  <w:pStyle w:val="Paragrafoelenco"/>
                  <w:keepLines/>
                  <w:numPr>
                    <w:numId w:val="28"/>
                  </w:numPr>
                  <w:spacing w:line="360" w:lineRule="auto"/>
                  <w:ind w:hanging="360"/>
                </w:pPr>
              </w:pPrChange>
            </w:pPr>
            <w:del w:id="513" w:author="Roberto Pratola" w:date="2008-05-13T09:38:00Z">
              <w:r>
                <w:delText xml:space="preserve">L’utente </w:delText>
              </w:r>
            </w:del>
            <w:del w:id="514" w:author="Roberto Pratola" w:date="2008-05-13T10:04:00Z">
              <w:r>
                <w:delText>indica di voler visualizzare il grafo completo del sistema selezionando dalla lista delle opzioni visualizzate la voce “Completo”;</w:delText>
              </w:r>
            </w:del>
          </w:p>
          <w:p w:rsidR="00000000" w:rsidRDefault="000D6268">
            <w:pPr>
              <w:jc w:val="both"/>
              <w:rPr>
                <w:del w:id="515" w:author="Roberto Pratola" w:date="2008-05-13T10:04:00Z"/>
              </w:rPr>
              <w:pPrChange w:id="516" w:author="Roberto Pratola" w:date="2008-05-13T16:45:00Z">
                <w:pPr>
                  <w:pStyle w:val="Paragrafoelenco"/>
                  <w:keepLines/>
                  <w:numPr>
                    <w:numId w:val="29"/>
                  </w:numPr>
                  <w:spacing w:line="360" w:lineRule="auto"/>
                  <w:ind w:hanging="360"/>
                </w:pPr>
              </w:pPrChange>
            </w:pPr>
            <w:del w:id="517" w:author="Roberto Pratola" w:date="2008-05-13T10:06:00Z">
              <w:r>
                <w:delText>Il sistema abilita la lista per la selezione del livello di dettaglio della visualizzazione,  mostrando le voci:</w:delText>
              </w:r>
            </w:del>
          </w:p>
          <w:p w:rsidR="00000000" w:rsidRDefault="000D6268">
            <w:pPr>
              <w:jc w:val="both"/>
              <w:rPr>
                <w:del w:id="518" w:author="Roberto Pratola" w:date="2008-05-13T10:05:00Z"/>
              </w:rPr>
              <w:pPrChange w:id="519" w:author="Roberto Pratola" w:date="2008-05-13T16:45:00Z">
                <w:pPr>
                  <w:pStyle w:val="Paragrafoelenco"/>
                  <w:keepLines/>
                  <w:numPr>
                    <w:numId w:val="29"/>
                  </w:numPr>
                  <w:spacing w:line="360" w:lineRule="auto"/>
                  <w:ind w:hanging="360"/>
                </w:pPr>
              </w:pPrChange>
            </w:pPr>
            <w:del w:id="520" w:author="Roberto Pratola" w:date="2008-05-13T10:06:00Z">
              <w:r>
                <w:delText>Package</w:delText>
              </w:r>
            </w:del>
          </w:p>
          <w:p w:rsidR="00000000" w:rsidRDefault="000D6268">
            <w:pPr>
              <w:jc w:val="both"/>
              <w:rPr>
                <w:del w:id="521" w:author="Roberto Pratola" w:date="2008-05-13T10:05:00Z"/>
              </w:rPr>
              <w:pPrChange w:id="522" w:author="Roberto Pratola" w:date="2008-05-13T16:45:00Z">
                <w:pPr>
                  <w:pStyle w:val="Paragrafoelenco"/>
                  <w:keepLines/>
                  <w:numPr>
                    <w:numId w:val="29"/>
                  </w:numPr>
                  <w:spacing w:line="360" w:lineRule="auto"/>
                  <w:ind w:hanging="360"/>
                </w:pPr>
              </w:pPrChange>
            </w:pPr>
            <w:del w:id="523" w:author="Roberto Pratola" w:date="2008-05-13T10:06:00Z">
              <w:r>
                <w:delText>Classe/Aspetto</w:delText>
              </w:r>
            </w:del>
          </w:p>
          <w:p w:rsidR="00000000" w:rsidRDefault="000D6268">
            <w:pPr>
              <w:jc w:val="both"/>
              <w:rPr>
                <w:del w:id="524" w:author="Roberto Pratola" w:date="2008-05-13T10:05:00Z"/>
              </w:rPr>
              <w:pPrChange w:id="525" w:author="Roberto Pratola" w:date="2008-05-13T16:45:00Z">
                <w:pPr>
                  <w:pStyle w:val="Paragrafoelenco"/>
                  <w:keepLines/>
                  <w:numPr>
                    <w:numId w:val="29"/>
                  </w:numPr>
                  <w:spacing w:line="360" w:lineRule="auto"/>
                  <w:ind w:hanging="360"/>
                </w:pPr>
              </w:pPrChange>
            </w:pPr>
            <w:del w:id="526" w:author="Roberto Pratola" w:date="2008-05-13T10:06:00Z">
              <w:r>
                <w:delText>Metodo e/o Attributo/Advice</w:delText>
              </w:r>
            </w:del>
          </w:p>
          <w:p w:rsidR="00000000" w:rsidRDefault="000D6268">
            <w:pPr>
              <w:jc w:val="both"/>
              <w:rPr>
                <w:del w:id="527" w:author="Roberto Pratola" w:date="2008-05-13T10:05:00Z"/>
              </w:rPr>
              <w:pPrChange w:id="528" w:author="Roberto Pratola" w:date="2008-05-13T16:45:00Z">
                <w:pPr>
                  <w:pStyle w:val="Paragrafoelenco"/>
                  <w:keepLines/>
                  <w:numPr>
                    <w:numId w:val="28"/>
                  </w:numPr>
                  <w:spacing w:line="360" w:lineRule="auto"/>
                  <w:ind w:hanging="360"/>
                </w:pPr>
              </w:pPrChange>
            </w:pPr>
            <w:del w:id="529" w:author="Roberto Pratola" w:date="2008-05-13T10:06:00Z">
              <w:r>
                <w:delText>L’utente seleziona la voce “Package”;</w:delText>
              </w:r>
            </w:del>
          </w:p>
          <w:p w:rsidR="00000000" w:rsidRDefault="000D6268">
            <w:pPr>
              <w:jc w:val="both"/>
              <w:rPr>
                <w:del w:id="530" w:author="Roberto Pratola" w:date="2008-05-13T10:05:00Z"/>
              </w:rPr>
              <w:pPrChange w:id="531" w:author="Roberto Pratola" w:date="2008-05-13T16:45:00Z">
                <w:pPr>
                  <w:pStyle w:val="Paragrafoelenco"/>
                  <w:keepLines/>
                  <w:numPr>
                    <w:numId w:val="28"/>
                  </w:numPr>
                  <w:spacing w:line="360" w:lineRule="auto"/>
                  <w:ind w:hanging="360"/>
                </w:pPr>
              </w:pPrChange>
            </w:pPr>
            <w:del w:id="532" w:author="Roberto Pratola" w:date="2008-05-13T10:06:00Z">
              <w:r>
                <w:delText>Il sistema abilita il pulsante “Avanti”;</w:delText>
              </w:r>
            </w:del>
          </w:p>
          <w:p w:rsidR="00000000" w:rsidRDefault="000D6268">
            <w:pPr>
              <w:jc w:val="both"/>
              <w:rPr>
                <w:del w:id="533" w:author="Roberto Pratola" w:date="2008-05-13T10:05:00Z"/>
              </w:rPr>
              <w:pPrChange w:id="534" w:author="Roberto Pratola" w:date="2008-05-13T16:45:00Z">
                <w:pPr>
                  <w:pStyle w:val="Paragrafoelenco"/>
                  <w:keepLines/>
                  <w:numPr>
                    <w:numId w:val="28"/>
                  </w:numPr>
                  <w:spacing w:line="360" w:lineRule="auto"/>
                  <w:ind w:hanging="360"/>
                </w:pPr>
              </w:pPrChange>
            </w:pPr>
            <w:del w:id="535" w:author="Roberto Pratola" w:date="2008-05-13T10:06:00Z">
              <w:r>
                <w:delText>L’utente seleziona il pulsante “Avanti”;</w:delText>
              </w:r>
            </w:del>
          </w:p>
          <w:p w:rsidR="00000000" w:rsidRDefault="000D6268">
            <w:pPr>
              <w:jc w:val="both"/>
              <w:rPr>
                <w:del w:id="536" w:author="Roberto Pratola" w:date="2008-05-13T10:05:00Z"/>
              </w:rPr>
              <w:pPrChange w:id="537" w:author="Roberto Pratola" w:date="2008-05-13T16:45:00Z">
                <w:pPr>
                  <w:pStyle w:val="Paragrafoelenco"/>
                  <w:keepLines/>
                  <w:numPr>
                    <w:numId w:val="28"/>
                  </w:numPr>
                  <w:spacing w:line="360" w:lineRule="auto"/>
                  <w:ind w:hanging="360"/>
                </w:pPr>
              </w:pPrChange>
            </w:pPr>
            <w:del w:id="538" w:author="Roberto Pratola" w:date="2008-05-13T10:06:00Z">
              <w:r>
                <w:delText>Il sistema visualizza il grafo corrispondente ai criteri indicati.</w:delText>
              </w:r>
            </w:del>
          </w:p>
          <w:p w:rsidR="00000000" w:rsidRDefault="000D6268">
            <w:pPr>
              <w:jc w:val="both"/>
              <w:pPrChange w:id="539" w:author="Roberto Pratola" w:date="2008-05-13T16:45:00Z">
                <w:pPr>
                  <w:pStyle w:val="Paragrafoelenco"/>
                  <w:keepLines/>
                  <w:numPr>
                    <w:numId w:val="28"/>
                  </w:numPr>
                  <w:spacing w:line="360" w:lineRule="auto"/>
                  <w:ind w:hanging="360"/>
                </w:pPr>
              </w:pPrChange>
            </w:pPr>
            <w:del w:id="540" w:author="Roberto Pratola" w:date="2008-05-13T10:06:00Z">
              <w:r>
                <w:delText>Il caso d’uso termina.</w:delText>
              </w:r>
            </w:del>
          </w:p>
        </w:tc>
      </w:tr>
      <w:tr w:rsidR="00886F87" w:rsidTr="00205CC1">
        <w:trPr>
          <w:trHeight w:val="330"/>
        </w:trPr>
        <w:tc>
          <w:tcPr>
            <w:tcW w:w="2268" w:type="dxa"/>
            <w:gridSpan w:val="2"/>
          </w:tcPr>
          <w:p w:rsidR="00886F87" w:rsidRDefault="00886F87" w:rsidP="0036510A">
            <w:pPr>
              <w:keepLines/>
              <w:spacing w:line="360" w:lineRule="auto"/>
              <w:rPr>
                <w:b/>
              </w:rPr>
            </w:pPr>
            <w:r>
              <w:rPr>
                <w:b/>
              </w:rPr>
              <w:lastRenderedPageBreak/>
              <w:t>Pre</w:t>
            </w:r>
            <w:r w:rsidR="0036510A">
              <w:rPr>
                <w:b/>
              </w:rPr>
              <w:t>-C</w:t>
            </w:r>
            <w:r>
              <w:rPr>
                <w:b/>
              </w:rPr>
              <w:t>ondizioni:</w:t>
            </w:r>
          </w:p>
        </w:tc>
        <w:tc>
          <w:tcPr>
            <w:tcW w:w="6520" w:type="dxa"/>
            <w:gridSpan w:val="5"/>
          </w:tcPr>
          <w:p w:rsidR="00000000" w:rsidRDefault="004A7F72">
            <w:pPr>
              <w:keepLines/>
              <w:jc w:val="both"/>
              <w:rPr>
                <w:ins w:id="541" w:author="Roberto Pratola" w:date="2008-05-13T17:01:00Z"/>
              </w:rPr>
              <w:pPrChange w:id="542" w:author="Roberto Pratola" w:date="2008-05-13T15:14:00Z">
                <w:pPr>
                  <w:keepLines/>
                  <w:spacing w:line="360" w:lineRule="auto"/>
                </w:pPr>
              </w:pPrChange>
            </w:pPr>
            <w:r>
              <w:t>L</w:t>
            </w:r>
            <w:r w:rsidRPr="004A7F72">
              <w:t xml:space="preserve">’utente deve aver eseguito il </w:t>
            </w:r>
            <w:r>
              <w:t>frame</w:t>
            </w:r>
            <w:del w:id="543" w:author="Roberto Pratola" w:date="2008-05-13T17:01:00Z">
              <w:r w:rsidDel="00B44141">
                <w:delText xml:space="preserve"> </w:delText>
              </w:r>
            </w:del>
            <w:r>
              <w:t xml:space="preserve">work Eclipse, inoltre deve essere aperto </w:t>
            </w:r>
            <w:ins w:id="544" w:author="Roberto Pratola" w:date="2008-05-13T17:02:00Z">
              <w:r w:rsidR="00B44141">
                <w:t xml:space="preserve">almeno </w:t>
              </w:r>
            </w:ins>
            <w:r>
              <w:t>un progetto Java/AspectJ</w:t>
            </w:r>
            <w:ins w:id="545" w:author="Roberto Pratola" w:date="2008-05-13T17:01:00Z">
              <w:r w:rsidR="00B44141">
                <w:t>.</w:t>
              </w:r>
            </w:ins>
          </w:p>
          <w:p w:rsidR="00000000" w:rsidRDefault="00B44141">
            <w:pPr>
              <w:keepLines/>
              <w:jc w:val="both"/>
              <w:pPrChange w:id="546" w:author="Roberto Pratola" w:date="2008-05-13T17:02:00Z">
                <w:pPr>
                  <w:keepLines/>
                  <w:spacing w:line="360" w:lineRule="auto"/>
                </w:pPr>
              </w:pPrChange>
            </w:pPr>
            <w:ins w:id="547" w:author="Roberto Pratola" w:date="2008-05-13T17:01:00Z">
              <w:r>
                <w:t xml:space="preserve">E’ richiesto </w:t>
              </w:r>
            </w:ins>
            <w:ins w:id="548" w:author="Roberto Pratola" w:date="2008-05-13T17:02:00Z">
              <w:r>
                <w:t xml:space="preserve">che </w:t>
              </w:r>
            </w:ins>
            <w:ins w:id="549" w:author="Roberto Pratola" w:date="2008-05-13T17:01:00Z">
              <w:r>
                <w:t xml:space="preserve">sia stato reso </w:t>
              </w:r>
            </w:ins>
            <w:del w:id="550" w:author="Roberto Pratola" w:date="2008-05-13T17:01:00Z">
              <w:r w:rsidR="004A7F72" w:rsidDel="00B44141">
                <w:delText>,</w:delText>
              </w:r>
            </w:del>
            <w:ins w:id="551" w:author="Roberto Pratola" w:date="2008-05-13T17:01:00Z">
              <w:r>
                <w:t xml:space="preserve">persistente lo </w:t>
              </w:r>
              <w:r w:rsidR="000D6268" w:rsidRPr="000D6268">
                <w:rPr>
                  <w:i/>
                  <w:rPrChange w:id="552" w:author="Roberto Pratola" w:date="2008-05-13T18:08:00Z">
                    <w:rPr/>
                  </w:rPrChange>
                </w:rPr>
                <w:t>stato de</w:t>
              </w:r>
            </w:ins>
            <w:ins w:id="553" w:author="Roberto Pratola" w:date="2008-05-13T17:03:00Z">
              <w:r w:rsidR="000D6268" w:rsidRPr="000D6268">
                <w:rPr>
                  <w:i/>
                  <w:rPrChange w:id="554" w:author="Roberto Pratola" w:date="2008-05-13T18:08:00Z">
                    <w:rPr/>
                  </w:rPrChange>
                </w:rPr>
                <w:t>i</w:t>
              </w:r>
            </w:ins>
            <w:ins w:id="555" w:author="Roberto Pratola" w:date="2008-05-13T17:01:00Z">
              <w:r w:rsidR="000D6268" w:rsidRPr="000D6268">
                <w:rPr>
                  <w:i/>
                  <w:rPrChange w:id="556" w:author="Roberto Pratola" w:date="2008-05-13T18:08:00Z">
                    <w:rPr/>
                  </w:rPrChange>
                </w:rPr>
                <w:t xml:space="preserve"> progett</w:t>
              </w:r>
            </w:ins>
            <w:ins w:id="557" w:author="Roberto Pratola" w:date="2008-05-13T17:03:00Z">
              <w:r w:rsidR="000D6268" w:rsidRPr="000D6268">
                <w:rPr>
                  <w:i/>
                  <w:rPrChange w:id="558" w:author="Roberto Pratola" w:date="2008-05-13T18:08:00Z">
                    <w:rPr/>
                  </w:rPrChange>
                </w:rPr>
                <w:t>i</w:t>
              </w:r>
            </w:ins>
            <w:ins w:id="559" w:author="Roberto Pratola" w:date="2008-05-13T18:08:00Z">
              <w:r w:rsidR="000D6268" w:rsidRPr="000D6268">
                <w:rPr>
                  <w:vertAlign w:val="superscript"/>
                  <w:rPrChange w:id="560" w:author="Roberto Pratola" w:date="2008-05-13T18:08:00Z">
                    <w:rPr/>
                  </w:rPrChange>
                </w:rPr>
                <w:fldChar w:fldCharType="begin"/>
              </w:r>
              <w:r w:rsidR="000D6268" w:rsidRPr="000D6268">
                <w:rPr>
                  <w:i/>
                  <w:vertAlign w:val="superscript"/>
                  <w:rPrChange w:id="561" w:author="Roberto Pratola" w:date="2008-05-13T18:08:00Z">
                    <w:rPr>
                      <w:i/>
                    </w:rPr>
                  </w:rPrChange>
                </w:rPr>
                <w:instrText xml:space="preserve"> REF _Ref198465422 \n \h </w:instrText>
              </w:r>
            </w:ins>
            <w:r w:rsidR="006F6A3C">
              <w:rPr>
                <w:vertAlign w:val="superscript"/>
              </w:rPr>
              <w:instrText xml:space="preserve"> \* MERGEFORMAT </w:instrText>
            </w:r>
            <w:r w:rsidR="000D6268" w:rsidRPr="000D6268">
              <w:rPr>
                <w:vertAlign w:val="superscript"/>
                <w:rPrChange w:id="562" w:author="Roberto Pratola" w:date="2008-05-13T18:08:00Z">
                  <w:rPr>
                    <w:vertAlign w:val="superscript"/>
                  </w:rPr>
                </w:rPrChange>
              </w:rPr>
            </w:r>
            <w:r w:rsidR="000D6268" w:rsidRPr="000D6268">
              <w:rPr>
                <w:vertAlign w:val="superscript"/>
                <w:rPrChange w:id="563" w:author="Roberto Pratola" w:date="2008-05-13T18:08:00Z">
                  <w:rPr/>
                </w:rPrChange>
              </w:rPr>
              <w:fldChar w:fldCharType="separate"/>
            </w:r>
            <w:ins w:id="564" w:author="Roberto Pratola" w:date="2008-05-13T18:08:00Z">
              <w:r w:rsidR="000D6268" w:rsidRPr="000D6268">
                <w:rPr>
                  <w:i/>
                  <w:vertAlign w:val="superscript"/>
                  <w:rPrChange w:id="565" w:author="Roberto Pratola" w:date="2008-05-13T18:08:00Z">
                    <w:rPr>
                      <w:i/>
                    </w:rPr>
                  </w:rPrChange>
                </w:rPr>
                <w:t>24</w:t>
              </w:r>
              <w:r w:rsidR="000D6268" w:rsidRPr="000D6268">
                <w:rPr>
                  <w:vertAlign w:val="superscript"/>
                  <w:rPrChange w:id="566" w:author="Roberto Pratola" w:date="2008-05-13T18:08:00Z">
                    <w:rPr/>
                  </w:rPrChange>
                </w:rPr>
                <w:fldChar w:fldCharType="end"/>
              </w:r>
            </w:ins>
            <w:ins w:id="567" w:author="Roberto Pratola" w:date="2008-05-13T17:03:00Z">
              <w:r>
                <w:t xml:space="preserve"> aperti</w:t>
              </w:r>
            </w:ins>
            <w:ins w:id="568" w:author="Roberto Pratola" w:date="2008-05-13T17:02:00Z">
              <w:r>
                <w:t>.</w:t>
              </w:r>
            </w:ins>
          </w:p>
        </w:tc>
      </w:tr>
      <w:tr w:rsidR="00886F87" w:rsidTr="00205CC1">
        <w:trPr>
          <w:cnfStyle w:val="000000100000"/>
          <w:trHeight w:val="316"/>
        </w:trPr>
        <w:tc>
          <w:tcPr>
            <w:tcW w:w="2268" w:type="dxa"/>
            <w:gridSpan w:val="2"/>
          </w:tcPr>
          <w:p w:rsidR="00886F87" w:rsidRDefault="00886F87" w:rsidP="0036510A">
            <w:pPr>
              <w:keepLines/>
              <w:spacing w:line="360" w:lineRule="auto"/>
              <w:rPr>
                <w:b/>
              </w:rPr>
            </w:pPr>
            <w:r>
              <w:rPr>
                <w:b/>
              </w:rPr>
              <w:t>Post</w:t>
            </w:r>
            <w:r w:rsidR="0036510A">
              <w:rPr>
                <w:b/>
              </w:rPr>
              <w:t>-C</w:t>
            </w:r>
            <w:r>
              <w:rPr>
                <w:b/>
              </w:rPr>
              <w:t>ondizioni:</w:t>
            </w:r>
          </w:p>
        </w:tc>
        <w:tc>
          <w:tcPr>
            <w:tcW w:w="6520" w:type="dxa"/>
            <w:gridSpan w:val="5"/>
          </w:tcPr>
          <w:p w:rsidR="00000000" w:rsidRDefault="00B44141">
            <w:pPr>
              <w:keepLines/>
              <w:pPrChange w:id="569" w:author="Roberto Pratola" w:date="2008-05-13T17:22:00Z">
                <w:pPr>
                  <w:keepLines/>
                  <w:spacing w:line="360" w:lineRule="auto"/>
                </w:pPr>
              </w:pPrChange>
            </w:pPr>
            <w:ins w:id="570" w:author="Roberto Pratola" w:date="2008-05-13T17:09:00Z">
              <w:r>
                <w:t>Il sistema ricava il grafo completo del progetto selezionato</w:t>
              </w:r>
            </w:ins>
            <w:ins w:id="571" w:author="Roberto Pratola" w:date="2008-05-13T17:10:00Z">
              <w:r>
                <w:t>, senza renderlo persistente</w:t>
              </w:r>
            </w:ins>
            <w:ins w:id="572" w:author="Roberto Pratola" w:date="2008-05-13T17:09:00Z">
              <w:r>
                <w:t>.</w:t>
              </w:r>
            </w:ins>
            <w:ins w:id="573" w:author="Roberto Pratola" w:date="2008-05-13T17:10:00Z">
              <w:r>
                <w:t xml:space="preserve"> Tale grafo </w:t>
              </w:r>
            </w:ins>
            <w:ins w:id="574" w:author="Roberto Pratola" w:date="2008-05-13T17:11:00Z">
              <w:r w:rsidR="00973734">
                <w:t xml:space="preserve">avrà un numero di nodi pari al numero di </w:t>
              </w:r>
            </w:ins>
            <w:ins w:id="575" w:author="Roberto Pratola" w:date="2008-05-13T17:12:00Z">
              <w:r w:rsidR="00973734">
                <w:t>e</w:t>
              </w:r>
            </w:ins>
            <w:ins w:id="576" w:author="Roberto Pratola" w:date="2008-05-13T17:11:00Z">
              <w:r w:rsidR="00973734">
                <w:t>lementi</w:t>
              </w:r>
            </w:ins>
            <w:ins w:id="577" w:author="Roberto Pratola" w:date="2008-05-13T17:12:00Z">
              <w:r w:rsidR="00973734">
                <w:t xml:space="preserve"> costituenti il progetto </w:t>
              </w:r>
            </w:ins>
            <w:ins w:id="578" w:author="Roberto Pratola" w:date="2008-05-13T17:22:00Z">
              <w:r w:rsidR="00F64247">
                <w:t xml:space="preserve">(package, classi, metodi, attibuti, aspetti, pointcuts e advices) </w:t>
              </w:r>
            </w:ins>
            <w:ins w:id="579" w:author="Roberto Pratola" w:date="2008-05-13T17:12:00Z">
              <w:r w:rsidR="00973734">
                <w:t>e</w:t>
              </w:r>
            </w:ins>
            <w:ins w:id="580" w:author="Roberto Pratola" w:date="2008-05-13T17:11:00Z">
              <w:r w:rsidR="00973734">
                <w:t xml:space="preserve"> </w:t>
              </w:r>
            </w:ins>
            <w:ins w:id="581" w:author="Roberto Pratola" w:date="2008-05-13T17:10:00Z">
              <w:r>
                <w:t>conterrà tutte le chiamat</w:t>
              </w:r>
            </w:ins>
            <w:ins w:id="582" w:author="Roberto Pratola" w:date="2008-05-13T17:11:00Z">
              <w:r>
                <w:t>e</w:t>
              </w:r>
            </w:ins>
            <w:ins w:id="583" w:author="Roberto Pratola" w:date="2008-05-13T17:10:00Z">
              <w:r>
                <w:t>, esplicite e/o implicite,</w:t>
              </w:r>
            </w:ins>
            <w:ins w:id="584" w:author="Roberto Pratola" w:date="2008-05-13T17:11:00Z">
              <w:r>
                <w:t xml:space="preserve"> tra </w:t>
              </w:r>
            </w:ins>
            <w:ins w:id="585" w:author="Roberto Pratola" w:date="2008-05-13T17:12:00Z">
              <w:r w:rsidR="00973734">
                <w:t>di essi.</w:t>
              </w:r>
            </w:ins>
          </w:p>
        </w:tc>
      </w:tr>
      <w:tr w:rsidR="00886F87" w:rsidTr="00205CC1">
        <w:trPr>
          <w:trHeight w:val="339"/>
        </w:trPr>
        <w:tc>
          <w:tcPr>
            <w:tcW w:w="2268" w:type="dxa"/>
            <w:gridSpan w:val="2"/>
          </w:tcPr>
          <w:p w:rsidR="00886F87" w:rsidRDefault="00886F87" w:rsidP="003442A2">
            <w:pPr>
              <w:keepLines/>
              <w:spacing w:line="360" w:lineRule="auto"/>
              <w:rPr>
                <w:b/>
              </w:rPr>
            </w:pPr>
            <w:r>
              <w:rPr>
                <w:b/>
              </w:rPr>
              <w:t>Scenari Alternativi:</w:t>
            </w:r>
          </w:p>
        </w:tc>
        <w:tc>
          <w:tcPr>
            <w:tcW w:w="6520" w:type="dxa"/>
            <w:gridSpan w:val="5"/>
          </w:tcPr>
          <w:p w:rsidR="00000000" w:rsidRDefault="000D6268">
            <w:pPr>
              <w:keepLines/>
              <w:jc w:val="both"/>
              <w:pPrChange w:id="586" w:author="Roberto Pratola" w:date="2008-05-13T15:14:00Z">
                <w:pPr>
                  <w:pStyle w:val="Paragrafoelenco"/>
                  <w:keepLines/>
                  <w:numPr>
                    <w:numId w:val="31"/>
                  </w:numPr>
                  <w:spacing w:line="360" w:lineRule="auto"/>
                  <w:ind w:left="312" w:hanging="360"/>
                </w:pPr>
              </w:pPrChange>
            </w:pPr>
            <w:ins w:id="587" w:author="Roberto Pratola" w:date="2008-05-13T16:32:00Z">
              <w:r>
                <w:fldChar w:fldCharType="begin"/>
              </w:r>
              <w:r w:rsidR="00772E84">
                <w:instrText xml:space="preserve"> REF _Ref198459682 \n \h </w:instrText>
              </w:r>
            </w:ins>
            <w:r>
              <w:fldChar w:fldCharType="separate"/>
            </w:r>
            <w:ins w:id="588" w:author="Roberto Pratola" w:date="2008-05-13T16:32:00Z">
              <w:r w:rsidR="00772E84">
                <w:t>1</w:t>
              </w:r>
              <w:r>
                <w:fldChar w:fldCharType="end"/>
              </w:r>
            </w:ins>
            <w:ins w:id="589" w:author="Roberto Pratola" w:date="2008-05-13T12:25:00Z">
              <w:r w:rsidR="00B56C83">
                <w:t>a</w:t>
              </w:r>
            </w:ins>
            <w:ins w:id="590" w:author="Roberto Pratola" w:date="2008-05-13T12:16:00Z">
              <w:r w:rsidR="00BD3FBB">
                <w:t>.</w:t>
              </w:r>
            </w:ins>
          </w:p>
          <w:p w:rsidR="00000000" w:rsidRDefault="00356195">
            <w:pPr>
              <w:pStyle w:val="Paragrafoelenco"/>
              <w:numPr>
                <w:ilvl w:val="0"/>
                <w:numId w:val="82"/>
              </w:numPr>
              <w:ind w:left="596"/>
              <w:jc w:val="both"/>
              <w:rPr>
                <w:ins w:id="591" w:author="Roberto Pratola" w:date="2008-05-13T11:00:00Z"/>
              </w:rPr>
              <w:pPrChange w:id="592" w:author="Roberto Pratola" w:date="2008-05-13T15:14:00Z">
                <w:pPr>
                  <w:pStyle w:val="Paragrafoelenco"/>
                  <w:keepLines/>
                  <w:numPr>
                    <w:numId w:val="34"/>
                  </w:numPr>
                  <w:spacing w:line="360" w:lineRule="auto"/>
                  <w:ind w:left="737" w:hanging="360"/>
                </w:pPr>
              </w:pPrChange>
            </w:pPr>
            <w:r>
              <w:t>L’utente seleziona dalla barra delle applicazioni l’icona veloce che consente di aprire la procedura guidata “CallGraph Analyzer”;</w:t>
            </w:r>
          </w:p>
          <w:p w:rsidR="00000000" w:rsidRDefault="00BB4BA0">
            <w:pPr>
              <w:ind w:left="596"/>
              <w:jc w:val="both"/>
              <w:rPr>
                <w:del w:id="593" w:author="Roberto Pratola" w:date="2008-05-13T11:00:00Z"/>
                <w:rFonts w:asciiTheme="majorHAnsi" w:hAnsiTheme="majorHAnsi" w:cstheme="majorBidi"/>
                <w:spacing w:val="5"/>
              </w:rPr>
              <w:pPrChange w:id="594" w:author="Roberto Pratola" w:date="2008-05-13T15:14:00Z">
                <w:pPr>
                  <w:pStyle w:val="Paragrafoelenco"/>
                  <w:keepLines/>
                  <w:numPr>
                    <w:ilvl w:val="2"/>
                    <w:numId w:val="34"/>
                  </w:numPr>
                  <w:pBdr>
                    <w:bottom w:val="single" w:sz="6" w:space="1" w:color="727CA3" w:themeColor="accent1"/>
                  </w:pBdr>
                  <w:spacing w:before="200" w:line="360" w:lineRule="auto"/>
                  <w:ind w:left="737" w:hanging="360"/>
                  <w:outlineLvl w:val="2"/>
                </w:pPr>
              </w:pPrChange>
            </w:pPr>
          </w:p>
          <w:p w:rsidR="00000000" w:rsidRDefault="00356195">
            <w:pPr>
              <w:pStyle w:val="Paragrafoelenco"/>
              <w:numPr>
                <w:ilvl w:val="0"/>
                <w:numId w:val="82"/>
              </w:numPr>
              <w:ind w:left="596"/>
              <w:jc w:val="both"/>
              <w:rPr>
                <w:ins w:id="595" w:author="Roberto Pratola" w:date="2008-05-13T12:03:00Z"/>
              </w:rPr>
              <w:pPrChange w:id="596" w:author="Roberto Pratola" w:date="2008-05-13T15:14:00Z">
                <w:pPr>
                  <w:pStyle w:val="Paragrafoelenco"/>
                  <w:keepLines/>
                  <w:numPr>
                    <w:numId w:val="34"/>
                  </w:numPr>
                  <w:spacing w:line="360" w:lineRule="auto"/>
                  <w:ind w:left="737" w:hanging="360"/>
                </w:pPr>
              </w:pPrChange>
            </w:pPr>
            <w:r>
              <w:t xml:space="preserve">Ritornare al punto </w:t>
            </w:r>
            <w:ins w:id="597" w:author="Roberto Pratola" w:date="2008-05-13T16:33:00Z">
              <w:r w:rsidR="000D6268">
                <w:fldChar w:fldCharType="begin"/>
              </w:r>
              <w:r w:rsidR="00772E84">
                <w:instrText xml:space="preserve"> REF _Ref198459745 \n \h </w:instrText>
              </w:r>
            </w:ins>
            <w:r w:rsidR="000D6268">
              <w:fldChar w:fldCharType="separate"/>
            </w:r>
            <w:ins w:id="598" w:author="Roberto Pratola" w:date="2008-05-13T16:33:00Z">
              <w:r w:rsidR="00772E84">
                <w:t>4</w:t>
              </w:r>
              <w:r w:rsidR="000D6268">
                <w:fldChar w:fldCharType="end"/>
              </w:r>
            </w:ins>
            <w:del w:id="599" w:author="Roberto Pratola" w:date="2008-05-13T12:14:00Z">
              <w:r>
                <w:delText>4</w:delText>
              </w:r>
            </w:del>
            <w:r>
              <w:t xml:space="preserve"> del flusso principale.</w:t>
            </w:r>
            <w:del w:id="600" w:author="Roberto Pratola" w:date="2008-05-13T11:05:00Z">
              <w:r>
                <w:br/>
              </w:r>
            </w:del>
          </w:p>
          <w:p w:rsidR="00000000" w:rsidRDefault="00BB4BA0">
            <w:pPr>
              <w:jc w:val="both"/>
              <w:rPr>
                <w:ins w:id="601" w:author="Roberto Pratola" w:date="2008-05-13T11:23:00Z"/>
              </w:rPr>
              <w:pPrChange w:id="602" w:author="Roberto Pratola" w:date="2008-05-13T15:14:00Z">
                <w:pPr>
                  <w:pStyle w:val="Paragrafoelenco"/>
                  <w:keepLines/>
                  <w:numPr>
                    <w:numId w:val="34"/>
                  </w:numPr>
                  <w:spacing w:line="360" w:lineRule="auto"/>
                  <w:ind w:left="737" w:hanging="360"/>
                </w:pPr>
              </w:pPrChange>
            </w:pPr>
          </w:p>
          <w:p w:rsidR="00000000" w:rsidRDefault="000D6268">
            <w:pPr>
              <w:pStyle w:val="Nessunaspaziatura"/>
              <w:jc w:val="both"/>
              <w:rPr>
                <w:ins w:id="603" w:author="Roberto Pratola" w:date="2008-05-13T11:14:00Z"/>
              </w:rPr>
              <w:pPrChange w:id="604" w:author="Roberto Pratola" w:date="2008-05-13T15:14:00Z">
                <w:pPr>
                  <w:pStyle w:val="Paragrafoelenco"/>
                  <w:keepLines/>
                  <w:numPr>
                    <w:numId w:val="34"/>
                  </w:numPr>
                  <w:spacing w:line="360" w:lineRule="auto"/>
                  <w:ind w:left="737" w:hanging="360"/>
                </w:pPr>
              </w:pPrChange>
            </w:pPr>
            <w:ins w:id="605" w:author="Roberto Pratola" w:date="2008-05-13T16:32:00Z">
              <w:r>
                <w:fldChar w:fldCharType="begin"/>
              </w:r>
              <w:r w:rsidR="00772E84">
                <w:instrText xml:space="preserve"> REF _Ref198459682 \n \h </w:instrText>
              </w:r>
            </w:ins>
            <w:ins w:id="606" w:author="Roberto Pratola" w:date="2008-05-13T16:32:00Z">
              <w:r>
                <w:fldChar w:fldCharType="separate"/>
              </w:r>
              <w:r w:rsidR="00772E84">
                <w:t>1</w:t>
              </w:r>
              <w:r>
                <w:fldChar w:fldCharType="end"/>
              </w:r>
            </w:ins>
            <w:ins w:id="607" w:author="Roberto Pratola" w:date="2008-05-13T11:23:00Z">
              <w:r w:rsidR="00376210">
                <w:t>b</w:t>
              </w:r>
            </w:ins>
            <w:ins w:id="608" w:author="Roberto Pratola" w:date="2008-05-13T12:16:00Z">
              <w:r w:rsidR="00BD3FBB">
                <w:t>.</w:t>
              </w:r>
            </w:ins>
          </w:p>
          <w:p w:rsidR="00000000" w:rsidRDefault="00356195">
            <w:pPr>
              <w:pStyle w:val="Paragrafoelenco"/>
              <w:numPr>
                <w:ilvl w:val="0"/>
                <w:numId w:val="86"/>
              </w:numPr>
              <w:ind w:left="596"/>
              <w:jc w:val="both"/>
              <w:rPr>
                <w:ins w:id="609" w:author="Roberto Pratola" w:date="2008-05-13T11:23:00Z"/>
              </w:rPr>
              <w:pPrChange w:id="610" w:author="Roberto Pratola" w:date="2008-05-13T15:14:00Z">
                <w:pPr>
                  <w:spacing w:line="360" w:lineRule="auto"/>
                </w:pPr>
              </w:pPrChange>
            </w:pPr>
            <w:ins w:id="611" w:author="Roberto Pratola" w:date="2008-05-13T11:14:00Z">
              <w:r>
                <w:t>Il sistema visualizza la struttura del progetto da analizzare nella vista ”visualizzazione della struttura del progetto” del framework;</w:t>
              </w:r>
            </w:ins>
          </w:p>
          <w:p w:rsidR="00000000" w:rsidRDefault="00356195">
            <w:pPr>
              <w:pStyle w:val="Paragrafoelenco"/>
              <w:numPr>
                <w:ilvl w:val="0"/>
                <w:numId w:val="86"/>
              </w:numPr>
              <w:ind w:left="596"/>
              <w:jc w:val="both"/>
              <w:rPr>
                <w:ins w:id="612" w:author="Roberto Pratola" w:date="2008-05-13T11:23:00Z"/>
              </w:rPr>
              <w:pPrChange w:id="613" w:author="Roberto Pratola" w:date="2008-05-13T15:14:00Z">
                <w:pPr>
                  <w:spacing w:line="360" w:lineRule="auto"/>
                </w:pPr>
              </w:pPrChange>
            </w:pPr>
            <w:bookmarkStart w:id="614" w:name="_Ref198449244"/>
            <w:ins w:id="615" w:author="Roberto Pratola" w:date="2008-05-13T11:14:00Z">
              <w:r>
                <w:t>L’utente esplora la gerarchia del progetto selezionando, con il tasto destro del mouse, l’elemento alla radice del progetto;</w:t>
              </w:r>
            </w:ins>
            <w:bookmarkEnd w:id="614"/>
          </w:p>
          <w:p w:rsidR="00000000" w:rsidRDefault="00356195">
            <w:pPr>
              <w:pStyle w:val="Paragrafoelenco"/>
              <w:numPr>
                <w:ilvl w:val="0"/>
                <w:numId w:val="86"/>
              </w:numPr>
              <w:ind w:left="596"/>
              <w:jc w:val="both"/>
              <w:rPr>
                <w:ins w:id="616" w:author="Roberto Pratola" w:date="2008-05-13T11:23:00Z"/>
              </w:rPr>
              <w:pPrChange w:id="617" w:author="Roberto Pratola" w:date="2008-05-13T15:14:00Z">
                <w:pPr>
                  <w:spacing w:line="360" w:lineRule="auto"/>
                </w:pPr>
              </w:pPrChange>
            </w:pPr>
            <w:bookmarkStart w:id="618" w:name="_Ref198449209"/>
            <w:ins w:id="619" w:author="Roberto Pratola" w:date="2008-05-13T11:14:00Z">
              <w:r>
                <w:t xml:space="preserve">Il sistema visualizza un </w:t>
              </w:r>
              <w:r w:rsidR="000D6268" w:rsidRPr="000D6268">
                <w:rPr>
                  <w:i/>
                  <w:rPrChange w:id="620" w:author="Roberto Pratola" w:date="2008-05-13T18:08:00Z">
                    <w:rPr/>
                  </w:rPrChange>
                </w:rPr>
                <w:t>men</w:t>
              </w:r>
            </w:ins>
            <w:ins w:id="621" w:author="Roberto Pratola" w:date="2008-05-13T12:04:00Z">
              <w:r w:rsidR="000D6268" w:rsidRPr="000D6268">
                <w:rPr>
                  <w:i/>
                  <w:rPrChange w:id="622" w:author="Roberto Pratola" w:date="2008-05-13T18:08:00Z">
                    <w:rPr/>
                  </w:rPrChange>
                </w:rPr>
                <w:t>ù</w:t>
              </w:r>
            </w:ins>
            <w:ins w:id="623" w:author="Roberto Pratola" w:date="2008-05-13T11:14:00Z">
              <w:r w:rsidR="000D6268" w:rsidRPr="000D6268">
                <w:rPr>
                  <w:i/>
                  <w:rPrChange w:id="624" w:author="Roberto Pratola" w:date="2008-05-13T18:08:00Z">
                    <w:rPr/>
                  </w:rPrChange>
                </w:rPr>
                <w:t xml:space="preserve"> contestuale</w:t>
              </w:r>
            </w:ins>
            <w:ins w:id="625" w:author="Roberto Pratola" w:date="2008-05-13T18:08:00Z">
              <w:r w:rsidR="000D6268" w:rsidRPr="000D6268">
                <w:rPr>
                  <w:i/>
                  <w:vertAlign w:val="superscript"/>
                  <w:rPrChange w:id="626" w:author="Roberto Pratola" w:date="2008-05-13T18:08:00Z">
                    <w:rPr>
                      <w:i/>
                    </w:rPr>
                  </w:rPrChange>
                </w:rPr>
                <w:fldChar w:fldCharType="begin"/>
              </w:r>
              <w:r w:rsidR="000D6268" w:rsidRPr="000D6268">
                <w:rPr>
                  <w:i/>
                  <w:vertAlign w:val="superscript"/>
                  <w:rPrChange w:id="627" w:author="Roberto Pratola" w:date="2008-05-13T18:08:00Z">
                    <w:rPr>
                      <w:i/>
                    </w:rPr>
                  </w:rPrChange>
                </w:rPr>
                <w:instrText xml:space="preserve"> REF _Ref198465449 \n \h </w:instrText>
              </w:r>
            </w:ins>
            <w:r w:rsidR="006F6A3C">
              <w:rPr>
                <w:i/>
                <w:vertAlign w:val="superscript"/>
              </w:rPr>
              <w:instrText xml:space="preserve"> \* MERGEFORMAT </w:instrText>
            </w:r>
            <w:r w:rsidR="000D6268" w:rsidRPr="000D6268">
              <w:rPr>
                <w:i/>
                <w:vertAlign w:val="superscript"/>
                <w:rPrChange w:id="628" w:author="Roberto Pratola" w:date="2008-05-13T18:08:00Z">
                  <w:rPr>
                    <w:i/>
                    <w:vertAlign w:val="superscript"/>
                  </w:rPr>
                </w:rPrChange>
              </w:rPr>
            </w:r>
            <w:r w:rsidR="000D6268" w:rsidRPr="000D6268">
              <w:rPr>
                <w:i/>
                <w:vertAlign w:val="superscript"/>
                <w:rPrChange w:id="629" w:author="Roberto Pratola" w:date="2008-05-13T18:08:00Z">
                  <w:rPr>
                    <w:i/>
                  </w:rPr>
                </w:rPrChange>
              </w:rPr>
              <w:fldChar w:fldCharType="separate"/>
            </w:r>
            <w:ins w:id="630" w:author="Roberto Pratola" w:date="2008-05-13T18:08:00Z">
              <w:r w:rsidR="000D6268" w:rsidRPr="000D6268">
                <w:rPr>
                  <w:i/>
                  <w:vertAlign w:val="superscript"/>
                  <w:rPrChange w:id="631" w:author="Roberto Pratola" w:date="2008-05-13T18:08:00Z">
                    <w:rPr>
                      <w:i/>
                    </w:rPr>
                  </w:rPrChange>
                </w:rPr>
                <w:t>13</w:t>
              </w:r>
              <w:r w:rsidR="000D6268" w:rsidRPr="000D6268">
                <w:rPr>
                  <w:i/>
                  <w:vertAlign w:val="superscript"/>
                  <w:rPrChange w:id="632" w:author="Roberto Pratola" w:date="2008-05-13T18:08:00Z">
                    <w:rPr>
                      <w:i/>
                    </w:rPr>
                  </w:rPrChange>
                </w:rPr>
                <w:fldChar w:fldCharType="end"/>
              </w:r>
            </w:ins>
            <w:ins w:id="633" w:author="Roberto Pratola" w:date="2008-05-13T11:14:00Z">
              <w:r>
                <w:t>;</w:t>
              </w:r>
            </w:ins>
            <w:bookmarkEnd w:id="618"/>
          </w:p>
          <w:p w:rsidR="00000000" w:rsidRDefault="00356195">
            <w:pPr>
              <w:pStyle w:val="Paragrafoelenco"/>
              <w:numPr>
                <w:ilvl w:val="0"/>
                <w:numId w:val="86"/>
              </w:numPr>
              <w:ind w:left="596"/>
              <w:jc w:val="both"/>
              <w:rPr>
                <w:ins w:id="634" w:author="Roberto Pratola" w:date="2008-05-13T11:23:00Z"/>
              </w:rPr>
              <w:pPrChange w:id="635" w:author="Roberto Pratola" w:date="2008-05-13T15:14:00Z">
                <w:pPr>
                  <w:spacing w:line="360" w:lineRule="auto"/>
                </w:pPr>
              </w:pPrChange>
            </w:pPr>
            <w:bookmarkStart w:id="636" w:name="_Ref198449213"/>
            <w:ins w:id="637" w:author="Roberto Pratola" w:date="2008-05-13T11:14:00Z">
              <w:r>
                <w:t>L’utente seleziona la voce “CallGraph Analyzer”;</w:t>
              </w:r>
            </w:ins>
            <w:bookmarkEnd w:id="636"/>
          </w:p>
          <w:p w:rsidR="00000000" w:rsidRDefault="00356195">
            <w:pPr>
              <w:pStyle w:val="Paragrafoelenco"/>
              <w:numPr>
                <w:ilvl w:val="0"/>
                <w:numId w:val="86"/>
              </w:numPr>
              <w:ind w:left="596"/>
              <w:jc w:val="both"/>
              <w:rPr>
                <w:ins w:id="638" w:author="Roberto Pratola" w:date="2008-05-13T12:04:00Z"/>
              </w:rPr>
              <w:pPrChange w:id="639" w:author="Roberto Pratola" w:date="2008-05-13T15:14:00Z">
                <w:pPr>
                  <w:spacing w:line="360" w:lineRule="auto"/>
                </w:pPr>
              </w:pPrChange>
            </w:pPr>
            <w:bookmarkStart w:id="640" w:name="_Ref198449215"/>
            <w:ins w:id="641" w:author="Roberto Pratola" w:date="2008-05-13T11:14:00Z">
              <w:r>
                <w:t>Il sistema visualizza un sottomenu con le seguenti voci:</w:t>
              </w:r>
              <w:bookmarkEnd w:id="640"/>
              <w:r>
                <w:t xml:space="preserve"> </w:t>
              </w:r>
            </w:ins>
          </w:p>
          <w:p w:rsidR="00000000" w:rsidRDefault="00356195">
            <w:pPr>
              <w:pStyle w:val="Paragrafoelenco"/>
              <w:numPr>
                <w:ilvl w:val="1"/>
                <w:numId w:val="86"/>
              </w:numPr>
              <w:ind w:left="1021"/>
              <w:jc w:val="both"/>
              <w:rPr>
                <w:ins w:id="642" w:author="Roberto Pratola" w:date="2008-05-13T12:04:00Z"/>
              </w:rPr>
              <w:pPrChange w:id="643" w:author="Roberto Pratola" w:date="2008-05-13T15:14:00Z">
                <w:pPr>
                  <w:spacing w:line="360" w:lineRule="auto"/>
                </w:pPr>
              </w:pPrChange>
            </w:pPr>
            <w:ins w:id="644" w:author="Roberto Pratola" w:date="2008-05-13T11:14:00Z">
              <w:r>
                <w:t xml:space="preserve">Base </w:t>
              </w:r>
            </w:ins>
          </w:p>
          <w:p w:rsidR="00000000" w:rsidRDefault="00356195">
            <w:pPr>
              <w:pStyle w:val="Paragrafoelenco"/>
              <w:numPr>
                <w:ilvl w:val="1"/>
                <w:numId w:val="86"/>
              </w:numPr>
              <w:ind w:left="1021"/>
              <w:jc w:val="both"/>
              <w:rPr>
                <w:ins w:id="645" w:author="Roberto Pratola" w:date="2008-05-13T11:23:00Z"/>
              </w:rPr>
              <w:pPrChange w:id="646" w:author="Roberto Pratola" w:date="2008-05-13T15:14:00Z">
                <w:pPr>
                  <w:spacing w:line="360" w:lineRule="auto"/>
                </w:pPr>
              </w:pPrChange>
            </w:pPr>
            <w:ins w:id="647" w:author="Roberto Pratola" w:date="2008-05-13T11:14:00Z">
              <w:r>
                <w:t>Avanzato</w:t>
              </w:r>
            </w:ins>
          </w:p>
          <w:p w:rsidR="00000000" w:rsidRDefault="00356195">
            <w:pPr>
              <w:pStyle w:val="Paragrafoelenco"/>
              <w:numPr>
                <w:ilvl w:val="0"/>
                <w:numId w:val="86"/>
              </w:numPr>
              <w:ind w:left="596"/>
              <w:jc w:val="both"/>
              <w:rPr>
                <w:ins w:id="648" w:author="Roberto Pratola" w:date="2008-05-13T11:25:00Z"/>
              </w:rPr>
              <w:pPrChange w:id="649" w:author="Roberto Pratola" w:date="2008-05-13T15:14:00Z">
                <w:pPr>
                  <w:pStyle w:val="Paragrafoelenco"/>
                  <w:keepLines/>
                  <w:numPr>
                    <w:numId w:val="34"/>
                  </w:numPr>
                  <w:spacing w:line="360" w:lineRule="auto"/>
                  <w:ind w:left="737" w:hanging="360"/>
                </w:pPr>
              </w:pPrChange>
            </w:pPr>
            <w:bookmarkStart w:id="650" w:name="_Ref198449377"/>
            <w:ins w:id="651" w:author="Roberto Pratola" w:date="2008-05-13T11:14:00Z">
              <w:r>
                <w:t>L’utente seleziona la voce “Base”;</w:t>
              </w:r>
            </w:ins>
            <w:bookmarkEnd w:id="650"/>
          </w:p>
          <w:p w:rsidR="00000000" w:rsidRDefault="00356195">
            <w:pPr>
              <w:pStyle w:val="Paragrafoelenco"/>
              <w:numPr>
                <w:ilvl w:val="0"/>
                <w:numId w:val="86"/>
              </w:numPr>
              <w:ind w:left="596"/>
              <w:jc w:val="both"/>
              <w:rPr>
                <w:ins w:id="652" w:author="Roberto Pratola" w:date="2008-05-13T11:25:00Z"/>
              </w:rPr>
              <w:pPrChange w:id="653" w:author="Roberto Pratola" w:date="2008-05-13T15:14:00Z">
                <w:pPr>
                  <w:pStyle w:val="Paragrafoelenco"/>
                  <w:keepLines/>
                  <w:numPr>
                    <w:numId w:val="34"/>
                  </w:numPr>
                  <w:spacing w:line="360" w:lineRule="auto"/>
                  <w:ind w:left="737" w:hanging="360"/>
                </w:pPr>
              </w:pPrChange>
            </w:pPr>
            <w:ins w:id="654" w:author="Roberto Pratola" w:date="2008-05-13T11:14:00Z">
              <w:r>
                <w:t>Il sistema visualizza il grafo completo del progetto</w:t>
              </w:r>
            </w:ins>
          </w:p>
          <w:p w:rsidR="00000000" w:rsidRDefault="00BD3FBB">
            <w:pPr>
              <w:pStyle w:val="Paragrafoelenco"/>
              <w:numPr>
                <w:ilvl w:val="0"/>
                <w:numId w:val="86"/>
              </w:numPr>
              <w:ind w:left="596"/>
              <w:jc w:val="both"/>
              <w:rPr>
                <w:ins w:id="655" w:author="Roberto Pratola" w:date="2008-05-13T11:25:00Z"/>
              </w:rPr>
              <w:pPrChange w:id="656" w:author="Roberto Pratola" w:date="2008-05-13T15:14:00Z">
                <w:pPr>
                  <w:pStyle w:val="Paragrafoelenco"/>
                  <w:keepLines/>
                  <w:numPr>
                    <w:numId w:val="34"/>
                  </w:numPr>
                  <w:spacing w:line="360" w:lineRule="auto"/>
                  <w:ind w:left="737" w:hanging="360"/>
                </w:pPr>
              </w:pPrChange>
            </w:pPr>
            <w:ins w:id="657" w:author="Roberto Pratola" w:date="2008-05-13T12:15:00Z">
              <w:r>
                <w:t>Il caso d’uso termina</w:t>
              </w:r>
            </w:ins>
            <w:ins w:id="658" w:author="Roberto Pratola" w:date="2008-05-13T11:26:00Z">
              <w:r w:rsidR="00376210">
                <w:t>.</w:t>
              </w:r>
            </w:ins>
          </w:p>
          <w:p w:rsidR="00000000" w:rsidRDefault="00BB4BA0">
            <w:pPr>
              <w:jc w:val="both"/>
              <w:rPr>
                <w:del w:id="659" w:author="Roberto Pratola" w:date="2008-05-13T11:14:00Z"/>
              </w:rPr>
              <w:pPrChange w:id="660" w:author="Roberto Pratola" w:date="2008-05-13T15:14:00Z">
                <w:pPr>
                  <w:keepLines/>
                  <w:spacing w:line="360" w:lineRule="auto"/>
                </w:pPr>
              </w:pPrChange>
            </w:pPr>
          </w:p>
          <w:p w:rsidR="00000000" w:rsidRDefault="00BB4BA0">
            <w:pPr>
              <w:keepLines/>
              <w:jc w:val="both"/>
              <w:rPr>
                <w:del w:id="661" w:author="Roberto Pratola" w:date="2008-05-13T11:08:00Z"/>
              </w:rPr>
              <w:pPrChange w:id="662" w:author="Roberto Pratola" w:date="2008-05-13T15:14:00Z">
                <w:pPr>
                  <w:keepLines/>
                  <w:spacing w:line="360" w:lineRule="auto"/>
                </w:pPr>
              </w:pPrChange>
            </w:pPr>
          </w:p>
          <w:p w:rsidR="00000000" w:rsidRDefault="00BB4BA0">
            <w:pPr>
              <w:jc w:val="both"/>
              <w:rPr>
                <w:ins w:id="663" w:author="Roberto Pratola" w:date="2008-05-13T11:26:00Z"/>
              </w:rPr>
              <w:pPrChange w:id="664" w:author="Roberto Pratola" w:date="2008-05-13T15:14:00Z">
                <w:pPr>
                  <w:pStyle w:val="Paragrafoelenco"/>
                  <w:keepLines/>
                  <w:numPr>
                    <w:numId w:val="31"/>
                  </w:numPr>
                  <w:spacing w:line="360" w:lineRule="auto"/>
                  <w:ind w:left="312" w:hanging="360"/>
                </w:pPr>
              </w:pPrChange>
            </w:pPr>
          </w:p>
          <w:p w:rsidR="00000000" w:rsidRDefault="000D6268">
            <w:pPr>
              <w:pStyle w:val="Nessunaspaziatura"/>
              <w:jc w:val="both"/>
              <w:rPr>
                <w:del w:id="665" w:author="Roberto Pratola" w:date="2008-05-13T10:45:00Z"/>
              </w:rPr>
              <w:pPrChange w:id="666" w:author="Roberto Pratola" w:date="2008-05-13T15:14:00Z">
                <w:pPr>
                  <w:pStyle w:val="Paragrafoelenco"/>
                  <w:keepLines/>
                  <w:numPr>
                    <w:numId w:val="35"/>
                  </w:numPr>
                  <w:spacing w:line="360" w:lineRule="auto"/>
                  <w:ind w:left="737" w:hanging="360"/>
                </w:pPr>
              </w:pPrChange>
            </w:pPr>
            <w:ins w:id="667" w:author="Roberto Pratola" w:date="2008-05-13T16:32:00Z">
              <w:r>
                <w:fldChar w:fldCharType="begin"/>
              </w:r>
              <w:r w:rsidR="00772E84">
                <w:instrText xml:space="preserve"> REF _Ref198459682 \n \h </w:instrText>
              </w:r>
            </w:ins>
            <w:ins w:id="668" w:author="Roberto Pratola" w:date="2008-05-13T16:32:00Z">
              <w:r>
                <w:fldChar w:fldCharType="separate"/>
              </w:r>
              <w:r w:rsidR="00772E84">
                <w:t>1</w:t>
              </w:r>
              <w:r>
                <w:fldChar w:fldCharType="end"/>
              </w:r>
            </w:ins>
            <w:ins w:id="669" w:author="Roberto Pratola" w:date="2008-05-13T12:16:00Z">
              <w:r w:rsidR="00BD3FBB">
                <w:t>b.</w:t>
              </w:r>
              <w:r w:rsidR="00343B4F">
                <w:t xml:space="preserve"> </w:t>
              </w:r>
            </w:ins>
            <w:del w:id="670" w:author="Roberto Pratola" w:date="2008-05-13T11:14:00Z">
              <w:r w:rsidR="00356195">
                <w:delText>Il sistema visualizza la struttura del progetto da analizzare nella vista</w:delText>
              </w:r>
            </w:del>
            <w:del w:id="671" w:author="Roberto Pratola" w:date="2008-05-13T10:47:00Z">
              <w:r w:rsidR="00356195">
                <w:delText xml:space="preserve"> </w:delText>
              </w:r>
            </w:del>
            <w:del w:id="672" w:author="Roberto Pratola" w:date="2008-05-13T10:46:00Z">
              <w:r w:rsidR="00356195">
                <w:delText>“</w:delText>
              </w:r>
            </w:del>
            <w:del w:id="673" w:author="Roberto Pratola" w:date="2008-05-13T11:14:00Z">
              <w:r w:rsidR="00356195">
                <w:delText>visualizzazione della struttura del progetto” del framework;</w:delText>
              </w:r>
            </w:del>
          </w:p>
          <w:p w:rsidR="00000000" w:rsidRDefault="00356195">
            <w:pPr>
              <w:pStyle w:val="Nessunaspaziatura"/>
              <w:jc w:val="both"/>
              <w:rPr>
                <w:del w:id="674" w:author="Roberto Pratola" w:date="2008-05-13T10:45:00Z"/>
              </w:rPr>
              <w:pPrChange w:id="675" w:author="Roberto Pratola" w:date="2008-05-13T15:14:00Z">
                <w:pPr>
                  <w:pStyle w:val="Paragrafoelenco"/>
                  <w:keepLines/>
                  <w:numPr>
                    <w:numId w:val="35"/>
                  </w:numPr>
                  <w:spacing w:line="360" w:lineRule="auto"/>
                  <w:ind w:left="737" w:hanging="360"/>
                </w:pPr>
              </w:pPrChange>
            </w:pPr>
            <w:del w:id="676" w:author="Roberto Pratola" w:date="2008-05-13T11:14:00Z">
              <w:r>
                <w:delText>L’utente esplora la gerarchia del progetto selezionando, con il tasto destro del mouse, l’elemento alla radice del progetto;</w:delText>
              </w:r>
            </w:del>
          </w:p>
          <w:p w:rsidR="00000000" w:rsidRDefault="00356195">
            <w:pPr>
              <w:pStyle w:val="Nessunaspaziatura"/>
              <w:jc w:val="both"/>
              <w:rPr>
                <w:del w:id="677" w:author="Roberto Pratola" w:date="2008-05-13T10:45:00Z"/>
              </w:rPr>
              <w:pPrChange w:id="678" w:author="Roberto Pratola" w:date="2008-05-13T15:14:00Z">
                <w:pPr>
                  <w:pStyle w:val="Paragrafoelenco"/>
                  <w:keepLines/>
                  <w:numPr>
                    <w:numId w:val="35"/>
                  </w:numPr>
                  <w:spacing w:line="360" w:lineRule="auto"/>
                  <w:ind w:left="737" w:hanging="360"/>
                </w:pPr>
              </w:pPrChange>
            </w:pPr>
            <w:del w:id="679" w:author="Roberto Pratola" w:date="2008-05-13T11:14:00Z">
              <w:r>
                <w:delText>Il sistema visualizza un menu contestuale ;</w:delText>
              </w:r>
            </w:del>
          </w:p>
          <w:p w:rsidR="00000000" w:rsidRDefault="00356195">
            <w:pPr>
              <w:pStyle w:val="Nessunaspaziatura"/>
              <w:jc w:val="both"/>
              <w:rPr>
                <w:del w:id="680" w:author="Roberto Pratola" w:date="2008-05-13T10:44:00Z"/>
              </w:rPr>
              <w:pPrChange w:id="681" w:author="Roberto Pratola" w:date="2008-05-13T15:14:00Z">
                <w:pPr>
                  <w:pStyle w:val="Paragrafoelenco"/>
                  <w:keepLines/>
                  <w:numPr>
                    <w:numId w:val="35"/>
                  </w:numPr>
                  <w:spacing w:line="360" w:lineRule="auto"/>
                  <w:ind w:left="737" w:hanging="360"/>
                </w:pPr>
              </w:pPrChange>
            </w:pPr>
            <w:del w:id="682" w:author="Roberto Pratola" w:date="2008-05-13T11:14:00Z">
              <w:r>
                <w:delText>L’utente seleziona la voce “CallGraph Analyzer”;</w:delText>
              </w:r>
            </w:del>
          </w:p>
          <w:p w:rsidR="00000000" w:rsidRDefault="00356195">
            <w:pPr>
              <w:pStyle w:val="Nessunaspaziatura"/>
              <w:jc w:val="both"/>
              <w:rPr>
                <w:del w:id="683" w:author="Roberto Pratola" w:date="2008-05-13T10:44:00Z"/>
              </w:rPr>
              <w:pPrChange w:id="684" w:author="Roberto Pratola" w:date="2008-05-13T15:14:00Z">
                <w:pPr>
                  <w:pStyle w:val="Paragrafoelenco"/>
                  <w:keepLines/>
                  <w:numPr>
                    <w:numId w:val="35"/>
                  </w:numPr>
                  <w:spacing w:line="360" w:lineRule="auto"/>
                  <w:ind w:left="737" w:hanging="360"/>
                </w:pPr>
              </w:pPrChange>
            </w:pPr>
            <w:del w:id="685" w:author="Roberto Pratola" w:date="2008-05-13T11:14:00Z">
              <w:r>
                <w:delText>Il sistema visualizza un sottomenu con le seguenti voci:</w:delText>
              </w:r>
            </w:del>
          </w:p>
          <w:p w:rsidR="00000000" w:rsidRDefault="00356195">
            <w:pPr>
              <w:pStyle w:val="Nessunaspaziatura"/>
              <w:jc w:val="both"/>
              <w:rPr>
                <w:del w:id="686" w:author="Roberto Pratola" w:date="2008-05-13T10:44:00Z"/>
              </w:rPr>
              <w:pPrChange w:id="687" w:author="Roberto Pratola" w:date="2008-05-13T15:14:00Z">
                <w:pPr>
                  <w:pStyle w:val="Paragrafoelenco"/>
                  <w:keepLines/>
                  <w:numPr>
                    <w:numId w:val="33"/>
                  </w:numPr>
                  <w:spacing w:line="360" w:lineRule="auto"/>
                  <w:ind w:left="1163" w:hanging="360"/>
                </w:pPr>
              </w:pPrChange>
            </w:pPr>
            <w:del w:id="688" w:author="Roberto Pratola" w:date="2008-05-13T11:14:00Z">
              <w:r>
                <w:delText>Base</w:delText>
              </w:r>
            </w:del>
          </w:p>
          <w:p w:rsidR="00000000" w:rsidRDefault="00356195">
            <w:pPr>
              <w:pStyle w:val="Nessunaspaziatura"/>
              <w:jc w:val="both"/>
              <w:rPr>
                <w:del w:id="689" w:author="Roberto Pratola" w:date="2008-05-13T10:44:00Z"/>
              </w:rPr>
              <w:pPrChange w:id="690" w:author="Roberto Pratola" w:date="2008-05-13T15:14:00Z">
                <w:pPr>
                  <w:pStyle w:val="Paragrafoelenco"/>
                  <w:keepLines/>
                  <w:numPr>
                    <w:numId w:val="33"/>
                  </w:numPr>
                  <w:spacing w:line="360" w:lineRule="auto"/>
                  <w:ind w:left="1163" w:hanging="360"/>
                </w:pPr>
              </w:pPrChange>
            </w:pPr>
            <w:del w:id="691" w:author="Roberto Pratola" w:date="2008-05-13T11:14:00Z">
              <w:r>
                <w:delText>Avanzato</w:delText>
              </w:r>
            </w:del>
          </w:p>
          <w:p w:rsidR="00000000" w:rsidRDefault="00356195">
            <w:pPr>
              <w:pStyle w:val="Nessunaspaziatura"/>
              <w:jc w:val="both"/>
              <w:rPr>
                <w:del w:id="692" w:author="Roberto Pratola" w:date="2008-05-13T10:44:00Z"/>
              </w:rPr>
              <w:pPrChange w:id="693" w:author="Roberto Pratola" w:date="2008-05-13T15:14:00Z">
                <w:pPr>
                  <w:pStyle w:val="Paragrafoelenco"/>
                  <w:keepLines/>
                  <w:numPr>
                    <w:numId w:val="35"/>
                  </w:numPr>
                  <w:spacing w:line="360" w:lineRule="auto"/>
                  <w:ind w:left="737" w:hanging="360"/>
                </w:pPr>
              </w:pPrChange>
            </w:pPr>
            <w:del w:id="694" w:author="Roberto Pratola" w:date="2008-05-13T11:14:00Z">
              <w:r>
                <w:delText>L’utente seleziona la voce “Base”;</w:delText>
              </w:r>
            </w:del>
          </w:p>
          <w:p w:rsidR="00000000" w:rsidRDefault="00356195">
            <w:pPr>
              <w:pStyle w:val="Nessunaspaziatura"/>
              <w:jc w:val="both"/>
              <w:rPr>
                <w:del w:id="695" w:author="Roberto Pratola" w:date="2008-05-13T10:45:00Z"/>
              </w:rPr>
              <w:pPrChange w:id="696" w:author="Roberto Pratola" w:date="2008-05-13T15:14:00Z">
                <w:pPr>
                  <w:pStyle w:val="Paragrafoelenco"/>
                  <w:keepLines/>
                  <w:numPr>
                    <w:numId w:val="35"/>
                  </w:numPr>
                  <w:spacing w:line="360" w:lineRule="auto"/>
                  <w:ind w:left="737" w:hanging="360"/>
                </w:pPr>
              </w:pPrChange>
            </w:pPr>
            <w:del w:id="697" w:author="Roberto Pratola" w:date="2008-05-13T11:14:00Z">
              <w:r>
                <w:delText>Il sistema visualizza il grafo completo del progetto;</w:delText>
              </w:r>
            </w:del>
          </w:p>
          <w:p w:rsidR="00000000" w:rsidRDefault="00356195">
            <w:pPr>
              <w:pStyle w:val="Nessunaspaziatura"/>
              <w:jc w:val="both"/>
              <w:rPr>
                <w:del w:id="698" w:author="Roberto Pratola" w:date="2008-05-13T11:04:00Z"/>
              </w:rPr>
              <w:pPrChange w:id="699" w:author="Roberto Pratola" w:date="2008-05-13T15:14:00Z">
                <w:pPr>
                  <w:pStyle w:val="Paragrafoelenco"/>
                  <w:keepLines/>
                  <w:numPr>
                    <w:numId w:val="35"/>
                  </w:numPr>
                  <w:spacing w:line="360" w:lineRule="auto"/>
                  <w:ind w:left="737" w:hanging="360"/>
                </w:pPr>
              </w:pPrChange>
            </w:pPr>
            <w:del w:id="700" w:author="Roberto Pratola" w:date="2008-05-13T11:14:00Z">
              <w:r>
                <w:delText>Ritorno al punto14.</w:delText>
              </w:r>
            </w:del>
          </w:p>
          <w:p w:rsidR="00000000" w:rsidRDefault="00BB4BA0">
            <w:pPr>
              <w:pStyle w:val="Nessunaspaziatura"/>
              <w:jc w:val="both"/>
              <w:rPr>
                <w:del w:id="701" w:author="Roberto Pratola" w:date="2008-05-13T11:04:00Z"/>
              </w:rPr>
              <w:pPrChange w:id="702" w:author="Roberto Pratola" w:date="2008-05-13T15:14:00Z">
                <w:pPr>
                  <w:pStyle w:val="Paragrafoelenco"/>
                  <w:keepLines/>
                  <w:spacing w:line="360" w:lineRule="auto"/>
                  <w:ind w:left="672"/>
                </w:pPr>
              </w:pPrChange>
            </w:pPr>
          </w:p>
          <w:p w:rsidR="00000000" w:rsidRDefault="00074EA3">
            <w:pPr>
              <w:pStyle w:val="Nessunaspaziatura"/>
              <w:jc w:val="both"/>
              <w:rPr>
                <w:del w:id="703" w:author="Roberto Pratola" w:date="2008-05-13T12:05:00Z"/>
              </w:rPr>
              <w:pPrChange w:id="704" w:author="Roberto Pratola" w:date="2008-05-13T15:14:00Z">
                <w:pPr>
                  <w:keepLines/>
                  <w:spacing w:line="360" w:lineRule="auto"/>
                </w:pPr>
              </w:pPrChange>
            </w:pPr>
            <w:del w:id="705" w:author="Roberto Pratola" w:date="2008-05-13T12:15:00Z">
              <w:r w:rsidDel="00BD3FBB">
                <w:delText>1b</w:delText>
              </w:r>
            </w:del>
            <w:del w:id="706" w:author="Roberto Pratola" w:date="2008-05-13T12:16:00Z">
              <w:r w:rsidDel="00BD3FBB">
                <w:delText xml:space="preserve">. </w:delText>
              </w:r>
            </w:del>
            <w:ins w:id="707" w:author="Roberto Pratola" w:date="2008-05-13T13:38:00Z">
              <w:r w:rsidR="000D6268">
                <w:fldChar w:fldCharType="begin"/>
              </w:r>
              <w:r w:rsidR="009B5917">
                <w:instrText xml:space="preserve"> REF _Ref198449244 \n \h </w:instrText>
              </w:r>
            </w:ins>
            <w:r w:rsidR="00A379ED">
              <w:instrText xml:space="preserve"> \* MERGEFORMAT </w:instrText>
            </w:r>
            <w:r w:rsidR="000D6268">
              <w:fldChar w:fldCharType="separate"/>
            </w:r>
            <w:ins w:id="708" w:author="Roberto Pratola" w:date="2008-05-13T16:31:00Z">
              <w:r w:rsidR="00772E84">
                <w:t>2</w:t>
              </w:r>
            </w:ins>
            <w:ins w:id="709" w:author="Roberto Pratola" w:date="2008-05-13T13:38:00Z">
              <w:r w:rsidR="000D6268">
                <w:fldChar w:fldCharType="end"/>
              </w:r>
            </w:ins>
            <w:del w:id="710" w:author="Roberto Pratola" w:date="2008-05-13T13:38:00Z">
              <w:r w:rsidDel="009B5917">
                <w:delText>2</w:delText>
              </w:r>
            </w:del>
            <w:r>
              <w:t xml:space="preserve">a.  </w:t>
            </w:r>
          </w:p>
          <w:p w:rsidR="00000000" w:rsidRDefault="00BB4BA0">
            <w:pPr>
              <w:pStyle w:val="Nessunaspaziatura"/>
              <w:jc w:val="both"/>
              <w:rPr>
                <w:ins w:id="711" w:author="Roberto Pratola" w:date="2008-05-13T12:05:00Z"/>
              </w:rPr>
              <w:pPrChange w:id="712" w:author="Roberto Pratola" w:date="2008-05-13T15:14:00Z">
                <w:pPr>
                  <w:pStyle w:val="Paragrafoelenco"/>
                  <w:keepLines/>
                  <w:numPr>
                    <w:numId w:val="38"/>
                  </w:numPr>
                  <w:spacing w:line="360" w:lineRule="auto"/>
                  <w:ind w:left="1021" w:hanging="360"/>
                </w:pPr>
              </w:pPrChange>
            </w:pPr>
          </w:p>
          <w:p w:rsidR="00000000" w:rsidRDefault="00356195">
            <w:pPr>
              <w:keepLines/>
              <w:ind w:left="596"/>
              <w:jc w:val="both"/>
              <w:rPr>
                <w:del w:id="713" w:author="Roberto Pratola" w:date="2008-05-13T11:26:00Z"/>
              </w:rPr>
              <w:pPrChange w:id="714" w:author="Roberto Pratola" w:date="2008-05-13T15:14:00Z">
                <w:pPr>
                  <w:pStyle w:val="Paragrafoelenco"/>
                  <w:keepLines/>
                  <w:numPr>
                    <w:numId w:val="38"/>
                  </w:numPr>
                  <w:spacing w:line="360" w:lineRule="auto"/>
                  <w:ind w:left="1021" w:hanging="360"/>
                </w:pPr>
              </w:pPrChange>
            </w:pPr>
            <w:r>
              <w:t xml:space="preserve">L’utente esplora la </w:t>
            </w:r>
            <w:ins w:id="715" w:author="Roberto Pratola" w:date="2008-05-13T18:09:00Z">
              <w:r w:rsidR="006F6A3C">
                <w:t xml:space="preserve">struttura </w:t>
              </w:r>
            </w:ins>
            <w:del w:id="716" w:author="Roberto Pratola" w:date="2008-05-13T18:09:00Z">
              <w:r w:rsidDel="006F6A3C">
                <w:delText xml:space="preserve">gerarchia </w:delText>
              </w:r>
            </w:del>
            <w:r>
              <w:t>del progetto selezionando, con il tasto destro del mouse, un package del progetto;</w:t>
            </w:r>
          </w:p>
          <w:p w:rsidR="00000000" w:rsidRDefault="00BB4BA0">
            <w:pPr>
              <w:pStyle w:val="Paragrafoelenco"/>
              <w:numPr>
                <w:ilvl w:val="0"/>
                <w:numId w:val="87"/>
              </w:numPr>
              <w:ind w:left="596"/>
              <w:jc w:val="both"/>
              <w:rPr>
                <w:ins w:id="717" w:author="Roberto Pratola" w:date="2008-05-13T12:05:00Z"/>
                <w:rFonts w:asciiTheme="majorHAnsi" w:hAnsiTheme="majorHAnsi" w:cstheme="majorBidi"/>
                <w:spacing w:val="5"/>
              </w:rPr>
              <w:pPrChange w:id="718" w:author="Roberto Pratola" w:date="2008-05-13T15:14:00Z">
                <w:pPr>
                  <w:pStyle w:val="Paragrafoelenco"/>
                  <w:keepLines/>
                  <w:numPr>
                    <w:ilvl w:val="2"/>
                    <w:numId w:val="38"/>
                  </w:numPr>
                  <w:pBdr>
                    <w:bottom w:val="single" w:sz="6" w:space="1" w:color="727CA3" w:themeColor="accent1"/>
                  </w:pBdr>
                  <w:spacing w:before="200" w:line="360" w:lineRule="auto"/>
                  <w:ind w:left="1021" w:hanging="360"/>
                  <w:outlineLvl w:val="2"/>
                </w:pPr>
              </w:pPrChange>
            </w:pPr>
          </w:p>
          <w:p w:rsidR="00000000" w:rsidRDefault="00356195">
            <w:pPr>
              <w:ind w:left="596"/>
              <w:jc w:val="both"/>
              <w:rPr>
                <w:del w:id="719" w:author="Roberto Pratola" w:date="2008-05-13T11:26:00Z"/>
              </w:rPr>
              <w:pPrChange w:id="720" w:author="Roberto Pratola" w:date="2008-05-13T15:14:00Z">
                <w:pPr>
                  <w:pStyle w:val="Paragrafoelenco"/>
                  <w:keepLines/>
                  <w:numPr>
                    <w:numId w:val="38"/>
                  </w:numPr>
                  <w:spacing w:line="360" w:lineRule="auto"/>
                  <w:ind w:left="1021" w:hanging="360"/>
                </w:pPr>
              </w:pPrChange>
            </w:pPr>
            <w:r>
              <w:t xml:space="preserve">Eseguire i punti </w:t>
            </w:r>
            <w:ins w:id="721" w:author="Roberto Pratola" w:date="2008-05-13T13:38:00Z">
              <w:r w:rsidR="000D6268">
                <w:fldChar w:fldCharType="begin"/>
              </w:r>
              <w:r w:rsidR="009B5917">
                <w:instrText xml:space="preserve"> REF _Ref198449209 \n \h </w:instrText>
              </w:r>
            </w:ins>
            <w:r w:rsidR="00A379ED">
              <w:instrText xml:space="preserve"> \* MERGEFORMAT </w:instrText>
            </w:r>
            <w:r w:rsidR="000D6268">
              <w:fldChar w:fldCharType="separate"/>
            </w:r>
            <w:ins w:id="722" w:author="Roberto Pratola" w:date="2008-05-13T16:31:00Z">
              <w:r w:rsidR="00772E84">
                <w:t>3</w:t>
              </w:r>
            </w:ins>
            <w:ins w:id="723" w:author="Roberto Pratola" w:date="2008-05-13T13:38:00Z">
              <w:r w:rsidR="000D6268">
                <w:fldChar w:fldCharType="end"/>
              </w:r>
              <w:r w:rsidR="009B5917">
                <w:t xml:space="preserve">, </w:t>
              </w:r>
              <w:r w:rsidR="000D6268">
                <w:fldChar w:fldCharType="begin"/>
              </w:r>
              <w:r w:rsidR="009B5917">
                <w:instrText xml:space="preserve"> REF _Ref198449213 \n \h </w:instrText>
              </w:r>
            </w:ins>
            <w:r w:rsidR="00A379ED">
              <w:instrText xml:space="preserve"> \* MERGEFORMAT </w:instrText>
            </w:r>
            <w:r w:rsidR="000D6268">
              <w:fldChar w:fldCharType="separate"/>
            </w:r>
            <w:ins w:id="724" w:author="Roberto Pratola" w:date="2008-05-13T16:31:00Z">
              <w:r w:rsidR="00772E84">
                <w:t>4</w:t>
              </w:r>
            </w:ins>
            <w:ins w:id="725" w:author="Roberto Pratola" w:date="2008-05-13T13:38:00Z">
              <w:r w:rsidR="000D6268">
                <w:fldChar w:fldCharType="end"/>
              </w:r>
              <w:r w:rsidR="009B5917">
                <w:t xml:space="preserve">, </w:t>
              </w:r>
              <w:r w:rsidR="000D6268">
                <w:fldChar w:fldCharType="begin"/>
              </w:r>
              <w:r w:rsidR="009B5917">
                <w:instrText xml:space="preserve"> REF _Ref198449215 \n \h </w:instrText>
              </w:r>
            </w:ins>
            <w:r w:rsidR="00A379ED">
              <w:instrText xml:space="preserve"> \* MERGEFORMAT </w:instrText>
            </w:r>
            <w:r w:rsidR="000D6268">
              <w:fldChar w:fldCharType="separate"/>
            </w:r>
            <w:ins w:id="726" w:author="Roberto Pratola" w:date="2008-05-13T16:31:00Z">
              <w:r w:rsidR="00772E84">
                <w:t>5</w:t>
              </w:r>
            </w:ins>
            <w:ins w:id="727" w:author="Roberto Pratola" w:date="2008-05-13T13:38:00Z">
              <w:r w:rsidR="000D6268">
                <w:fldChar w:fldCharType="end"/>
              </w:r>
            </w:ins>
            <w:del w:id="728" w:author="Roberto Pratola" w:date="2008-05-13T13:38:00Z">
              <w:r w:rsidDel="009B5917">
                <w:delText>3,4, 5</w:delText>
              </w:r>
            </w:del>
            <w:r>
              <w:t xml:space="preserve"> del flusso </w:t>
            </w:r>
            <w:ins w:id="729" w:author="Roberto Pratola" w:date="2008-05-13T16:32:00Z">
              <w:r w:rsidR="000D6268">
                <w:fldChar w:fldCharType="begin"/>
              </w:r>
              <w:r w:rsidR="00772E84">
                <w:instrText xml:space="preserve"> REF _Ref198459682 \n \h </w:instrText>
              </w:r>
            </w:ins>
            <w:ins w:id="730" w:author="Roberto Pratola" w:date="2008-05-13T16:32:00Z">
              <w:r w:rsidR="000D6268">
                <w:fldChar w:fldCharType="separate"/>
              </w:r>
              <w:r w:rsidR="00772E84">
                <w:t>1</w:t>
              </w:r>
              <w:r w:rsidR="000D6268">
                <w:fldChar w:fldCharType="end"/>
              </w:r>
            </w:ins>
            <w:ins w:id="731" w:author="Roberto Pratola" w:date="2008-05-13T12:25:00Z">
              <w:r w:rsidR="003F7404">
                <w:t>b.</w:t>
              </w:r>
            </w:ins>
            <w:del w:id="732" w:author="Roberto Pratola" w:date="2008-05-13T12:25:00Z">
              <w:r>
                <w:delText>1b</w:delText>
              </w:r>
            </w:del>
            <w:r>
              <w:t>;</w:t>
            </w:r>
          </w:p>
          <w:p w:rsidR="00000000" w:rsidRDefault="00BB4BA0">
            <w:pPr>
              <w:pStyle w:val="Paragrafoelenco"/>
              <w:numPr>
                <w:ilvl w:val="0"/>
                <w:numId w:val="87"/>
              </w:numPr>
              <w:ind w:left="596"/>
              <w:jc w:val="both"/>
              <w:rPr>
                <w:ins w:id="733" w:author="Roberto Pratola" w:date="2008-05-13T12:05:00Z"/>
              </w:rPr>
              <w:pPrChange w:id="734" w:author="Roberto Pratola" w:date="2008-05-13T15:14:00Z">
                <w:pPr>
                  <w:pStyle w:val="Paragrafoelenco"/>
                  <w:keepLines/>
                  <w:numPr>
                    <w:numId w:val="38"/>
                  </w:numPr>
                  <w:spacing w:line="360" w:lineRule="auto"/>
                  <w:ind w:left="1021" w:hanging="360"/>
                </w:pPr>
              </w:pPrChange>
            </w:pPr>
          </w:p>
          <w:p w:rsidR="00000000" w:rsidRDefault="00356195">
            <w:pPr>
              <w:ind w:left="596"/>
              <w:jc w:val="both"/>
              <w:rPr>
                <w:del w:id="735" w:author="Roberto Pratola" w:date="2008-05-13T11:26:00Z"/>
              </w:rPr>
              <w:pPrChange w:id="736" w:author="Roberto Pratola" w:date="2008-05-13T15:14:00Z">
                <w:pPr>
                  <w:pStyle w:val="Paragrafoelenco"/>
                  <w:keepLines/>
                  <w:numPr>
                    <w:numId w:val="38"/>
                  </w:numPr>
                  <w:spacing w:line="360" w:lineRule="auto"/>
                  <w:ind w:left="1021" w:hanging="360"/>
                </w:pPr>
              </w:pPrChange>
            </w:pPr>
            <w:r>
              <w:t>L’utente seleziona la voce “Base”;</w:t>
            </w:r>
          </w:p>
          <w:p w:rsidR="00000000" w:rsidRDefault="00BB4BA0">
            <w:pPr>
              <w:pStyle w:val="Paragrafoelenco"/>
              <w:numPr>
                <w:ilvl w:val="0"/>
                <w:numId w:val="87"/>
              </w:numPr>
              <w:ind w:left="596"/>
              <w:jc w:val="both"/>
              <w:rPr>
                <w:ins w:id="737" w:author="Roberto Pratola" w:date="2008-05-13T12:05:00Z"/>
                <w:rFonts w:asciiTheme="majorHAnsi" w:hAnsiTheme="majorHAnsi" w:cstheme="majorBidi"/>
                <w:spacing w:val="5"/>
              </w:rPr>
              <w:pPrChange w:id="738" w:author="Roberto Pratola" w:date="2008-05-13T15:14:00Z">
                <w:pPr>
                  <w:pStyle w:val="Paragrafoelenco"/>
                  <w:keepLines/>
                  <w:numPr>
                    <w:ilvl w:val="2"/>
                    <w:numId w:val="38"/>
                  </w:numPr>
                  <w:pBdr>
                    <w:bottom w:val="single" w:sz="6" w:space="1" w:color="727CA3" w:themeColor="accent1"/>
                  </w:pBdr>
                  <w:spacing w:before="200" w:line="360" w:lineRule="auto"/>
                  <w:ind w:left="1021" w:hanging="360"/>
                  <w:outlineLvl w:val="2"/>
                </w:pPr>
              </w:pPrChange>
            </w:pPr>
            <w:bookmarkStart w:id="739" w:name="_Ref198449329"/>
          </w:p>
          <w:bookmarkEnd w:id="739"/>
          <w:p w:rsidR="00000000" w:rsidRDefault="00356195">
            <w:pPr>
              <w:ind w:left="596"/>
              <w:jc w:val="both"/>
              <w:rPr>
                <w:del w:id="740" w:author="Roberto Pratola" w:date="2008-05-13T11:26:00Z"/>
              </w:rPr>
              <w:pPrChange w:id="741" w:author="Roberto Pratola" w:date="2008-05-13T15:14:00Z">
                <w:pPr>
                  <w:pStyle w:val="Paragrafoelenco"/>
                  <w:keepLines/>
                  <w:numPr>
                    <w:numId w:val="38"/>
                  </w:numPr>
                  <w:spacing w:line="360" w:lineRule="auto"/>
                  <w:ind w:left="1021" w:hanging="360"/>
                </w:pPr>
              </w:pPrChange>
            </w:pPr>
            <w:r>
              <w:t>Il sistema visualizza un grafo dettagliato considerando l’elemento selezionato come nodo sorgente;</w:t>
            </w:r>
          </w:p>
          <w:p w:rsidR="00000000" w:rsidRDefault="00BB4BA0">
            <w:pPr>
              <w:pStyle w:val="Paragrafoelenco"/>
              <w:numPr>
                <w:ilvl w:val="0"/>
                <w:numId w:val="87"/>
              </w:numPr>
              <w:ind w:left="596"/>
              <w:jc w:val="both"/>
              <w:rPr>
                <w:ins w:id="742" w:author="Roberto Pratola" w:date="2008-05-13T12:05:00Z"/>
                <w:rFonts w:asciiTheme="majorHAnsi" w:hAnsiTheme="majorHAnsi" w:cstheme="majorBidi"/>
                <w:spacing w:val="5"/>
              </w:rPr>
              <w:pPrChange w:id="743" w:author="Roberto Pratola" w:date="2008-05-13T15:14:00Z">
                <w:pPr>
                  <w:pStyle w:val="Paragrafoelenco"/>
                  <w:keepLines/>
                  <w:numPr>
                    <w:ilvl w:val="2"/>
                    <w:numId w:val="38"/>
                  </w:numPr>
                  <w:pBdr>
                    <w:bottom w:val="single" w:sz="6" w:space="1" w:color="727CA3" w:themeColor="accent1"/>
                  </w:pBdr>
                  <w:spacing w:before="200" w:line="360" w:lineRule="auto"/>
                  <w:ind w:left="1021" w:hanging="360"/>
                  <w:outlineLvl w:val="2"/>
                </w:pPr>
              </w:pPrChange>
            </w:pPr>
          </w:p>
          <w:p w:rsidR="00000000" w:rsidRDefault="00356195">
            <w:pPr>
              <w:pStyle w:val="Paragrafoelenco"/>
              <w:numPr>
                <w:ilvl w:val="0"/>
                <w:numId w:val="87"/>
              </w:numPr>
              <w:ind w:left="596"/>
              <w:jc w:val="both"/>
              <w:pPrChange w:id="744" w:author="Roberto Pratola" w:date="2008-05-13T15:14:00Z">
                <w:pPr>
                  <w:pStyle w:val="Paragrafoelenco"/>
                  <w:keepLines/>
                  <w:numPr>
                    <w:numId w:val="38"/>
                  </w:numPr>
                  <w:spacing w:line="360" w:lineRule="auto"/>
                  <w:ind w:left="1021" w:hanging="360"/>
                </w:pPr>
              </w:pPrChange>
            </w:pPr>
            <w:del w:id="745" w:author="Roberto Pratola" w:date="2008-05-13T12:15:00Z">
              <w:r>
                <w:delText>Ritornare al punto 14 del flusso principale</w:delText>
              </w:r>
            </w:del>
            <w:ins w:id="746" w:author="Roberto Pratola" w:date="2008-05-13T12:15:00Z">
              <w:r w:rsidR="00BD3FBB">
                <w:t>Il caso d’uso termina</w:t>
              </w:r>
            </w:ins>
            <w:r>
              <w:t>.</w:t>
            </w:r>
          </w:p>
          <w:p w:rsidR="00000000" w:rsidRDefault="00BB4BA0">
            <w:pPr>
              <w:keepLines/>
              <w:ind w:left="737"/>
              <w:jc w:val="both"/>
              <w:pPrChange w:id="747" w:author="Roberto Pratola" w:date="2008-05-13T15:14:00Z">
                <w:pPr>
                  <w:keepLines/>
                  <w:spacing w:line="360" w:lineRule="auto"/>
                  <w:ind w:left="737"/>
                </w:pPr>
              </w:pPrChange>
            </w:pPr>
          </w:p>
          <w:p w:rsidR="00000000" w:rsidRDefault="000D6268">
            <w:pPr>
              <w:keepLines/>
              <w:jc w:val="both"/>
              <w:pPrChange w:id="748" w:author="Roberto Pratola" w:date="2008-05-13T15:14:00Z">
                <w:pPr>
                  <w:keepLines/>
                  <w:spacing w:line="360" w:lineRule="auto"/>
                </w:pPr>
              </w:pPrChange>
            </w:pPr>
            <w:ins w:id="749" w:author="Roberto Pratola" w:date="2008-05-13T16:32:00Z">
              <w:r>
                <w:fldChar w:fldCharType="begin"/>
              </w:r>
              <w:r w:rsidR="00772E84">
                <w:instrText xml:space="preserve"> REF _Ref198459682 \n \h </w:instrText>
              </w:r>
            </w:ins>
            <w:ins w:id="750" w:author="Roberto Pratola" w:date="2008-05-13T16:32:00Z">
              <w:r>
                <w:fldChar w:fldCharType="separate"/>
              </w:r>
              <w:r w:rsidR="00772E84">
                <w:t>1</w:t>
              </w:r>
              <w:r>
                <w:fldChar w:fldCharType="end"/>
              </w:r>
            </w:ins>
            <w:ins w:id="751" w:author="Roberto Pratola" w:date="2008-05-13T12:25:00Z">
              <w:r w:rsidR="003001D9">
                <w:t>b.</w:t>
              </w:r>
            </w:ins>
            <w:del w:id="752" w:author="Roberto Pratola" w:date="2008-05-13T12:25:00Z">
              <w:r w:rsidR="007148B7" w:rsidDel="003001D9">
                <w:delText>1b.</w:delText>
              </w:r>
            </w:del>
            <w:r w:rsidR="007148B7">
              <w:t xml:space="preserve"> </w:t>
            </w:r>
            <w:ins w:id="753" w:author="Roberto Pratola" w:date="2008-05-13T13:38:00Z">
              <w:r>
                <w:fldChar w:fldCharType="begin"/>
              </w:r>
              <w:r w:rsidR="009B5917">
                <w:instrText xml:space="preserve"> REF _Ref198449244 \n \h </w:instrText>
              </w:r>
            </w:ins>
            <w:r w:rsidR="00A379ED">
              <w:instrText xml:space="preserve"> \* MERGEFORMAT </w:instrText>
            </w:r>
            <w:ins w:id="754" w:author="Roberto Pratola" w:date="2008-05-13T13:38:00Z">
              <w:r>
                <w:fldChar w:fldCharType="separate"/>
              </w:r>
            </w:ins>
            <w:ins w:id="755" w:author="Roberto Pratola" w:date="2008-05-13T16:31:00Z">
              <w:r w:rsidR="00772E84">
                <w:t>2</w:t>
              </w:r>
            </w:ins>
            <w:ins w:id="756" w:author="Roberto Pratola" w:date="2008-05-13T13:38:00Z">
              <w:r>
                <w:fldChar w:fldCharType="end"/>
              </w:r>
            </w:ins>
            <w:del w:id="757" w:author="Roberto Pratola" w:date="2008-05-13T13:38:00Z">
              <w:r w:rsidR="007148B7" w:rsidDel="009B5917">
                <w:delText>2</w:delText>
              </w:r>
            </w:del>
            <w:r w:rsidR="007148B7">
              <w:t xml:space="preserve">a. </w:t>
            </w:r>
            <w:ins w:id="758" w:author="Roberto Pratola" w:date="2008-05-13T13:40:00Z">
              <w:r>
                <w:fldChar w:fldCharType="begin"/>
              </w:r>
              <w:r w:rsidR="00D56D5C">
                <w:instrText xml:space="preserve"> REF _Ref198449329 \n \h </w:instrText>
              </w:r>
            </w:ins>
            <w:r w:rsidR="00A379ED">
              <w:instrText xml:space="preserve"> \* MERGEFORMAT </w:instrText>
            </w:r>
            <w:r>
              <w:fldChar w:fldCharType="separate"/>
            </w:r>
            <w:ins w:id="759" w:author="Roberto Pratola" w:date="2008-05-13T16:31:00Z">
              <w:r w:rsidR="00772E84">
                <w:t>3</w:t>
              </w:r>
            </w:ins>
            <w:ins w:id="760" w:author="Roberto Pratola" w:date="2008-05-13T13:40:00Z">
              <w:r>
                <w:fldChar w:fldCharType="end"/>
              </w:r>
            </w:ins>
            <w:del w:id="761" w:author="Roberto Pratola" w:date="2008-05-13T13:40:00Z">
              <w:r w:rsidR="007148B7" w:rsidDel="00D56D5C">
                <w:delText>3</w:delText>
              </w:r>
            </w:del>
            <w:r w:rsidR="007148B7">
              <w:t>a.</w:t>
            </w:r>
          </w:p>
          <w:p w:rsidR="00000000" w:rsidRDefault="007148B7">
            <w:pPr>
              <w:pStyle w:val="Paragrafoelenco"/>
              <w:keepLines/>
              <w:numPr>
                <w:ilvl w:val="0"/>
                <w:numId w:val="94"/>
              </w:numPr>
              <w:ind w:left="596"/>
              <w:jc w:val="both"/>
              <w:pPrChange w:id="762" w:author="Roberto Pratola" w:date="2008-05-13T15:14:00Z">
                <w:pPr>
                  <w:pStyle w:val="Paragrafoelenco"/>
                  <w:keepLines/>
                  <w:numPr>
                    <w:numId w:val="41"/>
                  </w:numPr>
                  <w:spacing w:line="360" w:lineRule="auto"/>
                  <w:ind w:left="672" w:hanging="360"/>
                </w:pPr>
              </w:pPrChange>
            </w:pPr>
            <w:r>
              <w:t>L’utente seleziona la voce “Avanzato”;</w:t>
            </w:r>
          </w:p>
          <w:p w:rsidR="00000000" w:rsidRDefault="007148B7">
            <w:pPr>
              <w:pStyle w:val="Paragrafoelenco"/>
              <w:keepLines/>
              <w:numPr>
                <w:ilvl w:val="0"/>
                <w:numId w:val="94"/>
              </w:numPr>
              <w:ind w:left="596"/>
              <w:jc w:val="both"/>
              <w:pPrChange w:id="763" w:author="Roberto Pratola" w:date="2008-05-13T15:14:00Z">
                <w:pPr>
                  <w:pStyle w:val="Paragrafoelenco"/>
                  <w:keepLines/>
                  <w:numPr>
                    <w:numId w:val="41"/>
                  </w:numPr>
                  <w:spacing w:line="360" w:lineRule="auto"/>
                  <w:ind w:left="672" w:hanging="360"/>
                </w:pPr>
              </w:pPrChange>
            </w:pPr>
            <w:r>
              <w:lastRenderedPageBreak/>
              <w:t xml:space="preserve">Eseguire il punto </w:t>
            </w:r>
            <w:ins w:id="764" w:author="Roberto Pratola" w:date="2008-05-13T16:40:00Z">
              <w:r w:rsidR="000D6268">
                <w:fldChar w:fldCharType="begin"/>
              </w:r>
              <w:r w:rsidR="00772E84">
                <w:instrText xml:space="preserve"> REF _Ref198457558 \n \h </w:instrText>
              </w:r>
            </w:ins>
            <w:r w:rsidR="000D6268">
              <w:fldChar w:fldCharType="separate"/>
            </w:r>
            <w:ins w:id="765" w:author="Roberto Pratola" w:date="2008-05-13T16:40:00Z">
              <w:r w:rsidR="00772E84">
                <w:t>9</w:t>
              </w:r>
              <w:r w:rsidR="000D6268">
                <w:fldChar w:fldCharType="end"/>
              </w:r>
            </w:ins>
            <w:del w:id="766" w:author="Roberto Pratola" w:date="2008-05-13T16:40:00Z">
              <w:r w:rsidDel="00772E84">
                <w:delText>X</w:delText>
              </w:r>
            </w:del>
            <w:r>
              <w:t xml:space="preserve"> del flusso </w:t>
            </w:r>
            <w:ins w:id="767" w:author="Roberto Pratola" w:date="2008-05-13T16:39:00Z">
              <w:r w:rsidR="000D6268">
                <w:fldChar w:fldCharType="begin"/>
              </w:r>
              <w:r w:rsidR="00772E84">
                <w:instrText xml:space="preserve"> REF _Ref198459877 \n \h </w:instrText>
              </w:r>
            </w:ins>
            <w:ins w:id="768" w:author="Roberto Pratola" w:date="2008-05-13T16:39:00Z">
              <w:r w:rsidR="000D6268">
                <w:fldChar w:fldCharType="separate"/>
              </w:r>
              <w:r w:rsidR="00772E84">
                <w:t>5</w:t>
              </w:r>
              <w:r w:rsidR="000D6268">
                <w:fldChar w:fldCharType="end"/>
              </w:r>
              <w:r w:rsidR="00772E84">
                <w:t>a</w:t>
              </w:r>
            </w:ins>
            <w:del w:id="769" w:author="Roberto Pratola" w:date="2008-05-13T16:39:00Z">
              <w:r w:rsidDel="00772E84">
                <w:delText>9a</w:delText>
              </w:r>
            </w:del>
            <w:r>
              <w:t>.</w:t>
            </w:r>
          </w:p>
          <w:p w:rsidR="00000000" w:rsidRDefault="00BB4BA0">
            <w:pPr>
              <w:pStyle w:val="Paragrafoelenco"/>
              <w:keepLines/>
              <w:ind w:left="672"/>
              <w:jc w:val="both"/>
              <w:pPrChange w:id="770" w:author="Roberto Pratola" w:date="2008-05-13T15:14:00Z">
                <w:pPr>
                  <w:pStyle w:val="Paragrafoelenco"/>
                  <w:keepLines/>
                  <w:spacing w:line="360" w:lineRule="auto"/>
                  <w:ind w:left="672"/>
                </w:pPr>
              </w:pPrChange>
            </w:pPr>
          </w:p>
          <w:p w:rsidR="00000000" w:rsidRDefault="000D6268">
            <w:pPr>
              <w:keepLines/>
              <w:jc w:val="both"/>
              <w:rPr>
                <w:rFonts w:asciiTheme="majorHAnsi" w:hAnsiTheme="majorHAnsi" w:cstheme="majorBidi"/>
              </w:rPr>
              <w:pPrChange w:id="771" w:author="Roberto Pratola" w:date="2008-05-13T15:14:00Z">
                <w:pPr>
                  <w:keepLines/>
                  <w:spacing w:line="360" w:lineRule="auto"/>
                </w:pPr>
              </w:pPrChange>
            </w:pPr>
            <w:ins w:id="772" w:author="Roberto Pratola" w:date="2008-05-13T16:32:00Z">
              <w:r>
                <w:fldChar w:fldCharType="begin"/>
              </w:r>
              <w:r w:rsidR="00772E84">
                <w:instrText xml:space="preserve"> REF _Ref198459682 \n \h </w:instrText>
              </w:r>
            </w:ins>
            <w:ins w:id="773" w:author="Roberto Pratola" w:date="2008-05-13T16:32:00Z">
              <w:r>
                <w:fldChar w:fldCharType="separate"/>
              </w:r>
              <w:r w:rsidR="00772E84">
                <w:t>1</w:t>
              </w:r>
              <w:r>
                <w:fldChar w:fldCharType="end"/>
              </w:r>
            </w:ins>
            <w:ins w:id="774" w:author="Roberto Pratola" w:date="2008-05-13T12:25:00Z">
              <w:r w:rsidR="003001D9">
                <w:t xml:space="preserve">b. </w:t>
              </w:r>
            </w:ins>
            <w:del w:id="775" w:author="Roberto Pratola" w:date="2008-05-13T12:25:00Z">
              <w:r w:rsidR="00074EA3" w:rsidDel="003001D9">
                <w:delText xml:space="preserve">1b. </w:delText>
              </w:r>
            </w:del>
            <w:ins w:id="776" w:author="Roberto Pratola" w:date="2008-05-13T13:40:00Z">
              <w:r>
                <w:fldChar w:fldCharType="begin"/>
              </w:r>
              <w:r w:rsidR="00D56D5C">
                <w:instrText xml:space="preserve"> REF _Ref198449377 \n \h </w:instrText>
              </w:r>
            </w:ins>
            <w:r w:rsidR="00A379ED">
              <w:instrText xml:space="preserve"> \* MERGEFORMAT </w:instrText>
            </w:r>
            <w:r>
              <w:fldChar w:fldCharType="separate"/>
            </w:r>
            <w:ins w:id="777" w:author="Roberto Pratola" w:date="2008-05-13T16:31:00Z">
              <w:r w:rsidR="00772E84">
                <w:t>6</w:t>
              </w:r>
            </w:ins>
            <w:ins w:id="778" w:author="Roberto Pratola" w:date="2008-05-13T13:40:00Z">
              <w:r>
                <w:fldChar w:fldCharType="end"/>
              </w:r>
            </w:ins>
            <w:del w:id="779" w:author="Roberto Pratola" w:date="2008-05-13T13:40:00Z">
              <w:r w:rsidR="006A57B4" w:rsidDel="00D56D5C">
                <w:delText>6</w:delText>
              </w:r>
            </w:del>
            <w:r w:rsidR="006A57B4">
              <w:t xml:space="preserve">a.  </w:t>
            </w:r>
          </w:p>
          <w:p w:rsidR="00000000" w:rsidRDefault="000D6268">
            <w:pPr>
              <w:pStyle w:val="Paragrafoelenco"/>
              <w:numPr>
                <w:ilvl w:val="0"/>
                <w:numId w:val="101"/>
              </w:numPr>
              <w:ind w:left="596"/>
              <w:rPr>
                <w:rFonts w:cstheme="majorBidi"/>
                <w:rPrChange w:id="780" w:author="Roberto Pratola" w:date="2008-05-13T16:10:00Z">
                  <w:rPr>
                    <w:rFonts w:asciiTheme="majorHAnsi" w:hAnsiTheme="majorHAnsi" w:cstheme="majorBidi"/>
                  </w:rPr>
                </w:rPrChange>
              </w:rPr>
              <w:pPrChange w:id="781" w:author="Roberto Pratola" w:date="2008-05-13T16:10:00Z">
                <w:pPr>
                  <w:pStyle w:val="Paragrafoelenco"/>
                  <w:keepLines/>
                  <w:numPr>
                    <w:numId w:val="39"/>
                  </w:numPr>
                  <w:spacing w:line="360" w:lineRule="auto"/>
                  <w:ind w:left="737" w:hanging="360"/>
                </w:pPr>
              </w:pPrChange>
            </w:pPr>
            <w:r>
              <w:t>L’utente seleziona la voce ”Avanzato”;</w:t>
            </w:r>
          </w:p>
          <w:p w:rsidR="00000000" w:rsidRDefault="000D6268">
            <w:pPr>
              <w:pStyle w:val="Paragrafoelenco"/>
              <w:numPr>
                <w:ilvl w:val="0"/>
                <w:numId w:val="101"/>
              </w:numPr>
              <w:ind w:left="596"/>
              <w:rPr>
                <w:rFonts w:cstheme="majorBidi"/>
                <w:rPrChange w:id="782" w:author="Roberto Pratola" w:date="2008-05-13T16:10:00Z">
                  <w:rPr>
                    <w:rFonts w:asciiTheme="majorHAnsi" w:hAnsiTheme="majorHAnsi" w:cstheme="majorBidi"/>
                  </w:rPr>
                </w:rPrChange>
              </w:rPr>
              <w:pPrChange w:id="783" w:author="Roberto Pratola" w:date="2008-05-13T16:10:00Z">
                <w:pPr>
                  <w:pStyle w:val="Paragrafoelenco"/>
                  <w:keepLines/>
                  <w:numPr>
                    <w:numId w:val="39"/>
                  </w:numPr>
                  <w:spacing w:line="360" w:lineRule="auto"/>
                  <w:ind w:left="737" w:hanging="360"/>
                </w:pPr>
              </w:pPrChange>
            </w:pPr>
            <w:r>
              <w:t xml:space="preserve">Ritornare al punto </w:t>
            </w:r>
            <w:ins w:id="784" w:author="Roberto Pratola" w:date="2008-05-13T16:42:00Z">
              <w:r>
                <w:fldChar w:fldCharType="begin"/>
              </w:r>
              <w:r w:rsidR="008B526A">
                <w:instrText xml:space="preserve"> REF _Ref198459745 \n \h </w:instrText>
              </w:r>
            </w:ins>
            <w:r>
              <w:fldChar w:fldCharType="separate"/>
            </w:r>
            <w:ins w:id="785" w:author="Roberto Pratola" w:date="2008-05-13T16:42:00Z">
              <w:r w:rsidR="008B526A">
                <w:t>4</w:t>
              </w:r>
              <w:r>
                <w:fldChar w:fldCharType="end"/>
              </w:r>
            </w:ins>
            <w:del w:id="786" w:author="Roberto Pratola" w:date="2008-05-13T16:41:00Z">
              <w:r>
                <w:delText>8</w:delText>
              </w:r>
            </w:del>
            <w:r>
              <w:t xml:space="preserve"> del flusso principale.</w:t>
            </w:r>
          </w:p>
          <w:p w:rsidR="00000000" w:rsidRDefault="00BB4BA0">
            <w:pPr>
              <w:keepLines/>
              <w:jc w:val="both"/>
              <w:pPrChange w:id="787" w:author="Roberto Pratola" w:date="2008-05-13T15:14:00Z">
                <w:pPr>
                  <w:keepLines/>
                  <w:spacing w:line="360" w:lineRule="auto"/>
                </w:pPr>
              </w:pPrChange>
            </w:pPr>
          </w:p>
          <w:p w:rsidR="00000000" w:rsidRDefault="007148B7">
            <w:pPr>
              <w:keepLines/>
              <w:jc w:val="both"/>
              <w:pPrChange w:id="788" w:author="Roberto Pratola" w:date="2008-05-13T15:14:00Z">
                <w:pPr>
                  <w:keepLines/>
                  <w:spacing w:line="360" w:lineRule="auto"/>
                </w:pPr>
              </w:pPrChange>
            </w:pPr>
            <w:del w:id="789" w:author="Roberto Pratola" w:date="2008-05-13T12:28:00Z">
              <w:r w:rsidDel="00F9442B">
                <w:delText>9a</w:delText>
              </w:r>
            </w:del>
            <w:ins w:id="790" w:author="Roberto Pratola" w:date="2008-05-13T16:35:00Z">
              <w:r w:rsidR="000D6268">
                <w:fldChar w:fldCharType="begin"/>
              </w:r>
              <w:r w:rsidR="00772E84">
                <w:instrText xml:space="preserve"> REF _Ref198459877 \n \h </w:instrText>
              </w:r>
            </w:ins>
            <w:r w:rsidR="000D6268">
              <w:fldChar w:fldCharType="separate"/>
            </w:r>
            <w:ins w:id="791" w:author="Roberto Pratola" w:date="2008-05-13T16:35:00Z">
              <w:r w:rsidR="00772E84">
                <w:t>5</w:t>
              </w:r>
              <w:r w:rsidR="000D6268">
                <w:fldChar w:fldCharType="end"/>
              </w:r>
            </w:ins>
            <w:ins w:id="792" w:author="Roberto Pratola" w:date="2008-05-13T12:28:00Z">
              <w:r w:rsidR="00F9442B">
                <w:t>a</w:t>
              </w:r>
            </w:ins>
            <w:r>
              <w:t>.</w:t>
            </w:r>
          </w:p>
          <w:p w:rsidR="00000000" w:rsidRDefault="009E3168">
            <w:pPr>
              <w:pStyle w:val="Paragrafoelenco"/>
              <w:keepLines/>
              <w:numPr>
                <w:ilvl w:val="0"/>
                <w:numId w:val="92"/>
              </w:numPr>
              <w:ind w:left="596"/>
              <w:jc w:val="both"/>
              <w:rPr>
                <w:ins w:id="793" w:author="Roberto Pratola" w:date="2008-05-13T13:41:00Z"/>
              </w:rPr>
              <w:pPrChange w:id="794" w:author="Roberto Pratola" w:date="2008-05-13T15:14:00Z">
                <w:pPr>
                  <w:pStyle w:val="Paragrafoelenco"/>
                  <w:keepLines/>
                  <w:numPr>
                    <w:numId w:val="42"/>
                  </w:numPr>
                  <w:spacing w:line="360" w:lineRule="auto"/>
                  <w:ind w:hanging="360"/>
                </w:pPr>
              </w:pPrChange>
            </w:pPr>
            <w:r>
              <w:t>L’utente indica di voler visualizzare il grafo parziale del sistema selezionando dalla lista delle opzioni visualizzate la voce “Parziale”</w:t>
            </w:r>
            <w:ins w:id="795" w:author="Roberto Pratola" w:date="2008-05-13T13:41:00Z">
              <w:r w:rsidR="000C68A5">
                <w:t>;</w:t>
              </w:r>
            </w:ins>
          </w:p>
          <w:p w:rsidR="00000000" w:rsidRDefault="000C68A5">
            <w:pPr>
              <w:pStyle w:val="Paragrafoelenco"/>
              <w:keepLines/>
              <w:numPr>
                <w:ilvl w:val="0"/>
                <w:numId w:val="92"/>
              </w:numPr>
              <w:ind w:left="596"/>
              <w:jc w:val="both"/>
              <w:rPr>
                <w:ins w:id="796" w:author="Roberto Pratola" w:date="2008-05-13T13:41:00Z"/>
              </w:rPr>
              <w:pPrChange w:id="797" w:author="Roberto Pratola" w:date="2008-05-13T15:14:00Z">
                <w:pPr>
                  <w:pStyle w:val="Paragrafoelenco"/>
                  <w:keepLines/>
                  <w:numPr>
                    <w:numId w:val="42"/>
                  </w:numPr>
                  <w:spacing w:line="360" w:lineRule="auto"/>
                  <w:ind w:hanging="360"/>
                </w:pPr>
              </w:pPrChange>
            </w:pPr>
            <w:ins w:id="798" w:author="Roberto Pratola" w:date="2008-05-13T13:41:00Z">
              <w:r>
                <w:t>Il sistema abilita il pulsante “Avanti</w:t>
              </w:r>
            </w:ins>
            <w:ins w:id="799" w:author="Roberto Pratola" w:date="2008-05-13T13:42:00Z">
              <w:r>
                <w:t>”;</w:t>
              </w:r>
            </w:ins>
          </w:p>
          <w:p w:rsidR="00000000" w:rsidRDefault="009E3168">
            <w:pPr>
              <w:keepLines/>
              <w:ind w:left="360"/>
              <w:jc w:val="both"/>
              <w:rPr>
                <w:del w:id="800" w:author="Roberto Pratola" w:date="2008-05-13T12:07:00Z"/>
              </w:rPr>
              <w:pPrChange w:id="801" w:author="Roberto Pratola" w:date="2008-05-13T15:14:00Z">
                <w:pPr>
                  <w:pStyle w:val="Paragrafoelenco"/>
                  <w:keepLines/>
                  <w:numPr>
                    <w:numId w:val="42"/>
                  </w:numPr>
                  <w:spacing w:line="360" w:lineRule="auto"/>
                  <w:ind w:hanging="360"/>
                </w:pPr>
              </w:pPrChange>
            </w:pPr>
            <w:del w:id="802" w:author="Roberto Pratola" w:date="2008-05-13T13:42:00Z">
              <w:r w:rsidDel="000C68A5">
                <w:delText>;</w:delText>
              </w:r>
            </w:del>
          </w:p>
          <w:p w:rsidR="00000000" w:rsidRDefault="000C68A5">
            <w:pPr>
              <w:pStyle w:val="Paragrafoelenco"/>
              <w:keepLines/>
              <w:numPr>
                <w:ilvl w:val="0"/>
                <w:numId w:val="92"/>
              </w:numPr>
              <w:ind w:left="596"/>
              <w:jc w:val="both"/>
              <w:rPr>
                <w:ins w:id="803" w:author="Roberto Pratola" w:date="2008-05-13T13:42:00Z"/>
              </w:rPr>
              <w:pPrChange w:id="804" w:author="Roberto Pratola" w:date="2008-05-13T15:14:00Z">
                <w:pPr>
                  <w:pStyle w:val="Paragrafoelenco"/>
                  <w:keepLines/>
                  <w:numPr>
                    <w:numId w:val="42"/>
                  </w:numPr>
                  <w:spacing w:line="360" w:lineRule="auto"/>
                  <w:ind w:hanging="360"/>
                </w:pPr>
              </w:pPrChange>
            </w:pPr>
            <w:ins w:id="805" w:author="Roberto Pratola" w:date="2008-05-13T13:42:00Z">
              <w:r>
                <w:t>L’utente seleziona il pulsante “Avanti”;</w:t>
              </w:r>
            </w:ins>
          </w:p>
          <w:p w:rsidR="00000000" w:rsidRDefault="000C68A5">
            <w:pPr>
              <w:pStyle w:val="Paragrafoelenco"/>
              <w:keepLines/>
              <w:numPr>
                <w:ilvl w:val="0"/>
                <w:numId w:val="92"/>
              </w:numPr>
              <w:ind w:left="596"/>
              <w:jc w:val="both"/>
              <w:rPr>
                <w:ins w:id="806" w:author="Roberto Pratola" w:date="2008-05-13T13:44:00Z"/>
              </w:rPr>
              <w:pPrChange w:id="807" w:author="Roberto Pratola" w:date="2008-05-13T15:14:00Z">
                <w:pPr>
                  <w:pStyle w:val="Paragrafoelenco"/>
                  <w:keepLines/>
                  <w:numPr>
                    <w:numId w:val="42"/>
                  </w:numPr>
                  <w:spacing w:line="360" w:lineRule="auto"/>
                  <w:ind w:hanging="360"/>
                </w:pPr>
              </w:pPrChange>
            </w:pPr>
            <w:ins w:id="808" w:author="Roberto Pratola" w:date="2008-05-13T13:42:00Z">
              <w:r>
                <w:t xml:space="preserve">Il sistema visualizza una nuova finestra </w:t>
              </w:r>
            </w:ins>
            <w:ins w:id="809" w:author="Roberto Pratola" w:date="2008-05-13T15:10:00Z">
              <w:r w:rsidR="00A379ED">
                <w:t xml:space="preserve">in cui è possibile </w:t>
              </w:r>
            </w:ins>
            <w:ins w:id="810" w:author="Roberto Pratola" w:date="2008-05-13T13:45:00Z">
              <w:r>
                <w:t xml:space="preserve">inserire informazioni </w:t>
              </w:r>
            </w:ins>
            <w:ins w:id="811" w:author="Roberto Pratola" w:date="2008-05-13T15:12:00Z">
              <w:r w:rsidR="00A379ED">
                <w:t>sui percorsi da visualizzare</w:t>
              </w:r>
            </w:ins>
            <w:ins w:id="812" w:author="Roberto Pratola" w:date="2008-05-13T15:51:00Z">
              <w:r w:rsidR="008653B6">
                <w:t xml:space="preserve"> (vedi nota 2)</w:t>
              </w:r>
            </w:ins>
            <w:ins w:id="813" w:author="Roberto Pratola" w:date="2008-05-13T15:52:00Z">
              <w:r w:rsidR="008653B6">
                <w:t>;</w:t>
              </w:r>
            </w:ins>
          </w:p>
          <w:p w:rsidR="00000000" w:rsidRDefault="00281783">
            <w:pPr>
              <w:pStyle w:val="Paragrafoelenco"/>
              <w:keepLines/>
              <w:numPr>
                <w:ilvl w:val="0"/>
                <w:numId w:val="92"/>
              </w:numPr>
              <w:ind w:left="596"/>
              <w:jc w:val="both"/>
              <w:rPr>
                <w:ins w:id="814" w:author="Roberto Pratola" w:date="2008-05-13T13:53:00Z"/>
              </w:rPr>
              <w:pPrChange w:id="815" w:author="Roberto Pratola" w:date="2008-05-13T15:14:00Z">
                <w:pPr>
                  <w:pStyle w:val="Paragrafoelenco"/>
                  <w:keepLines/>
                  <w:numPr>
                    <w:numId w:val="42"/>
                  </w:numPr>
                  <w:spacing w:line="360" w:lineRule="auto"/>
                  <w:ind w:hanging="360"/>
                </w:pPr>
              </w:pPrChange>
            </w:pPr>
            <w:ins w:id="816" w:author="Roberto Pratola" w:date="2008-05-13T13:50:00Z">
              <w:r>
                <w:t>L’utente seleziona il pulsante “Sfoglia”</w:t>
              </w:r>
            </w:ins>
            <w:ins w:id="817" w:author="Roberto Pratola" w:date="2008-05-13T13:53:00Z">
              <w:r w:rsidR="003C58B5">
                <w:t xml:space="preserve"> nell’area del </w:t>
              </w:r>
              <w:r w:rsidR="000D6268" w:rsidRPr="000D6268">
                <w:rPr>
                  <w:i/>
                  <w:rPrChange w:id="818" w:author="Roberto Pratola" w:date="2008-05-13T18:11:00Z">
                    <w:rPr/>
                  </w:rPrChange>
                </w:rPr>
                <w:t>nodo sorgente</w:t>
              </w:r>
            </w:ins>
            <w:ins w:id="819" w:author="Roberto Pratola" w:date="2008-05-13T18:10:00Z">
              <w:r w:rsidR="000D6268" w:rsidRPr="000D6268">
                <w:rPr>
                  <w:vertAlign w:val="superscript"/>
                  <w:rPrChange w:id="820" w:author="Roberto Pratola" w:date="2008-05-13T18:10:00Z">
                    <w:rPr/>
                  </w:rPrChange>
                </w:rPr>
                <w:fldChar w:fldCharType="begin"/>
              </w:r>
              <w:r w:rsidR="000D6268" w:rsidRPr="000D6268">
                <w:rPr>
                  <w:vertAlign w:val="superscript"/>
                  <w:rPrChange w:id="821" w:author="Roberto Pratola" w:date="2008-05-13T18:10:00Z">
                    <w:rPr/>
                  </w:rPrChange>
                </w:rPr>
                <w:instrText xml:space="preserve"> REF _Ref198464913 \n \h </w:instrText>
              </w:r>
            </w:ins>
            <w:r w:rsidR="006F6A3C">
              <w:rPr>
                <w:vertAlign w:val="superscript"/>
              </w:rPr>
              <w:instrText xml:space="preserve"> \* MERGEFORMAT </w:instrText>
            </w:r>
            <w:r w:rsidR="000D6268" w:rsidRPr="000D6268">
              <w:rPr>
                <w:vertAlign w:val="superscript"/>
                <w:rPrChange w:id="822" w:author="Roberto Pratola" w:date="2008-05-13T18:10:00Z">
                  <w:rPr>
                    <w:vertAlign w:val="superscript"/>
                  </w:rPr>
                </w:rPrChange>
              </w:rPr>
            </w:r>
            <w:r w:rsidR="000D6268" w:rsidRPr="000D6268">
              <w:rPr>
                <w:vertAlign w:val="superscript"/>
                <w:rPrChange w:id="823" w:author="Roberto Pratola" w:date="2008-05-13T18:10:00Z">
                  <w:rPr/>
                </w:rPrChange>
              </w:rPr>
              <w:fldChar w:fldCharType="separate"/>
            </w:r>
            <w:ins w:id="824" w:author="Roberto Pratola" w:date="2008-05-13T18:10:00Z">
              <w:r w:rsidR="000D6268" w:rsidRPr="000D6268">
                <w:rPr>
                  <w:vertAlign w:val="superscript"/>
                  <w:rPrChange w:id="825" w:author="Roberto Pratola" w:date="2008-05-13T18:10:00Z">
                    <w:rPr/>
                  </w:rPrChange>
                </w:rPr>
                <w:t>19</w:t>
              </w:r>
              <w:r w:rsidR="000D6268" w:rsidRPr="000D6268">
                <w:rPr>
                  <w:vertAlign w:val="superscript"/>
                  <w:rPrChange w:id="826" w:author="Roberto Pratola" w:date="2008-05-13T18:10:00Z">
                    <w:rPr/>
                  </w:rPrChange>
                </w:rPr>
                <w:fldChar w:fldCharType="end"/>
              </w:r>
            </w:ins>
            <w:ins w:id="827" w:author="Roberto Pratola" w:date="2008-05-13T13:53:00Z">
              <w:r w:rsidR="003C58B5">
                <w:t>;</w:t>
              </w:r>
            </w:ins>
          </w:p>
          <w:p w:rsidR="00000000" w:rsidRDefault="008653B6">
            <w:pPr>
              <w:pStyle w:val="Paragrafoelenco"/>
              <w:keepLines/>
              <w:numPr>
                <w:ilvl w:val="0"/>
                <w:numId w:val="92"/>
              </w:numPr>
              <w:ind w:left="596"/>
              <w:rPr>
                <w:ins w:id="828" w:author="Roberto Pratola" w:date="2008-05-13T15:52:00Z"/>
              </w:rPr>
              <w:pPrChange w:id="829" w:author="Roberto Pratola" w:date="2008-05-13T13:44:00Z">
                <w:pPr>
                  <w:pStyle w:val="Paragrafoelenco"/>
                  <w:keepLines/>
                  <w:numPr>
                    <w:numId w:val="42"/>
                  </w:numPr>
                  <w:spacing w:line="360" w:lineRule="auto"/>
                  <w:ind w:hanging="360"/>
                </w:pPr>
              </w:pPrChange>
            </w:pPr>
            <w:ins w:id="830" w:author="Roberto Pratola" w:date="2008-05-13T15:51:00Z">
              <w:r>
                <w:t>Il sistema visualizza una nuova finestra che supporta l’utente nella scelta dell</w:t>
              </w:r>
            </w:ins>
            <w:ins w:id="831" w:author="Roberto Pratola" w:date="2008-05-13T15:52:00Z">
              <w:r>
                <w:t>’elemento da considerare come nodo sorgente del grafo;</w:t>
              </w:r>
            </w:ins>
          </w:p>
          <w:p w:rsidR="00000000" w:rsidRDefault="008653B6">
            <w:pPr>
              <w:pStyle w:val="Paragrafoelenco"/>
              <w:keepLines/>
              <w:numPr>
                <w:ilvl w:val="0"/>
                <w:numId w:val="92"/>
              </w:numPr>
              <w:ind w:left="596"/>
              <w:rPr>
                <w:ins w:id="832" w:author="Roberto Pratola" w:date="2008-05-13T15:53:00Z"/>
              </w:rPr>
              <w:pPrChange w:id="833" w:author="Roberto Pratola" w:date="2008-05-13T13:44:00Z">
                <w:pPr>
                  <w:pStyle w:val="Paragrafoelenco"/>
                  <w:keepLines/>
                  <w:numPr>
                    <w:numId w:val="42"/>
                  </w:numPr>
                  <w:spacing w:line="360" w:lineRule="auto"/>
                  <w:ind w:hanging="360"/>
                </w:pPr>
              </w:pPrChange>
            </w:pPr>
            <w:ins w:id="834" w:author="Roberto Pratola" w:date="2008-05-13T15:52:00Z">
              <w:r>
                <w:t>L’utente seleziona l</w:t>
              </w:r>
            </w:ins>
            <w:ins w:id="835" w:author="Roberto Pratola" w:date="2008-05-13T15:53:00Z">
              <w:r>
                <w:t>’elemento di interesse e seleziona il pulsante “OK”;</w:t>
              </w:r>
            </w:ins>
          </w:p>
          <w:p w:rsidR="00000000" w:rsidRDefault="008653B6">
            <w:pPr>
              <w:pStyle w:val="Paragrafoelenco"/>
              <w:keepLines/>
              <w:numPr>
                <w:ilvl w:val="0"/>
                <w:numId w:val="92"/>
              </w:numPr>
              <w:ind w:left="596"/>
              <w:rPr>
                <w:ins w:id="836" w:author="Roberto Pratola" w:date="2008-05-13T15:55:00Z"/>
              </w:rPr>
              <w:pPrChange w:id="837" w:author="Roberto Pratola" w:date="2008-05-13T13:44:00Z">
                <w:pPr>
                  <w:pStyle w:val="Paragrafoelenco"/>
                  <w:keepLines/>
                  <w:numPr>
                    <w:numId w:val="42"/>
                  </w:numPr>
                  <w:spacing w:line="360" w:lineRule="auto"/>
                  <w:ind w:hanging="360"/>
                </w:pPr>
              </w:pPrChange>
            </w:pPr>
            <w:ins w:id="838" w:author="Roberto Pratola" w:date="2008-05-13T15:53:00Z">
              <w:r>
                <w:t>Il sistema visualizza il nome univoco dell’elemento selezionato nel campo corrispondente</w:t>
              </w:r>
            </w:ins>
            <w:ins w:id="839" w:author="Roberto Pratola" w:date="2008-05-13T15:54:00Z">
              <w:r>
                <w:t xml:space="preserve"> ed abilita il pulsante “Fine”</w:t>
              </w:r>
            </w:ins>
            <w:ins w:id="840" w:author="Roberto Pratola" w:date="2008-05-13T15:53:00Z">
              <w:r>
                <w:t>;</w:t>
              </w:r>
            </w:ins>
          </w:p>
          <w:p w:rsidR="00000000" w:rsidRDefault="008653B6">
            <w:pPr>
              <w:pStyle w:val="Paragrafoelenco"/>
              <w:keepLines/>
              <w:numPr>
                <w:ilvl w:val="0"/>
                <w:numId w:val="92"/>
              </w:numPr>
              <w:ind w:left="596"/>
              <w:rPr>
                <w:ins w:id="841" w:author="Roberto Pratola" w:date="2008-05-13T15:53:00Z"/>
              </w:rPr>
              <w:pPrChange w:id="842" w:author="Roberto Pratola" w:date="2008-05-13T13:44:00Z">
                <w:pPr>
                  <w:pStyle w:val="Paragrafoelenco"/>
                  <w:keepLines/>
                  <w:numPr>
                    <w:numId w:val="42"/>
                  </w:numPr>
                  <w:spacing w:line="360" w:lineRule="auto"/>
                  <w:ind w:hanging="360"/>
                </w:pPr>
              </w:pPrChange>
            </w:pPr>
            <w:bookmarkStart w:id="843" w:name="_Ref198457558"/>
            <w:ins w:id="844" w:author="Roberto Pratola" w:date="2008-05-13T15:55:00Z">
              <w:r>
                <w:t>L’utente indica di voler visualizzare tutti i percorsi associati al nodo sorgente indicato</w:t>
              </w:r>
            </w:ins>
            <w:ins w:id="845" w:author="Roberto Pratola" w:date="2008-05-13T15:56:00Z">
              <w:r>
                <w:t xml:space="preserve"> selezionando la voce “Visualizza tutti i percorsi”</w:t>
              </w:r>
            </w:ins>
            <w:ins w:id="846" w:author="Roberto Pratola" w:date="2008-05-13T15:55:00Z">
              <w:r>
                <w:t>;</w:t>
              </w:r>
            </w:ins>
            <w:bookmarkEnd w:id="843"/>
          </w:p>
          <w:p w:rsidR="00000000" w:rsidRDefault="008653B6">
            <w:pPr>
              <w:pStyle w:val="Paragrafoelenco"/>
              <w:keepLines/>
              <w:numPr>
                <w:ilvl w:val="0"/>
                <w:numId w:val="92"/>
              </w:numPr>
              <w:ind w:left="596"/>
              <w:rPr>
                <w:ins w:id="847" w:author="Roberto Pratola" w:date="2008-05-13T15:54:00Z"/>
              </w:rPr>
              <w:pPrChange w:id="848" w:author="Roberto Pratola" w:date="2008-05-13T13:44:00Z">
                <w:pPr>
                  <w:pStyle w:val="Paragrafoelenco"/>
                  <w:keepLines/>
                  <w:numPr>
                    <w:numId w:val="42"/>
                  </w:numPr>
                  <w:spacing w:line="360" w:lineRule="auto"/>
                  <w:ind w:hanging="360"/>
                </w:pPr>
              </w:pPrChange>
            </w:pPr>
            <w:bookmarkStart w:id="849" w:name="_Ref198457687"/>
            <w:ins w:id="850" w:author="Roberto Pratola" w:date="2008-05-13T15:54:00Z">
              <w:r>
                <w:t>L’utente seleziona il pulsante “Fine”;</w:t>
              </w:r>
              <w:bookmarkEnd w:id="849"/>
            </w:ins>
          </w:p>
          <w:p w:rsidR="00000000" w:rsidRDefault="008653B6">
            <w:pPr>
              <w:pStyle w:val="Paragrafoelenco"/>
              <w:keepLines/>
              <w:numPr>
                <w:ilvl w:val="0"/>
                <w:numId w:val="92"/>
              </w:numPr>
              <w:ind w:left="596"/>
              <w:rPr>
                <w:ins w:id="851" w:author="Roberto Pratola" w:date="2008-05-13T15:54:00Z"/>
              </w:rPr>
              <w:pPrChange w:id="852" w:author="Roberto Pratola" w:date="2008-05-13T13:44:00Z">
                <w:pPr>
                  <w:pStyle w:val="Paragrafoelenco"/>
                  <w:keepLines/>
                  <w:numPr>
                    <w:numId w:val="42"/>
                  </w:numPr>
                  <w:spacing w:line="360" w:lineRule="auto"/>
                  <w:ind w:hanging="360"/>
                </w:pPr>
              </w:pPrChange>
            </w:pPr>
            <w:ins w:id="853" w:author="Roberto Pratola" w:date="2008-05-13T15:54:00Z">
              <w:r>
                <w:t>Il sistema visualizza il callgraph in funzione dei criteri indicati;</w:t>
              </w:r>
            </w:ins>
          </w:p>
          <w:p w:rsidR="00000000" w:rsidRDefault="008653B6">
            <w:pPr>
              <w:pStyle w:val="Paragrafoelenco"/>
              <w:keepLines/>
              <w:numPr>
                <w:ilvl w:val="0"/>
                <w:numId w:val="92"/>
              </w:numPr>
              <w:ind w:left="596"/>
              <w:pPrChange w:id="854" w:author="Roberto Pratola" w:date="2008-05-13T13:44:00Z">
                <w:pPr>
                  <w:pStyle w:val="Paragrafoelenco"/>
                  <w:keepLines/>
                  <w:numPr>
                    <w:numId w:val="42"/>
                  </w:numPr>
                  <w:spacing w:line="360" w:lineRule="auto"/>
                  <w:ind w:hanging="360"/>
                </w:pPr>
              </w:pPrChange>
            </w:pPr>
            <w:ins w:id="855" w:author="Roberto Pratola" w:date="2008-05-13T15:54:00Z">
              <w:r>
                <w:t xml:space="preserve">Il caso d’uso termina. </w:t>
              </w:r>
            </w:ins>
          </w:p>
          <w:p w:rsidR="00C21CF1" w:rsidRDefault="00C21CF1">
            <w:pPr>
              <w:keepLines/>
              <w:rPr>
                <w:ins w:id="856" w:author="Roberto Pratola" w:date="2008-05-13T16:01:00Z"/>
              </w:rPr>
            </w:pPr>
          </w:p>
          <w:p w:rsidR="004A12D7" w:rsidRDefault="000D6268">
            <w:pPr>
              <w:keepLines/>
              <w:rPr>
                <w:ins w:id="857" w:author="Roberto Pratola" w:date="2008-05-13T16:01:00Z"/>
              </w:rPr>
            </w:pPr>
            <w:ins w:id="858" w:author="Roberto Pratola" w:date="2008-05-13T16:36:00Z">
              <w:r>
                <w:fldChar w:fldCharType="begin"/>
              </w:r>
              <w:r w:rsidR="00772E84">
                <w:instrText xml:space="preserve"> REF _Ref198459877 \n \h </w:instrText>
              </w:r>
            </w:ins>
            <w:ins w:id="859" w:author="Roberto Pratola" w:date="2008-05-13T16:36:00Z">
              <w:r>
                <w:fldChar w:fldCharType="separate"/>
              </w:r>
              <w:r w:rsidR="00772E84">
                <w:t>5</w:t>
              </w:r>
              <w:r>
                <w:fldChar w:fldCharType="end"/>
              </w:r>
            </w:ins>
            <w:ins w:id="860" w:author="Roberto Pratola" w:date="2008-05-13T16:01:00Z">
              <w:r w:rsidR="004A12D7">
                <w:t xml:space="preserve">a. </w:t>
              </w:r>
              <w:r>
                <w:fldChar w:fldCharType="begin"/>
              </w:r>
              <w:r w:rsidR="004A12D7">
                <w:instrText xml:space="preserve"> REF _Ref198457558 \n \h </w:instrText>
              </w:r>
            </w:ins>
            <w:ins w:id="861" w:author="Roberto Pratola" w:date="2008-05-13T16:01:00Z">
              <w:r>
                <w:fldChar w:fldCharType="separate"/>
              </w:r>
            </w:ins>
            <w:ins w:id="862" w:author="Roberto Pratola" w:date="2008-05-13T16:31:00Z">
              <w:r w:rsidR="00772E84">
                <w:t>9</w:t>
              </w:r>
            </w:ins>
            <w:ins w:id="863" w:author="Roberto Pratola" w:date="2008-05-13T16:01:00Z">
              <w:r>
                <w:fldChar w:fldCharType="end"/>
              </w:r>
              <w:r w:rsidR="004A12D7">
                <w:t>a.</w:t>
              </w:r>
            </w:ins>
          </w:p>
          <w:p w:rsidR="004A12D7" w:rsidRDefault="004A12D7" w:rsidP="004A12D7">
            <w:pPr>
              <w:pStyle w:val="Paragrafoelenco"/>
              <w:keepLines/>
              <w:numPr>
                <w:ilvl w:val="0"/>
                <w:numId w:val="97"/>
              </w:numPr>
              <w:ind w:left="596"/>
              <w:jc w:val="both"/>
              <w:rPr>
                <w:ins w:id="864" w:author="Roberto Pratola" w:date="2008-05-13T16:02:00Z"/>
              </w:rPr>
            </w:pPr>
            <w:ins w:id="865" w:author="Roberto Pratola" w:date="2008-05-13T16:02:00Z">
              <w:r>
                <w:t xml:space="preserve">L’utente seleziona il pulsante “Sfoglia” nell’area del </w:t>
              </w:r>
              <w:r w:rsidR="000D6268" w:rsidRPr="000D6268">
                <w:rPr>
                  <w:i/>
                  <w:rPrChange w:id="866" w:author="Roberto Pratola" w:date="2008-05-13T18:11:00Z">
                    <w:rPr/>
                  </w:rPrChange>
                </w:rPr>
                <w:t>nodo destinazione</w:t>
              </w:r>
            </w:ins>
            <w:ins w:id="867" w:author="Roberto Pratola" w:date="2008-05-13T18:10:00Z">
              <w:r w:rsidR="000D6268" w:rsidRPr="000D6268">
                <w:rPr>
                  <w:vertAlign w:val="superscript"/>
                  <w:rPrChange w:id="868" w:author="Roberto Pratola" w:date="2008-05-13T18:10:00Z">
                    <w:rPr/>
                  </w:rPrChange>
                </w:rPr>
                <w:fldChar w:fldCharType="begin"/>
              </w:r>
              <w:r w:rsidR="000D6268" w:rsidRPr="000D6268">
                <w:rPr>
                  <w:vertAlign w:val="superscript"/>
                  <w:rPrChange w:id="869" w:author="Roberto Pratola" w:date="2008-05-13T18:10:00Z">
                    <w:rPr/>
                  </w:rPrChange>
                </w:rPr>
                <w:instrText xml:space="preserve"> REF _Ref198464938 \n \h </w:instrText>
              </w:r>
            </w:ins>
            <w:r w:rsidR="006F6A3C">
              <w:rPr>
                <w:vertAlign w:val="superscript"/>
              </w:rPr>
              <w:instrText xml:space="preserve"> \* MERGEFORMAT </w:instrText>
            </w:r>
            <w:r w:rsidR="000D6268" w:rsidRPr="000D6268">
              <w:rPr>
                <w:vertAlign w:val="superscript"/>
                <w:rPrChange w:id="870" w:author="Roberto Pratola" w:date="2008-05-13T18:10:00Z">
                  <w:rPr>
                    <w:vertAlign w:val="superscript"/>
                  </w:rPr>
                </w:rPrChange>
              </w:rPr>
            </w:r>
            <w:r w:rsidR="000D6268" w:rsidRPr="000D6268">
              <w:rPr>
                <w:vertAlign w:val="superscript"/>
                <w:rPrChange w:id="871" w:author="Roberto Pratola" w:date="2008-05-13T18:10:00Z">
                  <w:rPr/>
                </w:rPrChange>
              </w:rPr>
              <w:fldChar w:fldCharType="separate"/>
            </w:r>
            <w:ins w:id="872" w:author="Roberto Pratola" w:date="2008-05-13T18:10:00Z">
              <w:r w:rsidR="000D6268" w:rsidRPr="000D6268">
                <w:rPr>
                  <w:vertAlign w:val="superscript"/>
                  <w:rPrChange w:id="873" w:author="Roberto Pratola" w:date="2008-05-13T18:10:00Z">
                    <w:rPr/>
                  </w:rPrChange>
                </w:rPr>
                <w:t>16</w:t>
              </w:r>
              <w:r w:rsidR="000D6268" w:rsidRPr="000D6268">
                <w:rPr>
                  <w:vertAlign w:val="superscript"/>
                  <w:rPrChange w:id="874" w:author="Roberto Pratola" w:date="2008-05-13T18:10:00Z">
                    <w:rPr/>
                  </w:rPrChange>
                </w:rPr>
                <w:fldChar w:fldCharType="end"/>
              </w:r>
            </w:ins>
            <w:ins w:id="875" w:author="Roberto Pratola" w:date="2008-05-13T16:01:00Z">
              <w:r>
                <w:t>;</w:t>
              </w:r>
            </w:ins>
          </w:p>
          <w:p w:rsidR="004A12D7" w:rsidRDefault="004A12D7" w:rsidP="004A12D7">
            <w:pPr>
              <w:pStyle w:val="Paragrafoelenco"/>
              <w:keepLines/>
              <w:numPr>
                <w:ilvl w:val="0"/>
                <w:numId w:val="97"/>
              </w:numPr>
              <w:ind w:left="596"/>
              <w:jc w:val="both"/>
              <w:rPr>
                <w:ins w:id="876" w:author="Roberto Pratola" w:date="2008-05-13T16:02:00Z"/>
              </w:rPr>
            </w:pPr>
            <w:ins w:id="877" w:author="Roberto Pratola" w:date="2008-05-13T16:02:00Z">
              <w:r>
                <w:t>Il sistema visualizza una nuova finestra che supporta l’utente nella scelta dell’elemento da considerare come nodo destinazione del grafo;</w:t>
              </w:r>
            </w:ins>
          </w:p>
          <w:p w:rsidR="00000000" w:rsidRDefault="004A12D7">
            <w:pPr>
              <w:pStyle w:val="Paragrafoelenco"/>
              <w:keepLines/>
              <w:numPr>
                <w:ilvl w:val="0"/>
                <w:numId w:val="97"/>
              </w:numPr>
              <w:ind w:left="596"/>
              <w:jc w:val="both"/>
              <w:rPr>
                <w:ins w:id="878" w:author="Roberto Pratola" w:date="2008-05-13T16:03:00Z"/>
              </w:rPr>
              <w:pPrChange w:id="879" w:author="Roberto Pratola" w:date="2008-05-13T16:03:00Z">
                <w:pPr>
                  <w:pStyle w:val="Paragrafoelenco"/>
                  <w:keepLines/>
                  <w:numPr>
                    <w:numId w:val="97"/>
                  </w:numPr>
                  <w:spacing w:line="360" w:lineRule="auto"/>
                  <w:ind w:left="360" w:hanging="360"/>
                  <w:jc w:val="both"/>
                </w:pPr>
              </w:pPrChange>
            </w:pPr>
            <w:ins w:id="880" w:author="Roberto Pratola" w:date="2008-05-13T16:02:00Z">
              <w:r>
                <w:t>L’utente seleziona l’elemento di interesse e seleziona il pulsante “OK”;</w:t>
              </w:r>
            </w:ins>
          </w:p>
          <w:p w:rsidR="00000000" w:rsidRDefault="004A12D7">
            <w:pPr>
              <w:pStyle w:val="Paragrafoelenco"/>
              <w:keepLines/>
              <w:numPr>
                <w:ilvl w:val="0"/>
                <w:numId w:val="97"/>
              </w:numPr>
              <w:ind w:left="596"/>
              <w:jc w:val="both"/>
              <w:rPr>
                <w:ins w:id="881" w:author="Roberto Pratola" w:date="2008-05-13T16:01:00Z"/>
              </w:rPr>
              <w:pPrChange w:id="882" w:author="Roberto Pratola" w:date="2008-05-13T16:03:00Z">
                <w:pPr>
                  <w:pStyle w:val="Paragrafoelenco"/>
                  <w:keepLines/>
                  <w:numPr>
                    <w:numId w:val="97"/>
                  </w:numPr>
                  <w:spacing w:line="360" w:lineRule="auto"/>
                  <w:ind w:left="360" w:hanging="360"/>
                  <w:jc w:val="both"/>
                </w:pPr>
              </w:pPrChange>
            </w:pPr>
            <w:ins w:id="883" w:author="Roberto Pratola" w:date="2008-05-13T16:03:00Z">
              <w:r>
                <w:t>Il sistema visualizza il nome univoco dell’elemento selezionato nel campo corrispondente;</w:t>
              </w:r>
            </w:ins>
          </w:p>
          <w:p w:rsidR="004A12D7" w:rsidRDefault="004A12D7" w:rsidP="004A12D7">
            <w:pPr>
              <w:pStyle w:val="Paragrafoelenco"/>
              <w:keepLines/>
              <w:numPr>
                <w:ilvl w:val="0"/>
                <w:numId w:val="97"/>
              </w:numPr>
              <w:ind w:left="596"/>
              <w:jc w:val="both"/>
              <w:rPr>
                <w:ins w:id="884" w:author="Roberto Pratola" w:date="2008-05-13T16:01:00Z"/>
              </w:rPr>
            </w:pPr>
            <w:bookmarkStart w:id="885" w:name="_Ref198458564"/>
            <w:ins w:id="886" w:author="Roberto Pratola" w:date="2008-05-13T16:01:00Z">
              <w:r>
                <w:t xml:space="preserve">Ritorna al passo </w:t>
              </w:r>
              <w:r w:rsidR="000D6268">
                <w:fldChar w:fldCharType="begin"/>
              </w:r>
              <w:r>
                <w:instrText xml:space="preserve"> REF _Ref198457558 \n \h </w:instrText>
              </w:r>
            </w:ins>
            <w:ins w:id="887" w:author="Roberto Pratola" w:date="2008-05-13T16:01:00Z">
              <w:r w:rsidR="000D6268">
                <w:fldChar w:fldCharType="separate"/>
              </w:r>
            </w:ins>
            <w:ins w:id="888" w:author="Roberto Pratola" w:date="2008-05-13T16:31:00Z">
              <w:r w:rsidR="00772E84">
                <w:t>9</w:t>
              </w:r>
            </w:ins>
            <w:ins w:id="889" w:author="Roberto Pratola" w:date="2008-05-13T16:01:00Z">
              <w:r w:rsidR="000D6268">
                <w:fldChar w:fldCharType="end"/>
              </w:r>
              <w:r>
                <w:t xml:space="preserve"> del flusso </w:t>
              </w:r>
            </w:ins>
            <w:ins w:id="890" w:author="Roberto Pratola" w:date="2008-05-13T16:36:00Z">
              <w:r w:rsidR="000D6268">
                <w:fldChar w:fldCharType="begin"/>
              </w:r>
              <w:r w:rsidR="00772E84">
                <w:instrText xml:space="preserve"> REF _Ref198459877 \n \h </w:instrText>
              </w:r>
            </w:ins>
            <w:ins w:id="891" w:author="Roberto Pratola" w:date="2008-05-13T16:36:00Z">
              <w:r w:rsidR="000D6268">
                <w:fldChar w:fldCharType="separate"/>
              </w:r>
              <w:r w:rsidR="00772E84">
                <w:t>5</w:t>
              </w:r>
              <w:r w:rsidR="000D6268">
                <w:fldChar w:fldCharType="end"/>
              </w:r>
            </w:ins>
            <w:ins w:id="892" w:author="Roberto Pratola" w:date="2008-05-13T16:01:00Z">
              <w:r>
                <w:t>a.</w:t>
              </w:r>
              <w:bookmarkEnd w:id="885"/>
            </w:ins>
          </w:p>
          <w:p w:rsidR="004A12D7" w:rsidRDefault="004A12D7">
            <w:pPr>
              <w:keepLines/>
              <w:rPr>
                <w:ins w:id="893" w:author="Roberto Pratola" w:date="2008-05-13T16:03:00Z"/>
              </w:rPr>
            </w:pPr>
          </w:p>
          <w:p w:rsidR="004A12D7" w:rsidRDefault="000D6268" w:rsidP="004A12D7">
            <w:pPr>
              <w:keepLines/>
              <w:rPr>
                <w:ins w:id="894" w:author="Roberto Pratola" w:date="2008-05-13T16:03:00Z"/>
              </w:rPr>
            </w:pPr>
            <w:ins w:id="895" w:author="Roberto Pratola" w:date="2008-05-13T16:36:00Z">
              <w:r>
                <w:fldChar w:fldCharType="begin"/>
              </w:r>
              <w:r w:rsidR="00772E84">
                <w:instrText xml:space="preserve"> REF _Ref198459877 \n \h </w:instrText>
              </w:r>
            </w:ins>
            <w:ins w:id="896" w:author="Roberto Pratola" w:date="2008-05-13T16:36:00Z">
              <w:r>
                <w:fldChar w:fldCharType="separate"/>
              </w:r>
              <w:r w:rsidR="00772E84">
                <w:t>5</w:t>
              </w:r>
              <w:r>
                <w:fldChar w:fldCharType="end"/>
              </w:r>
            </w:ins>
            <w:ins w:id="897" w:author="Roberto Pratola" w:date="2008-05-13T16:03:00Z">
              <w:r w:rsidR="004A12D7">
                <w:t xml:space="preserve">a. </w:t>
              </w:r>
              <w:r>
                <w:fldChar w:fldCharType="begin"/>
              </w:r>
              <w:r w:rsidR="004A12D7">
                <w:instrText xml:space="preserve"> REF _Ref198457558 \n \h </w:instrText>
              </w:r>
            </w:ins>
            <w:ins w:id="898" w:author="Roberto Pratola" w:date="2008-05-13T16:03:00Z">
              <w:r>
                <w:fldChar w:fldCharType="separate"/>
              </w:r>
            </w:ins>
            <w:ins w:id="899" w:author="Roberto Pratola" w:date="2008-05-13T16:31:00Z">
              <w:r w:rsidR="00772E84">
                <w:t>9</w:t>
              </w:r>
            </w:ins>
            <w:ins w:id="900" w:author="Roberto Pratola" w:date="2008-05-13T16:03:00Z">
              <w:r>
                <w:fldChar w:fldCharType="end"/>
              </w:r>
              <w:r w:rsidR="004A12D7">
                <w:t>b.</w:t>
              </w:r>
            </w:ins>
          </w:p>
          <w:p w:rsidR="00000000" w:rsidRDefault="004A12D7">
            <w:pPr>
              <w:pStyle w:val="Paragrafoelenco"/>
              <w:keepLines/>
              <w:numPr>
                <w:ilvl w:val="0"/>
                <w:numId w:val="98"/>
              </w:numPr>
              <w:ind w:left="596"/>
              <w:jc w:val="both"/>
              <w:rPr>
                <w:ins w:id="901" w:author="Roberto Pratola" w:date="2008-05-13T16:03:00Z"/>
              </w:rPr>
              <w:pPrChange w:id="902" w:author="Roberto Pratola" w:date="2008-05-13T16:03:00Z">
                <w:pPr>
                  <w:pStyle w:val="Paragrafoelenco"/>
                  <w:keepLines/>
                  <w:numPr>
                    <w:numId w:val="98"/>
                  </w:numPr>
                  <w:spacing w:line="360" w:lineRule="auto"/>
                  <w:ind w:left="360" w:hanging="360"/>
                  <w:jc w:val="both"/>
                </w:pPr>
              </w:pPrChange>
            </w:pPr>
            <w:ins w:id="903" w:author="Roberto Pratola" w:date="2008-05-13T16:03:00Z">
              <w:r>
                <w:t xml:space="preserve">L’utente seleziona il pulsante “Sfoglia” nell’area dei </w:t>
              </w:r>
              <w:r w:rsidR="000D6268" w:rsidRPr="000D6268">
                <w:rPr>
                  <w:i/>
                  <w:rPrChange w:id="904" w:author="Roberto Pratola" w:date="2008-05-13T18:11:00Z">
                    <w:rPr/>
                  </w:rPrChange>
                </w:rPr>
                <w:t>nodi intermedi</w:t>
              </w:r>
            </w:ins>
            <w:ins w:id="905" w:author="Roberto Pratola" w:date="2008-05-13T18:10:00Z">
              <w:r w:rsidR="000D6268" w:rsidRPr="000D6268">
                <w:rPr>
                  <w:vertAlign w:val="superscript"/>
                  <w:rPrChange w:id="906" w:author="Roberto Pratola" w:date="2008-05-13T18:11:00Z">
                    <w:rPr/>
                  </w:rPrChange>
                </w:rPr>
                <w:fldChar w:fldCharType="begin"/>
              </w:r>
              <w:r w:rsidR="000D6268" w:rsidRPr="000D6268">
                <w:rPr>
                  <w:vertAlign w:val="superscript"/>
                  <w:rPrChange w:id="907" w:author="Roberto Pratola" w:date="2008-05-13T18:11:00Z">
                    <w:rPr/>
                  </w:rPrChange>
                </w:rPr>
                <w:instrText xml:space="preserve"> REF _Ref198464943 \n \h </w:instrText>
              </w:r>
            </w:ins>
            <w:r w:rsidR="006F6A3C">
              <w:rPr>
                <w:vertAlign w:val="superscript"/>
              </w:rPr>
              <w:instrText xml:space="preserve"> \* MERGEFORMAT </w:instrText>
            </w:r>
            <w:r w:rsidR="000D6268" w:rsidRPr="000D6268">
              <w:rPr>
                <w:vertAlign w:val="superscript"/>
                <w:rPrChange w:id="908" w:author="Roberto Pratola" w:date="2008-05-13T18:11:00Z">
                  <w:rPr>
                    <w:vertAlign w:val="superscript"/>
                  </w:rPr>
                </w:rPrChange>
              </w:rPr>
            </w:r>
            <w:r w:rsidR="000D6268" w:rsidRPr="000D6268">
              <w:rPr>
                <w:vertAlign w:val="superscript"/>
                <w:rPrChange w:id="909" w:author="Roberto Pratola" w:date="2008-05-13T18:11:00Z">
                  <w:rPr/>
                </w:rPrChange>
              </w:rPr>
              <w:fldChar w:fldCharType="separate"/>
            </w:r>
            <w:ins w:id="910" w:author="Roberto Pratola" w:date="2008-05-13T18:10:00Z">
              <w:r w:rsidR="000D6268" w:rsidRPr="000D6268">
                <w:rPr>
                  <w:vertAlign w:val="superscript"/>
                  <w:rPrChange w:id="911" w:author="Roberto Pratola" w:date="2008-05-13T18:11:00Z">
                    <w:rPr/>
                  </w:rPrChange>
                </w:rPr>
                <w:t>17</w:t>
              </w:r>
              <w:r w:rsidR="000D6268" w:rsidRPr="000D6268">
                <w:rPr>
                  <w:vertAlign w:val="superscript"/>
                  <w:rPrChange w:id="912" w:author="Roberto Pratola" w:date="2008-05-13T18:11:00Z">
                    <w:rPr/>
                  </w:rPrChange>
                </w:rPr>
                <w:fldChar w:fldCharType="end"/>
              </w:r>
            </w:ins>
            <w:ins w:id="913" w:author="Roberto Pratola" w:date="2008-05-13T16:03:00Z">
              <w:r>
                <w:t>;</w:t>
              </w:r>
            </w:ins>
          </w:p>
          <w:p w:rsidR="004A12D7" w:rsidRDefault="004A12D7" w:rsidP="004A12D7">
            <w:pPr>
              <w:pStyle w:val="Paragrafoelenco"/>
              <w:keepLines/>
              <w:numPr>
                <w:ilvl w:val="0"/>
                <w:numId w:val="98"/>
              </w:numPr>
              <w:ind w:left="596"/>
              <w:jc w:val="both"/>
              <w:rPr>
                <w:ins w:id="914" w:author="Roberto Pratola" w:date="2008-05-13T16:03:00Z"/>
              </w:rPr>
            </w:pPr>
            <w:ins w:id="915" w:author="Roberto Pratola" w:date="2008-05-13T16:03:00Z">
              <w:r>
                <w:t>Il sistema visualizza una nuova finestra che supporta l’utente nella scelta dell’elemento da considerare come nodo intermedi</w:t>
              </w:r>
            </w:ins>
            <w:ins w:id="916" w:author="Roberto Pratola" w:date="2008-05-13T16:04:00Z">
              <w:r>
                <w:t>o</w:t>
              </w:r>
            </w:ins>
            <w:ins w:id="917" w:author="Roberto Pratola" w:date="2008-05-13T16:03:00Z">
              <w:r>
                <w:t xml:space="preserve"> del grafo;</w:t>
              </w:r>
            </w:ins>
          </w:p>
          <w:p w:rsidR="004A12D7" w:rsidRDefault="004A12D7" w:rsidP="004A12D7">
            <w:pPr>
              <w:pStyle w:val="Paragrafoelenco"/>
              <w:keepLines/>
              <w:numPr>
                <w:ilvl w:val="0"/>
                <w:numId w:val="98"/>
              </w:numPr>
              <w:ind w:left="596"/>
              <w:jc w:val="both"/>
              <w:rPr>
                <w:ins w:id="918" w:author="Roberto Pratola" w:date="2008-05-13T16:03:00Z"/>
              </w:rPr>
            </w:pPr>
            <w:ins w:id="919" w:author="Roberto Pratola" w:date="2008-05-13T16:03:00Z">
              <w:r>
                <w:t>L’utente seleziona l’elemento di interesse e seleziona il pulsante “OK”;</w:t>
              </w:r>
            </w:ins>
          </w:p>
          <w:p w:rsidR="004A12D7" w:rsidRDefault="004A12D7" w:rsidP="004A12D7">
            <w:pPr>
              <w:pStyle w:val="Paragrafoelenco"/>
              <w:keepLines/>
              <w:numPr>
                <w:ilvl w:val="0"/>
                <w:numId w:val="98"/>
              </w:numPr>
              <w:ind w:left="596"/>
              <w:jc w:val="both"/>
              <w:rPr>
                <w:ins w:id="920" w:author="Roberto Pratola" w:date="2008-05-13T16:11:00Z"/>
              </w:rPr>
            </w:pPr>
            <w:ins w:id="921" w:author="Roberto Pratola" w:date="2008-05-13T16:03:00Z">
              <w:r>
                <w:t xml:space="preserve">Il sistema </w:t>
              </w:r>
            </w:ins>
            <w:ins w:id="922" w:author="Roberto Pratola" w:date="2008-05-13T16:04:00Z">
              <w:r>
                <w:t xml:space="preserve">aggiunge </w:t>
              </w:r>
            </w:ins>
            <w:ins w:id="923" w:author="Roberto Pratola" w:date="2008-05-13T16:03:00Z">
              <w:r>
                <w:t xml:space="preserve">il nome univoco dell’elemento selezionato </w:t>
              </w:r>
            </w:ins>
            <w:ins w:id="924" w:author="Roberto Pratola" w:date="2008-05-13T16:04:00Z">
              <w:r>
                <w:t xml:space="preserve">alla lista dei nodi intermedi </w:t>
              </w:r>
            </w:ins>
            <w:ins w:id="925" w:author="Roberto Pratola" w:date="2008-05-13T16:05:00Z">
              <w:r>
                <w:t>aggiornando</w:t>
              </w:r>
            </w:ins>
            <w:ins w:id="926" w:author="Roberto Pratola" w:date="2008-05-13T16:04:00Z">
              <w:r>
                <w:t xml:space="preserve"> </w:t>
              </w:r>
            </w:ins>
            <w:ins w:id="927" w:author="Roberto Pratola" w:date="2008-05-13T16:05:00Z">
              <w:r>
                <w:t>i</w:t>
              </w:r>
            </w:ins>
            <w:ins w:id="928" w:author="Roberto Pratola" w:date="2008-05-13T16:03:00Z">
              <w:r>
                <w:t>l campo corrispondente;</w:t>
              </w:r>
            </w:ins>
          </w:p>
          <w:p w:rsidR="00CB78EB" w:rsidRDefault="00CB78EB" w:rsidP="004A12D7">
            <w:pPr>
              <w:pStyle w:val="Paragrafoelenco"/>
              <w:keepLines/>
              <w:numPr>
                <w:ilvl w:val="0"/>
                <w:numId w:val="98"/>
              </w:numPr>
              <w:ind w:left="596"/>
              <w:jc w:val="both"/>
              <w:rPr>
                <w:ins w:id="929" w:author="Roberto Pratola" w:date="2008-05-13T16:03:00Z"/>
              </w:rPr>
            </w:pPr>
            <w:bookmarkStart w:id="930" w:name="_Ref198458533"/>
            <w:ins w:id="931" w:author="Roberto Pratola" w:date="2008-05-13T16:11:00Z">
              <w:r>
                <w:t>L’utente seleziona la voce “</w:t>
              </w:r>
            </w:ins>
            <w:ins w:id="932" w:author="Roberto Pratola" w:date="2008-05-13T16:12:00Z">
              <w:r>
                <w:t>Considera solo i percorsi che contengono i nodi nell’ordine indicato</w:t>
              </w:r>
            </w:ins>
            <w:ins w:id="933" w:author="Roberto Pratola" w:date="2008-05-13T16:11:00Z">
              <w:r>
                <w:t>”;</w:t>
              </w:r>
            </w:ins>
            <w:bookmarkEnd w:id="930"/>
          </w:p>
          <w:p w:rsidR="004A12D7" w:rsidRDefault="004A12D7" w:rsidP="004A12D7">
            <w:pPr>
              <w:pStyle w:val="Paragrafoelenco"/>
              <w:keepLines/>
              <w:numPr>
                <w:ilvl w:val="0"/>
                <w:numId w:val="98"/>
              </w:numPr>
              <w:ind w:left="596"/>
              <w:jc w:val="both"/>
              <w:rPr>
                <w:ins w:id="934" w:author="Roberto Pratola" w:date="2008-05-13T16:03:00Z"/>
              </w:rPr>
            </w:pPr>
            <w:bookmarkStart w:id="935" w:name="_Ref198458587"/>
            <w:ins w:id="936" w:author="Roberto Pratola" w:date="2008-05-13T16:03:00Z">
              <w:r>
                <w:t xml:space="preserve">Ritorna al passo </w:t>
              </w:r>
              <w:r w:rsidR="000D6268">
                <w:fldChar w:fldCharType="begin"/>
              </w:r>
              <w:r>
                <w:instrText xml:space="preserve"> REF _Ref198457558 \n \h </w:instrText>
              </w:r>
            </w:ins>
            <w:ins w:id="937" w:author="Roberto Pratola" w:date="2008-05-13T16:03:00Z">
              <w:r w:rsidR="000D6268">
                <w:fldChar w:fldCharType="separate"/>
              </w:r>
            </w:ins>
            <w:ins w:id="938" w:author="Roberto Pratola" w:date="2008-05-13T16:31:00Z">
              <w:r w:rsidR="00772E84">
                <w:t>9</w:t>
              </w:r>
            </w:ins>
            <w:ins w:id="939" w:author="Roberto Pratola" w:date="2008-05-13T16:03:00Z">
              <w:r w:rsidR="000D6268">
                <w:fldChar w:fldCharType="end"/>
              </w:r>
              <w:r>
                <w:t xml:space="preserve"> del flusso </w:t>
              </w:r>
            </w:ins>
            <w:ins w:id="940" w:author="Roberto Pratola" w:date="2008-05-13T16:36:00Z">
              <w:r w:rsidR="000D6268">
                <w:fldChar w:fldCharType="begin"/>
              </w:r>
              <w:r w:rsidR="00772E84">
                <w:instrText xml:space="preserve"> REF _Ref198459877 \n \h </w:instrText>
              </w:r>
            </w:ins>
            <w:ins w:id="941" w:author="Roberto Pratola" w:date="2008-05-13T16:36:00Z">
              <w:r w:rsidR="000D6268">
                <w:fldChar w:fldCharType="separate"/>
              </w:r>
              <w:r w:rsidR="00772E84">
                <w:t>5</w:t>
              </w:r>
              <w:r w:rsidR="000D6268">
                <w:fldChar w:fldCharType="end"/>
              </w:r>
            </w:ins>
            <w:ins w:id="942" w:author="Roberto Pratola" w:date="2008-05-13T16:03:00Z">
              <w:r>
                <w:t>a.</w:t>
              </w:r>
              <w:bookmarkEnd w:id="935"/>
            </w:ins>
          </w:p>
          <w:p w:rsidR="004A12D7" w:rsidRDefault="004A12D7">
            <w:pPr>
              <w:keepLines/>
              <w:rPr>
                <w:ins w:id="943" w:author="Roberto Pratola" w:date="2008-05-13T16:13:00Z"/>
              </w:rPr>
            </w:pPr>
          </w:p>
          <w:p w:rsidR="00CB78EB" w:rsidRDefault="000D6268">
            <w:pPr>
              <w:keepLines/>
              <w:rPr>
                <w:ins w:id="944" w:author="Roberto Pratola" w:date="2008-05-13T16:13:00Z"/>
              </w:rPr>
            </w:pPr>
            <w:ins w:id="945" w:author="Roberto Pratola" w:date="2008-05-13T16:36:00Z">
              <w:r>
                <w:fldChar w:fldCharType="begin"/>
              </w:r>
              <w:r w:rsidR="00772E84">
                <w:instrText xml:space="preserve"> REF _Ref198459877 \n \h </w:instrText>
              </w:r>
            </w:ins>
            <w:ins w:id="946" w:author="Roberto Pratola" w:date="2008-05-13T16:36:00Z">
              <w:r>
                <w:fldChar w:fldCharType="separate"/>
              </w:r>
              <w:r w:rsidR="00772E84">
                <w:t>5</w:t>
              </w:r>
              <w:r>
                <w:fldChar w:fldCharType="end"/>
              </w:r>
            </w:ins>
            <w:ins w:id="947" w:author="Roberto Pratola" w:date="2008-05-13T16:13:00Z">
              <w:r w:rsidR="00CB78EB">
                <w:t xml:space="preserve">a. </w:t>
              </w:r>
              <w:r>
                <w:fldChar w:fldCharType="begin"/>
              </w:r>
              <w:r w:rsidR="00CB78EB">
                <w:instrText xml:space="preserve"> REF _Ref198457558 \n \h </w:instrText>
              </w:r>
            </w:ins>
            <w:ins w:id="948" w:author="Roberto Pratola" w:date="2008-05-13T16:13:00Z">
              <w:r>
                <w:fldChar w:fldCharType="separate"/>
              </w:r>
            </w:ins>
            <w:ins w:id="949" w:author="Roberto Pratola" w:date="2008-05-13T16:31:00Z">
              <w:r w:rsidR="00772E84">
                <w:t>9</w:t>
              </w:r>
            </w:ins>
            <w:ins w:id="950" w:author="Roberto Pratola" w:date="2008-05-13T16:13:00Z">
              <w:r>
                <w:fldChar w:fldCharType="end"/>
              </w:r>
              <w:r w:rsidR="00CB78EB">
                <w:t xml:space="preserve">b. </w:t>
              </w:r>
              <w:r>
                <w:fldChar w:fldCharType="begin"/>
              </w:r>
              <w:r w:rsidR="00CB78EB">
                <w:instrText xml:space="preserve"> REF _Ref198458533 \n \h </w:instrText>
              </w:r>
            </w:ins>
            <w:r>
              <w:fldChar w:fldCharType="separate"/>
            </w:r>
            <w:ins w:id="951" w:author="Roberto Pratola" w:date="2008-05-13T16:31:00Z">
              <w:r w:rsidR="00772E84">
                <w:t>5</w:t>
              </w:r>
            </w:ins>
            <w:ins w:id="952" w:author="Roberto Pratola" w:date="2008-05-13T16:13:00Z">
              <w:r>
                <w:fldChar w:fldCharType="end"/>
              </w:r>
              <w:r w:rsidR="00CB78EB">
                <w:t>a.</w:t>
              </w:r>
            </w:ins>
          </w:p>
          <w:p w:rsidR="00000000" w:rsidRDefault="00CB78EB">
            <w:pPr>
              <w:pStyle w:val="Paragrafoelenco"/>
              <w:keepLines/>
              <w:numPr>
                <w:ilvl w:val="0"/>
                <w:numId w:val="102"/>
              </w:numPr>
              <w:ind w:left="596"/>
              <w:jc w:val="both"/>
              <w:rPr>
                <w:ins w:id="953" w:author="Roberto Pratola" w:date="2008-05-13T16:13:00Z"/>
              </w:rPr>
              <w:pPrChange w:id="954" w:author="Roberto Pratola" w:date="2008-05-13T16:14:00Z">
                <w:pPr>
                  <w:pStyle w:val="Paragrafoelenco"/>
                  <w:keepLines/>
                  <w:numPr>
                    <w:numId w:val="102"/>
                  </w:numPr>
                  <w:spacing w:line="360" w:lineRule="auto"/>
                  <w:ind w:left="360" w:hanging="360"/>
                  <w:jc w:val="both"/>
                </w:pPr>
              </w:pPrChange>
            </w:pPr>
            <w:ins w:id="955" w:author="Roberto Pratola" w:date="2008-05-13T16:13:00Z">
              <w:r>
                <w:t xml:space="preserve">Ritorna al passo </w:t>
              </w:r>
            </w:ins>
            <w:ins w:id="956" w:author="Roberto Pratola" w:date="2008-05-13T16:14:00Z">
              <w:r w:rsidR="000D6268">
                <w:fldChar w:fldCharType="begin"/>
              </w:r>
              <w:r>
                <w:instrText xml:space="preserve"> REF _Ref198458587 \n \h </w:instrText>
              </w:r>
            </w:ins>
            <w:r w:rsidR="000D6268">
              <w:fldChar w:fldCharType="separate"/>
            </w:r>
            <w:ins w:id="957" w:author="Roberto Pratola" w:date="2008-05-13T16:31:00Z">
              <w:r w:rsidR="00772E84">
                <w:t>6</w:t>
              </w:r>
            </w:ins>
            <w:ins w:id="958" w:author="Roberto Pratola" w:date="2008-05-13T16:14:00Z">
              <w:r w:rsidR="000D6268">
                <w:fldChar w:fldCharType="end"/>
              </w:r>
            </w:ins>
            <w:ins w:id="959" w:author="Roberto Pratola" w:date="2008-05-13T16:13:00Z">
              <w:r>
                <w:t xml:space="preserve"> del flusso </w:t>
              </w:r>
            </w:ins>
            <w:ins w:id="960" w:author="Roberto Pratola" w:date="2008-05-13T16:36:00Z">
              <w:r w:rsidR="000D6268">
                <w:fldChar w:fldCharType="begin"/>
              </w:r>
              <w:r w:rsidR="00772E84">
                <w:instrText xml:space="preserve"> REF _Ref198459877 \n \h </w:instrText>
              </w:r>
            </w:ins>
            <w:ins w:id="961" w:author="Roberto Pratola" w:date="2008-05-13T16:36:00Z">
              <w:r w:rsidR="000D6268">
                <w:fldChar w:fldCharType="separate"/>
              </w:r>
              <w:r w:rsidR="00772E84">
                <w:t>5</w:t>
              </w:r>
              <w:r w:rsidR="000D6268">
                <w:fldChar w:fldCharType="end"/>
              </w:r>
            </w:ins>
            <w:ins w:id="962" w:author="Roberto Pratola" w:date="2008-05-13T16:14:00Z">
              <w:r w:rsidR="005E31EB">
                <w:t xml:space="preserve">a. </w:t>
              </w:r>
              <w:r w:rsidR="000D6268">
                <w:fldChar w:fldCharType="begin"/>
              </w:r>
              <w:r w:rsidR="005E31EB">
                <w:instrText xml:space="preserve"> REF _Ref198457558 \n \h </w:instrText>
              </w:r>
            </w:ins>
            <w:ins w:id="963" w:author="Roberto Pratola" w:date="2008-05-13T16:14:00Z">
              <w:r w:rsidR="000D6268">
                <w:fldChar w:fldCharType="separate"/>
              </w:r>
            </w:ins>
            <w:ins w:id="964" w:author="Roberto Pratola" w:date="2008-05-13T16:31:00Z">
              <w:r w:rsidR="00772E84">
                <w:t>9</w:t>
              </w:r>
            </w:ins>
            <w:ins w:id="965" w:author="Roberto Pratola" w:date="2008-05-13T16:14:00Z">
              <w:r w:rsidR="000D6268">
                <w:fldChar w:fldCharType="end"/>
              </w:r>
              <w:r w:rsidR="005E31EB">
                <w:t>b</w:t>
              </w:r>
            </w:ins>
            <w:ins w:id="966" w:author="Roberto Pratola" w:date="2008-05-13T16:13:00Z">
              <w:r>
                <w:t>.</w:t>
              </w:r>
            </w:ins>
          </w:p>
          <w:p w:rsidR="00CB78EB" w:rsidRDefault="00CB78EB">
            <w:pPr>
              <w:keepLines/>
              <w:rPr>
                <w:ins w:id="967" w:author="Roberto Pratola" w:date="2008-05-13T16:13:00Z"/>
              </w:rPr>
            </w:pPr>
          </w:p>
          <w:p w:rsidR="004A12D7" w:rsidRDefault="000D6268" w:rsidP="004A12D7">
            <w:pPr>
              <w:keepLines/>
              <w:rPr>
                <w:ins w:id="968" w:author="Roberto Pratola" w:date="2008-05-13T16:07:00Z"/>
              </w:rPr>
            </w:pPr>
            <w:ins w:id="969" w:author="Roberto Pratola" w:date="2008-05-13T16:36:00Z">
              <w:r>
                <w:fldChar w:fldCharType="begin"/>
              </w:r>
              <w:r w:rsidR="00772E84">
                <w:instrText xml:space="preserve"> REF _Ref198459877 \n \h </w:instrText>
              </w:r>
            </w:ins>
            <w:ins w:id="970" w:author="Roberto Pratola" w:date="2008-05-13T16:36:00Z">
              <w:r>
                <w:fldChar w:fldCharType="separate"/>
              </w:r>
              <w:r w:rsidR="00772E84">
                <w:t>5</w:t>
              </w:r>
              <w:r>
                <w:fldChar w:fldCharType="end"/>
              </w:r>
            </w:ins>
            <w:ins w:id="971" w:author="Roberto Pratola" w:date="2008-05-13T16:07:00Z">
              <w:r w:rsidR="004A12D7">
                <w:t xml:space="preserve">a. </w:t>
              </w:r>
              <w:r>
                <w:fldChar w:fldCharType="begin"/>
              </w:r>
              <w:r w:rsidR="004A12D7">
                <w:instrText xml:space="preserve"> REF _Ref198457558 \n \h </w:instrText>
              </w:r>
            </w:ins>
            <w:ins w:id="972" w:author="Roberto Pratola" w:date="2008-05-13T16:07:00Z">
              <w:r>
                <w:fldChar w:fldCharType="separate"/>
              </w:r>
            </w:ins>
            <w:ins w:id="973" w:author="Roberto Pratola" w:date="2008-05-13T16:31:00Z">
              <w:r w:rsidR="00772E84">
                <w:t>9</w:t>
              </w:r>
            </w:ins>
            <w:ins w:id="974" w:author="Roberto Pratola" w:date="2008-05-13T16:07:00Z">
              <w:r>
                <w:fldChar w:fldCharType="end"/>
              </w:r>
              <w:r w:rsidR="004A12D7">
                <w:t>c.</w:t>
              </w:r>
            </w:ins>
          </w:p>
          <w:p w:rsidR="00000000" w:rsidRDefault="004A12D7">
            <w:pPr>
              <w:pStyle w:val="Paragrafoelenco"/>
              <w:keepLines/>
              <w:numPr>
                <w:ilvl w:val="0"/>
                <w:numId w:val="99"/>
              </w:numPr>
              <w:ind w:left="596"/>
              <w:jc w:val="both"/>
              <w:rPr>
                <w:ins w:id="975" w:author="Roberto Pratola" w:date="2008-05-13T16:07:00Z"/>
              </w:rPr>
              <w:pPrChange w:id="976" w:author="Roberto Pratola" w:date="2008-05-13T16:07:00Z">
                <w:pPr>
                  <w:pStyle w:val="Paragrafoelenco"/>
                  <w:keepLines/>
                  <w:numPr>
                    <w:numId w:val="99"/>
                  </w:numPr>
                  <w:spacing w:line="360" w:lineRule="auto"/>
                  <w:ind w:left="360" w:hanging="360"/>
                  <w:jc w:val="both"/>
                </w:pPr>
              </w:pPrChange>
            </w:pPr>
            <w:ins w:id="977" w:author="Roberto Pratola" w:date="2008-05-13T16:07:00Z">
              <w:r>
                <w:t>L’utente seleziona un elemento della lista dei nodi intermedi;</w:t>
              </w:r>
            </w:ins>
          </w:p>
          <w:p w:rsidR="00000000" w:rsidRDefault="004A12D7">
            <w:pPr>
              <w:pStyle w:val="Paragrafoelenco"/>
              <w:keepLines/>
              <w:numPr>
                <w:ilvl w:val="0"/>
                <w:numId w:val="99"/>
              </w:numPr>
              <w:ind w:left="596"/>
              <w:jc w:val="both"/>
              <w:rPr>
                <w:ins w:id="978" w:author="Roberto Pratola" w:date="2008-05-13T16:08:00Z"/>
              </w:rPr>
              <w:pPrChange w:id="979" w:author="Roberto Pratola" w:date="2008-05-13T16:07:00Z">
                <w:pPr>
                  <w:pStyle w:val="Paragrafoelenco"/>
                  <w:keepLines/>
                  <w:numPr>
                    <w:numId w:val="99"/>
                  </w:numPr>
                  <w:spacing w:line="360" w:lineRule="auto"/>
                  <w:ind w:left="360" w:hanging="360"/>
                  <w:jc w:val="both"/>
                </w:pPr>
              </w:pPrChange>
            </w:pPr>
            <w:ins w:id="980" w:author="Roberto Pratola" w:date="2008-05-13T16:07:00Z">
              <w:r>
                <w:t xml:space="preserve">Il sistema abilita il pulsante </w:t>
              </w:r>
            </w:ins>
            <w:ins w:id="981" w:author="Roberto Pratola" w:date="2008-05-13T16:08:00Z">
              <w:r>
                <w:t>“R</w:t>
              </w:r>
            </w:ins>
            <w:ins w:id="982" w:author="Roberto Pratola" w:date="2008-05-13T16:07:00Z">
              <w:r>
                <w:t>imuovi</w:t>
              </w:r>
            </w:ins>
            <w:ins w:id="983" w:author="Roberto Pratola" w:date="2008-05-13T16:08:00Z">
              <w:r>
                <w:t>”;</w:t>
              </w:r>
            </w:ins>
          </w:p>
          <w:p w:rsidR="00000000" w:rsidRDefault="004A12D7">
            <w:pPr>
              <w:pStyle w:val="Paragrafoelenco"/>
              <w:keepLines/>
              <w:numPr>
                <w:ilvl w:val="0"/>
                <w:numId w:val="99"/>
              </w:numPr>
              <w:ind w:left="596"/>
              <w:jc w:val="both"/>
              <w:rPr>
                <w:ins w:id="984" w:author="Roberto Pratola" w:date="2008-05-13T16:07:00Z"/>
              </w:rPr>
              <w:pPrChange w:id="985" w:author="Roberto Pratola" w:date="2008-05-13T16:07:00Z">
                <w:pPr>
                  <w:pStyle w:val="Paragrafoelenco"/>
                  <w:keepLines/>
                  <w:numPr>
                    <w:numId w:val="99"/>
                  </w:numPr>
                  <w:spacing w:line="360" w:lineRule="auto"/>
                  <w:ind w:left="360" w:hanging="360"/>
                  <w:jc w:val="both"/>
                </w:pPr>
              </w:pPrChange>
            </w:pPr>
            <w:ins w:id="986" w:author="Roberto Pratola" w:date="2008-05-13T16:08:00Z">
              <w:r>
                <w:t xml:space="preserve">L’utente seleziona </w:t>
              </w:r>
            </w:ins>
            <w:ins w:id="987" w:author="Roberto Pratola" w:date="2008-05-13T16:07:00Z">
              <w:r>
                <w:t>il pulsante “Rimuovi”;</w:t>
              </w:r>
            </w:ins>
          </w:p>
          <w:p w:rsidR="004A12D7" w:rsidRDefault="004A12D7" w:rsidP="004A12D7">
            <w:pPr>
              <w:pStyle w:val="Paragrafoelenco"/>
              <w:keepLines/>
              <w:numPr>
                <w:ilvl w:val="0"/>
                <w:numId w:val="99"/>
              </w:numPr>
              <w:ind w:left="596"/>
              <w:jc w:val="both"/>
              <w:rPr>
                <w:ins w:id="988" w:author="Roberto Pratola" w:date="2008-05-13T16:07:00Z"/>
              </w:rPr>
            </w:pPr>
            <w:ins w:id="989" w:author="Roberto Pratola" w:date="2008-05-13T16:07:00Z">
              <w:r>
                <w:t xml:space="preserve">Il sistema </w:t>
              </w:r>
            </w:ins>
            <w:ins w:id="990" w:author="Roberto Pratola" w:date="2008-05-13T16:08:00Z">
              <w:r>
                <w:t>rimuove</w:t>
              </w:r>
            </w:ins>
            <w:ins w:id="991" w:author="Roberto Pratola" w:date="2008-05-13T16:07:00Z">
              <w:r>
                <w:t xml:space="preserve"> l’elemento selezionato </w:t>
              </w:r>
            </w:ins>
            <w:ins w:id="992" w:author="Roberto Pratola" w:date="2008-05-13T16:08:00Z">
              <w:r>
                <w:t>d</w:t>
              </w:r>
            </w:ins>
            <w:ins w:id="993" w:author="Roberto Pratola" w:date="2008-05-13T16:07:00Z">
              <w:r>
                <w:t>alla lista dei nodi intermedi aggiornando il campo corrispondente;</w:t>
              </w:r>
            </w:ins>
          </w:p>
          <w:p w:rsidR="004A12D7" w:rsidRDefault="004A12D7" w:rsidP="004A12D7">
            <w:pPr>
              <w:pStyle w:val="Paragrafoelenco"/>
              <w:keepLines/>
              <w:numPr>
                <w:ilvl w:val="0"/>
                <w:numId w:val="99"/>
              </w:numPr>
              <w:ind w:left="596"/>
              <w:jc w:val="both"/>
              <w:rPr>
                <w:ins w:id="994" w:author="Roberto Pratola" w:date="2008-05-13T16:07:00Z"/>
              </w:rPr>
            </w:pPr>
            <w:ins w:id="995" w:author="Roberto Pratola" w:date="2008-05-13T16:07:00Z">
              <w:r>
                <w:t xml:space="preserve">Ritorna al passo </w:t>
              </w:r>
              <w:r w:rsidR="000D6268">
                <w:fldChar w:fldCharType="begin"/>
              </w:r>
              <w:r>
                <w:instrText xml:space="preserve"> REF _Ref198457558 \n \h </w:instrText>
              </w:r>
            </w:ins>
            <w:ins w:id="996" w:author="Roberto Pratola" w:date="2008-05-13T16:07:00Z">
              <w:r w:rsidR="000D6268">
                <w:fldChar w:fldCharType="separate"/>
              </w:r>
            </w:ins>
            <w:ins w:id="997" w:author="Roberto Pratola" w:date="2008-05-13T16:31:00Z">
              <w:r w:rsidR="00772E84">
                <w:t>9</w:t>
              </w:r>
            </w:ins>
            <w:ins w:id="998" w:author="Roberto Pratola" w:date="2008-05-13T16:07:00Z">
              <w:r w:rsidR="000D6268">
                <w:fldChar w:fldCharType="end"/>
              </w:r>
              <w:r>
                <w:t xml:space="preserve"> del flusso </w:t>
              </w:r>
            </w:ins>
            <w:ins w:id="999" w:author="Roberto Pratola" w:date="2008-05-13T16:36:00Z">
              <w:r w:rsidR="000D6268">
                <w:fldChar w:fldCharType="begin"/>
              </w:r>
              <w:r w:rsidR="00772E84">
                <w:instrText xml:space="preserve"> REF _Ref198459877 \n \h </w:instrText>
              </w:r>
            </w:ins>
            <w:ins w:id="1000" w:author="Roberto Pratola" w:date="2008-05-13T16:36:00Z">
              <w:r w:rsidR="000D6268">
                <w:fldChar w:fldCharType="separate"/>
              </w:r>
              <w:r w:rsidR="00772E84">
                <w:t>5</w:t>
              </w:r>
              <w:r w:rsidR="000D6268">
                <w:fldChar w:fldCharType="end"/>
              </w:r>
            </w:ins>
            <w:ins w:id="1001" w:author="Roberto Pratola" w:date="2008-05-13T16:07:00Z">
              <w:r>
                <w:t>a.</w:t>
              </w:r>
            </w:ins>
          </w:p>
          <w:p w:rsidR="004A12D7" w:rsidRDefault="004A12D7">
            <w:pPr>
              <w:keepLines/>
              <w:rPr>
                <w:ins w:id="1002" w:author="Roberto Pratola" w:date="2008-05-13T15:56:00Z"/>
              </w:rPr>
            </w:pPr>
          </w:p>
          <w:p w:rsidR="00000000" w:rsidRDefault="000D6268">
            <w:pPr>
              <w:keepLines/>
              <w:jc w:val="both"/>
              <w:rPr>
                <w:ins w:id="1003" w:author="Roberto Pratola" w:date="2008-05-13T15:57:00Z"/>
              </w:rPr>
              <w:pPrChange w:id="1004" w:author="Roberto Pratola" w:date="2008-05-13T15:56:00Z">
                <w:pPr>
                  <w:keepLines/>
                  <w:spacing w:line="360" w:lineRule="auto"/>
                </w:pPr>
              </w:pPrChange>
            </w:pPr>
            <w:ins w:id="1005" w:author="Roberto Pratola" w:date="2008-05-13T16:36:00Z">
              <w:r>
                <w:lastRenderedPageBreak/>
                <w:fldChar w:fldCharType="begin"/>
              </w:r>
              <w:r w:rsidR="00772E84">
                <w:instrText xml:space="preserve"> REF _Ref198459877 \n \h </w:instrText>
              </w:r>
            </w:ins>
            <w:ins w:id="1006" w:author="Roberto Pratola" w:date="2008-05-13T16:36:00Z">
              <w:r>
                <w:fldChar w:fldCharType="separate"/>
              </w:r>
              <w:r w:rsidR="00772E84">
                <w:t>5</w:t>
              </w:r>
              <w:r>
                <w:fldChar w:fldCharType="end"/>
              </w:r>
            </w:ins>
            <w:ins w:id="1007" w:author="Roberto Pratola" w:date="2008-05-13T15:56:00Z">
              <w:r w:rsidR="008653B6">
                <w:t xml:space="preserve">a. </w:t>
              </w:r>
            </w:ins>
            <w:ins w:id="1008" w:author="Roberto Pratola" w:date="2008-05-13T15:57:00Z">
              <w:r>
                <w:fldChar w:fldCharType="begin"/>
              </w:r>
              <w:r w:rsidR="008653B6">
                <w:instrText xml:space="preserve"> REF _Ref198457558 \n \h </w:instrText>
              </w:r>
            </w:ins>
            <w:r>
              <w:fldChar w:fldCharType="separate"/>
            </w:r>
            <w:ins w:id="1009" w:author="Roberto Pratola" w:date="2008-05-13T16:31:00Z">
              <w:r w:rsidR="00772E84">
                <w:t>9</w:t>
              </w:r>
            </w:ins>
            <w:ins w:id="1010" w:author="Roberto Pratola" w:date="2008-05-13T15:57:00Z">
              <w:r>
                <w:fldChar w:fldCharType="end"/>
              </w:r>
            </w:ins>
            <w:ins w:id="1011" w:author="Roberto Pratola" w:date="2008-05-13T16:07:00Z">
              <w:r w:rsidR="004A12D7">
                <w:t>d</w:t>
              </w:r>
            </w:ins>
            <w:ins w:id="1012" w:author="Roberto Pratola" w:date="2008-05-13T15:57:00Z">
              <w:r w:rsidR="008653B6">
                <w:t xml:space="preserve">. </w:t>
              </w:r>
            </w:ins>
          </w:p>
          <w:p w:rsidR="00000000" w:rsidRDefault="008653B6">
            <w:pPr>
              <w:pStyle w:val="Paragrafoelenco"/>
              <w:keepLines/>
              <w:numPr>
                <w:ilvl w:val="0"/>
                <w:numId w:val="100"/>
              </w:numPr>
              <w:ind w:left="596"/>
              <w:jc w:val="both"/>
              <w:rPr>
                <w:ins w:id="1013" w:author="Roberto Pratola" w:date="2008-05-13T16:18:00Z"/>
              </w:rPr>
              <w:pPrChange w:id="1014" w:author="Roberto Pratola" w:date="2008-05-13T16:08:00Z">
                <w:pPr>
                  <w:keepLines/>
                  <w:spacing w:line="360" w:lineRule="auto"/>
                </w:pPr>
              </w:pPrChange>
            </w:pPr>
            <w:ins w:id="1015" w:author="Roberto Pratola" w:date="2008-05-13T15:57:00Z">
              <w:r>
                <w:t xml:space="preserve">L’utente </w:t>
              </w:r>
            </w:ins>
            <w:ins w:id="1016" w:author="Roberto Pratola" w:date="2008-05-13T16:18:00Z">
              <w:r w:rsidR="005E31EB">
                <w:t xml:space="preserve">deseleziona la voce </w:t>
              </w:r>
            </w:ins>
            <w:ins w:id="1017" w:author="Roberto Pratola" w:date="2008-05-13T15:57:00Z">
              <w:r>
                <w:t>“Visualizza tutti i percorsi”;</w:t>
              </w:r>
            </w:ins>
          </w:p>
          <w:p w:rsidR="00000000" w:rsidRDefault="005E31EB">
            <w:pPr>
              <w:pStyle w:val="Paragrafoelenco"/>
              <w:keepLines/>
              <w:numPr>
                <w:ilvl w:val="0"/>
                <w:numId w:val="100"/>
              </w:numPr>
              <w:ind w:left="596"/>
              <w:jc w:val="both"/>
              <w:rPr>
                <w:ins w:id="1018" w:author="Roberto Pratola" w:date="2008-05-13T16:19:00Z"/>
              </w:rPr>
              <w:pPrChange w:id="1019" w:author="Roberto Pratola" w:date="2008-05-13T16:08:00Z">
                <w:pPr>
                  <w:keepLines/>
                  <w:spacing w:line="360" w:lineRule="auto"/>
                </w:pPr>
              </w:pPrChange>
            </w:pPr>
            <w:ins w:id="1020" w:author="Roberto Pratola" w:date="2008-05-13T16:18:00Z">
              <w:r>
                <w:t xml:space="preserve">Il sistema visualizza la voce </w:t>
              </w:r>
            </w:ins>
            <w:ins w:id="1021" w:author="Roberto Pratola" w:date="2008-05-13T16:19:00Z">
              <w:r>
                <w:t xml:space="preserve">“Includi i percorsi di soli </w:t>
              </w:r>
              <w:r w:rsidR="000D6268" w:rsidRPr="000D6268">
                <w:rPr>
                  <w:i/>
                  <w:rPrChange w:id="1022" w:author="Roberto Pratola" w:date="2008-05-13T18:11:00Z">
                    <w:rPr/>
                  </w:rPrChange>
                </w:rPr>
                <w:t>nodi object</w:t>
              </w:r>
            </w:ins>
            <w:ins w:id="1023" w:author="Roberto Pratola" w:date="2008-05-13T18:11:00Z">
              <w:r w:rsidR="000D6268" w:rsidRPr="000D6268">
                <w:rPr>
                  <w:vertAlign w:val="superscript"/>
                  <w:rPrChange w:id="1024" w:author="Roberto Pratola" w:date="2008-05-13T18:11:00Z">
                    <w:rPr/>
                  </w:rPrChange>
                </w:rPr>
                <w:fldChar w:fldCharType="begin"/>
              </w:r>
              <w:r w:rsidR="000D6268" w:rsidRPr="000D6268">
                <w:rPr>
                  <w:vertAlign w:val="superscript"/>
                  <w:rPrChange w:id="1025" w:author="Roberto Pratola" w:date="2008-05-13T18:11:00Z">
                    <w:rPr/>
                  </w:rPrChange>
                </w:rPr>
                <w:instrText xml:space="preserve"> REF _Ref198464921 \n \h </w:instrText>
              </w:r>
            </w:ins>
            <w:r w:rsidR="006F6A3C">
              <w:rPr>
                <w:vertAlign w:val="superscript"/>
              </w:rPr>
              <w:instrText xml:space="preserve"> \* MERGEFORMAT </w:instrText>
            </w:r>
            <w:r w:rsidR="000D6268" w:rsidRPr="000D6268">
              <w:rPr>
                <w:vertAlign w:val="superscript"/>
                <w:rPrChange w:id="1026" w:author="Roberto Pratola" w:date="2008-05-13T18:11:00Z">
                  <w:rPr>
                    <w:vertAlign w:val="superscript"/>
                  </w:rPr>
                </w:rPrChange>
              </w:rPr>
            </w:r>
            <w:r w:rsidR="000D6268" w:rsidRPr="000D6268">
              <w:rPr>
                <w:vertAlign w:val="superscript"/>
                <w:rPrChange w:id="1027" w:author="Roberto Pratola" w:date="2008-05-13T18:11:00Z">
                  <w:rPr/>
                </w:rPrChange>
              </w:rPr>
              <w:fldChar w:fldCharType="separate"/>
            </w:r>
            <w:ins w:id="1028" w:author="Roberto Pratola" w:date="2008-05-13T18:11:00Z">
              <w:r w:rsidR="000D6268" w:rsidRPr="000D6268">
                <w:rPr>
                  <w:vertAlign w:val="superscript"/>
                  <w:rPrChange w:id="1029" w:author="Roberto Pratola" w:date="2008-05-13T18:11:00Z">
                    <w:rPr/>
                  </w:rPrChange>
                </w:rPr>
                <w:t>18</w:t>
              </w:r>
              <w:r w:rsidR="000D6268" w:rsidRPr="000D6268">
                <w:rPr>
                  <w:vertAlign w:val="superscript"/>
                  <w:rPrChange w:id="1030" w:author="Roberto Pratola" w:date="2008-05-13T18:11:00Z">
                    <w:rPr/>
                  </w:rPrChange>
                </w:rPr>
                <w:fldChar w:fldCharType="end"/>
              </w:r>
            </w:ins>
            <w:ins w:id="1031" w:author="Roberto Pratola" w:date="2008-05-13T16:19:00Z">
              <w:r>
                <w:t>”;</w:t>
              </w:r>
            </w:ins>
          </w:p>
          <w:p w:rsidR="00000000" w:rsidRDefault="005E31EB">
            <w:pPr>
              <w:pStyle w:val="Paragrafoelenco"/>
              <w:keepLines/>
              <w:numPr>
                <w:ilvl w:val="0"/>
                <w:numId w:val="100"/>
              </w:numPr>
              <w:ind w:left="596"/>
              <w:jc w:val="both"/>
              <w:rPr>
                <w:ins w:id="1032" w:author="Roberto Pratola" w:date="2008-05-13T15:57:00Z"/>
              </w:rPr>
              <w:pPrChange w:id="1033" w:author="Roberto Pratola" w:date="2008-05-13T16:08:00Z">
                <w:pPr>
                  <w:keepLines/>
                  <w:spacing w:line="360" w:lineRule="auto"/>
                </w:pPr>
              </w:pPrChange>
            </w:pPr>
            <w:bookmarkStart w:id="1034" w:name="_Ref198459017"/>
            <w:ins w:id="1035" w:author="Roberto Pratola" w:date="2008-05-13T16:19:00Z">
              <w:r>
                <w:t>L’utente seleziona tale voce;</w:t>
              </w:r>
            </w:ins>
            <w:bookmarkEnd w:id="1034"/>
          </w:p>
          <w:p w:rsidR="00000000" w:rsidRDefault="008653B6">
            <w:pPr>
              <w:pStyle w:val="Paragrafoelenco"/>
              <w:keepLines/>
              <w:numPr>
                <w:ilvl w:val="0"/>
                <w:numId w:val="100"/>
              </w:numPr>
              <w:ind w:left="596"/>
              <w:jc w:val="both"/>
              <w:rPr>
                <w:ins w:id="1036" w:author="Roberto Pratola" w:date="2008-05-13T16:20:00Z"/>
              </w:rPr>
              <w:pPrChange w:id="1037" w:author="Roberto Pratola" w:date="2008-05-13T16:08:00Z">
                <w:pPr>
                  <w:keepLines/>
                  <w:spacing w:line="360" w:lineRule="auto"/>
                  <w:jc w:val="both"/>
                </w:pPr>
              </w:pPrChange>
            </w:pPr>
            <w:bookmarkStart w:id="1038" w:name="_Ref198459005"/>
            <w:ins w:id="1039" w:author="Roberto Pratola" w:date="2008-05-13T15:57:00Z">
              <w:r>
                <w:t xml:space="preserve">Ritorna al passo </w:t>
              </w:r>
            </w:ins>
            <w:ins w:id="1040" w:author="Roberto Pratola" w:date="2008-05-13T15:59:00Z">
              <w:r w:rsidR="000D6268">
                <w:fldChar w:fldCharType="begin"/>
              </w:r>
              <w:r>
                <w:instrText xml:space="preserve"> REF _Ref198457687 \n \h </w:instrText>
              </w:r>
            </w:ins>
            <w:r w:rsidR="000D6268">
              <w:fldChar w:fldCharType="separate"/>
            </w:r>
            <w:ins w:id="1041" w:author="Roberto Pratola" w:date="2008-05-13T16:31:00Z">
              <w:r w:rsidR="00772E84">
                <w:t>10</w:t>
              </w:r>
            </w:ins>
            <w:ins w:id="1042" w:author="Roberto Pratola" w:date="2008-05-13T15:59:00Z">
              <w:r w:rsidR="000D6268">
                <w:fldChar w:fldCharType="end"/>
              </w:r>
            </w:ins>
            <w:ins w:id="1043" w:author="Roberto Pratola" w:date="2008-05-13T15:58:00Z">
              <w:r>
                <w:t xml:space="preserve"> </w:t>
              </w:r>
            </w:ins>
            <w:ins w:id="1044" w:author="Roberto Pratola" w:date="2008-05-13T15:57:00Z">
              <w:r>
                <w:t xml:space="preserve">del flusso </w:t>
              </w:r>
            </w:ins>
            <w:ins w:id="1045" w:author="Roberto Pratola" w:date="2008-05-13T16:36:00Z">
              <w:r w:rsidR="000D6268">
                <w:fldChar w:fldCharType="begin"/>
              </w:r>
              <w:r w:rsidR="00772E84">
                <w:instrText xml:space="preserve"> REF _Ref198459877 \n \h </w:instrText>
              </w:r>
            </w:ins>
            <w:ins w:id="1046" w:author="Roberto Pratola" w:date="2008-05-13T16:36:00Z">
              <w:r w:rsidR="000D6268">
                <w:fldChar w:fldCharType="separate"/>
              </w:r>
              <w:r w:rsidR="00772E84">
                <w:t>5</w:t>
              </w:r>
              <w:r w:rsidR="000D6268">
                <w:fldChar w:fldCharType="end"/>
              </w:r>
            </w:ins>
            <w:ins w:id="1047" w:author="Roberto Pratola" w:date="2008-05-13T16:01:00Z">
              <w:r w:rsidR="004A12D7">
                <w:t>a.</w:t>
              </w:r>
            </w:ins>
            <w:bookmarkEnd w:id="1038"/>
          </w:p>
          <w:p w:rsidR="00000000" w:rsidRDefault="00BB4BA0">
            <w:pPr>
              <w:keepLines/>
              <w:jc w:val="both"/>
              <w:rPr>
                <w:ins w:id="1048" w:author="Roberto Pratola" w:date="2008-05-13T16:20:00Z"/>
              </w:rPr>
              <w:pPrChange w:id="1049" w:author="Roberto Pratola" w:date="2008-05-13T16:20:00Z">
                <w:pPr>
                  <w:keepLines/>
                  <w:spacing w:line="360" w:lineRule="auto"/>
                  <w:jc w:val="both"/>
                </w:pPr>
              </w:pPrChange>
            </w:pPr>
          </w:p>
          <w:p w:rsidR="005E31EB" w:rsidRDefault="000D6268" w:rsidP="005E31EB">
            <w:pPr>
              <w:keepLines/>
              <w:jc w:val="both"/>
              <w:rPr>
                <w:ins w:id="1050" w:author="Roberto Pratola" w:date="2008-05-13T16:20:00Z"/>
              </w:rPr>
            </w:pPr>
            <w:ins w:id="1051" w:author="Roberto Pratola" w:date="2008-05-13T16:36:00Z">
              <w:r>
                <w:fldChar w:fldCharType="begin"/>
              </w:r>
              <w:r w:rsidR="00772E84">
                <w:instrText xml:space="preserve"> REF _Ref198459877 \n \h </w:instrText>
              </w:r>
            </w:ins>
            <w:ins w:id="1052" w:author="Roberto Pratola" w:date="2008-05-13T16:36:00Z">
              <w:r>
                <w:fldChar w:fldCharType="separate"/>
              </w:r>
              <w:r w:rsidR="00772E84">
                <w:t>5</w:t>
              </w:r>
              <w:r>
                <w:fldChar w:fldCharType="end"/>
              </w:r>
            </w:ins>
            <w:ins w:id="1053" w:author="Roberto Pratola" w:date="2008-05-13T16:20:00Z">
              <w:r w:rsidR="005E31EB">
                <w:t xml:space="preserve">a. </w:t>
              </w:r>
              <w:r>
                <w:fldChar w:fldCharType="begin"/>
              </w:r>
              <w:r w:rsidR="005E31EB">
                <w:instrText xml:space="preserve"> REF _Ref198457558 \n \h </w:instrText>
              </w:r>
            </w:ins>
            <w:ins w:id="1054" w:author="Roberto Pratola" w:date="2008-05-13T16:20:00Z">
              <w:r>
                <w:fldChar w:fldCharType="separate"/>
              </w:r>
            </w:ins>
            <w:ins w:id="1055" w:author="Roberto Pratola" w:date="2008-05-13T16:31:00Z">
              <w:r w:rsidR="00772E84">
                <w:t>9</w:t>
              </w:r>
            </w:ins>
            <w:ins w:id="1056" w:author="Roberto Pratola" w:date="2008-05-13T16:20:00Z">
              <w:r>
                <w:fldChar w:fldCharType="end"/>
              </w:r>
              <w:r w:rsidR="005E31EB">
                <w:t xml:space="preserve">d. </w:t>
              </w:r>
            </w:ins>
            <w:ins w:id="1057" w:author="Roberto Pratola" w:date="2008-05-13T16:21:00Z">
              <w:r>
                <w:fldChar w:fldCharType="begin"/>
              </w:r>
              <w:r w:rsidR="005E31EB">
                <w:instrText xml:space="preserve"> REF _Ref198459017 \n \h </w:instrText>
              </w:r>
            </w:ins>
            <w:r>
              <w:fldChar w:fldCharType="separate"/>
            </w:r>
            <w:ins w:id="1058" w:author="Roberto Pratola" w:date="2008-05-13T16:31:00Z">
              <w:r w:rsidR="00772E84">
                <w:t>3</w:t>
              </w:r>
            </w:ins>
            <w:ins w:id="1059" w:author="Roberto Pratola" w:date="2008-05-13T16:21:00Z">
              <w:r>
                <w:fldChar w:fldCharType="end"/>
              </w:r>
            </w:ins>
            <w:ins w:id="1060" w:author="Roberto Pratola" w:date="2008-05-13T16:20:00Z">
              <w:r w:rsidR="005E31EB">
                <w:t>a.</w:t>
              </w:r>
            </w:ins>
          </w:p>
          <w:p w:rsidR="00000000" w:rsidRDefault="005E31EB">
            <w:pPr>
              <w:pStyle w:val="Paragrafoelenco"/>
              <w:keepLines/>
              <w:numPr>
                <w:ilvl w:val="0"/>
                <w:numId w:val="103"/>
              </w:numPr>
              <w:ind w:left="596"/>
              <w:jc w:val="both"/>
              <w:pPrChange w:id="1061" w:author="Roberto Pratola" w:date="2008-05-13T16:36:00Z">
                <w:pPr>
                  <w:keepLines/>
                  <w:spacing w:line="360" w:lineRule="auto"/>
                </w:pPr>
              </w:pPrChange>
            </w:pPr>
            <w:ins w:id="1062" w:author="Roberto Pratola" w:date="2008-05-13T16:20:00Z">
              <w:r>
                <w:t xml:space="preserve">Ritorna al passo </w:t>
              </w:r>
            </w:ins>
            <w:ins w:id="1063" w:author="Roberto Pratola" w:date="2008-05-13T16:21:00Z">
              <w:r w:rsidR="000D6268">
                <w:fldChar w:fldCharType="begin"/>
              </w:r>
              <w:r>
                <w:instrText xml:space="preserve"> REF _Ref198459005 \n \h </w:instrText>
              </w:r>
            </w:ins>
            <w:r w:rsidR="000D6268">
              <w:fldChar w:fldCharType="separate"/>
            </w:r>
            <w:ins w:id="1064" w:author="Roberto Pratola" w:date="2008-05-13T16:31:00Z">
              <w:r w:rsidR="00772E84">
                <w:t>4</w:t>
              </w:r>
            </w:ins>
            <w:ins w:id="1065" w:author="Roberto Pratola" w:date="2008-05-13T16:21:00Z">
              <w:r w:rsidR="000D6268">
                <w:fldChar w:fldCharType="end"/>
              </w:r>
            </w:ins>
            <w:ins w:id="1066" w:author="Roberto Pratola" w:date="2008-05-13T16:20:00Z">
              <w:r>
                <w:t xml:space="preserve"> del flusso </w:t>
              </w:r>
            </w:ins>
            <w:ins w:id="1067" w:author="Roberto Pratola" w:date="2008-05-13T16:36:00Z">
              <w:r w:rsidR="000D6268">
                <w:fldChar w:fldCharType="begin"/>
              </w:r>
              <w:r w:rsidR="00772E84">
                <w:instrText xml:space="preserve"> REF _Ref198459877 \n \h </w:instrText>
              </w:r>
            </w:ins>
            <w:ins w:id="1068" w:author="Roberto Pratola" w:date="2008-05-13T16:36:00Z">
              <w:r w:rsidR="000D6268">
                <w:fldChar w:fldCharType="separate"/>
              </w:r>
              <w:r w:rsidR="00772E84">
                <w:t>5</w:t>
              </w:r>
              <w:r w:rsidR="000D6268">
                <w:fldChar w:fldCharType="end"/>
              </w:r>
            </w:ins>
            <w:ins w:id="1069" w:author="Roberto Pratola" w:date="2008-05-13T16:21:00Z">
              <w:r>
                <w:t xml:space="preserve">a. </w:t>
              </w:r>
              <w:r w:rsidR="000D6268">
                <w:fldChar w:fldCharType="begin"/>
              </w:r>
              <w:r>
                <w:instrText xml:space="preserve"> REF _Ref198457558 \n \h </w:instrText>
              </w:r>
            </w:ins>
            <w:ins w:id="1070" w:author="Roberto Pratola" w:date="2008-05-13T16:21:00Z">
              <w:r w:rsidR="000D6268">
                <w:fldChar w:fldCharType="separate"/>
              </w:r>
            </w:ins>
            <w:ins w:id="1071" w:author="Roberto Pratola" w:date="2008-05-13T16:31:00Z">
              <w:r w:rsidR="00772E84">
                <w:t>9</w:t>
              </w:r>
            </w:ins>
            <w:ins w:id="1072" w:author="Roberto Pratola" w:date="2008-05-13T16:21:00Z">
              <w:r w:rsidR="000D6268">
                <w:fldChar w:fldCharType="end"/>
              </w:r>
              <w:r>
                <w:t>d</w:t>
              </w:r>
            </w:ins>
            <w:ins w:id="1073" w:author="Roberto Pratola" w:date="2008-05-13T16:20:00Z">
              <w:r>
                <w:t>.</w:t>
              </w:r>
            </w:ins>
          </w:p>
        </w:tc>
      </w:tr>
      <w:tr w:rsidR="00205CC1" w:rsidTr="00205CC1">
        <w:trPr>
          <w:cnfStyle w:val="000000100000"/>
          <w:trHeight w:val="128"/>
        </w:trPr>
        <w:tc>
          <w:tcPr>
            <w:tcW w:w="2268" w:type="dxa"/>
            <w:gridSpan w:val="2"/>
            <w:vMerge w:val="restart"/>
          </w:tcPr>
          <w:p w:rsidR="00205CC1" w:rsidRDefault="00205CC1" w:rsidP="00886F87">
            <w:pPr>
              <w:keepLines/>
              <w:rPr>
                <w:b/>
              </w:rPr>
            </w:pPr>
            <w:r>
              <w:rPr>
                <w:b/>
              </w:rPr>
              <w:lastRenderedPageBreak/>
              <w:t>Requisiti collegati</w:t>
            </w:r>
            <w:r>
              <w:t>:</w:t>
            </w:r>
          </w:p>
        </w:tc>
        <w:tc>
          <w:tcPr>
            <w:tcW w:w="6520" w:type="dxa"/>
            <w:gridSpan w:val="5"/>
          </w:tcPr>
          <w:p w:rsidR="00205CC1" w:rsidRPr="004A7F72" w:rsidRDefault="00205CC1" w:rsidP="003442A2">
            <w:pPr>
              <w:keepLines/>
              <w:rPr>
                <w:i/>
              </w:rPr>
            </w:pPr>
          </w:p>
        </w:tc>
      </w:tr>
      <w:tr w:rsidR="00205CC1" w:rsidTr="00205CC1">
        <w:trPr>
          <w:trHeight w:val="240"/>
        </w:trPr>
        <w:tc>
          <w:tcPr>
            <w:tcW w:w="2268" w:type="dxa"/>
            <w:gridSpan w:val="2"/>
            <w:vMerge/>
          </w:tcPr>
          <w:p w:rsidR="00205CC1" w:rsidRDefault="00205CC1" w:rsidP="00886F87">
            <w:pPr>
              <w:keepLines/>
              <w:rPr>
                <w:b/>
              </w:rPr>
            </w:pPr>
          </w:p>
        </w:tc>
        <w:tc>
          <w:tcPr>
            <w:tcW w:w="6520" w:type="dxa"/>
            <w:gridSpan w:val="5"/>
          </w:tcPr>
          <w:p w:rsidR="00205CC1" w:rsidRPr="00B94882" w:rsidRDefault="00205CC1" w:rsidP="00A27342">
            <w:pPr>
              <w:keepLines/>
              <w:rPr>
                <w:i/>
              </w:rPr>
            </w:pPr>
            <w:r>
              <w:t xml:space="preserve">Precedenti: </w:t>
            </w:r>
          </w:p>
        </w:tc>
      </w:tr>
      <w:tr w:rsidR="00205CC1" w:rsidTr="00205CC1">
        <w:trPr>
          <w:cnfStyle w:val="000000100000"/>
          <w:trHeight w:val="150"/>
        </w:trPr>
        <w:tc>
          <w:tcPr>
            <w:tcW w:w="2268" w:type="dxa"/>
            <w:gridSpan w:val="2"/>
            <w:vMerge/>
          </w:tcPr>
          <w:p w:rsidR="00205CC1" w:rsidRDefault="00205CC1" w:rsidP="00886F87">
            <w:pPr>
              <w:keepLines/>
              <w:rPr>
                <w:b/>
              </w:rPr>
            </w:pPr>
          </w:p>
        </w:tc>
        <w:tc>
          <w:tcPr>
            <w:tcW w:w="278" w:type="dxa"/>
          </w:tcPr>
          <w:p w:rsidR="00205CC1" w:rsidRDefault="00205CC1" w:rsidP="00A27342">
            <w:pPr>
              <w:keepLines/>
            </w:pPr>
          </w:p>
        </w:tc>
        <w:tc>
          <w:tcPr>
            <w:tcW w:w="6242" w:type="dxa"/>
            <w:gridSpan w:val="4"/>
          </w:tcPr>
          <w:p w:rsidR="00205CC1" w:rsidRPr="00F77587" w:rsidRDefault="00F77587" w:rsidP="00205CC1">
            <w:pPr>
              <w:keepLines/>
              <w:rPr>
                <w:i/>
              </w:rPr>
            </w:pPr>
            <w:r w:rsidRPr="00F77587">
              <w:rPr>
                <w:i/>
              </w:rPr>
              <w:t>Nessuno</w:t>
            </w:r>
          </w:p>
        </w:tc>
      </w:tr>
      <w:tr w:rsidR="00205CC1" w:rsidTr="00205CC1">
        <w:trPr>
          <w:trHeight w:val="165"/>
        </w:trPr>
        <w:tc>
          <w:tcPr>
            <w:tcW w:w="2268" w:type="dxa"/>
            <w:gridSpan w:val="2"/>
            <w:vMerge/>
          </w:tcPr>
          <w:p w:rsidR="00205CC1" w:rsidRDefault="00205CC1" w:rsidP="00886F87">
            <w:pPr>
              <w:keepLines/>
              <w:rPr>
                <w:b/>
              </w:rPr>
            </w:pPr>
          </w:p>
        </w:tc>
        <w:tc>
          <w:tcPr>
            <w:tcW w:w="6520" w:type="dxa"/>
            <w:gridSpan w:val="5"/>
          </w:tcPr>
          <w:p w:rsidR="00205CC1" w:rsidRPr="00C25C74" w:rsidRDefault="00205CC1" w:rsidP="00A27342">
            <w:pPr>
              <w:keepLines/>
            </w:pPr>
            <w:r w:rsidRPr="00C25C74">
              <w:t xml:space="preserve">Successivi: </w:t>
            </w:r>
          </w:p>
        </w:tc>
      </w:tr>
      <w:tr w:rsidR="00205CC1" w:rsidTr="00205CC1">
        <w:trPr>
          <w:cnfStyle w:val="000000100000"/>
          <w:trHeight w:val="195"/>
        </w:trPr>
        <w:tc>
          <w:tcPr>
            <w:tcW w:w="2268" w:type="dxa"/>
            <w:gridSpan w:val="2"/>
            <w:vMerge/>
          </w:tcPr>
          <w:p w:rsidR="00205CC1" w:rsidRDefault="00205CC1" w:rsidP="00886F87">
            <w:pPr>
              <w:keepLines/>
              <w:rPr>
                <w:b/>
              </w:rPr>
            </w:pPr>
          </w:p>
        </w:tc>
        <w:tc>
          <w:tcPr>
            <w:tcW w:w="278" w:type="dxa"/>
          </w:tcPr>
          <w:p w:rsidR="00205CC1" w:rsidRPr="00B94882" w:rsidRDefault="00205CC1" w:rsidP="00A27342">
            <w:pPr>
              <w:keepLines/>
              <w:rPr>
                <w:i/>
              </w:rPr>
            </w:pPr>
          </w:p>
        </w:tc>
        <w:tc>
          <w:tcPr>
            <w:tcW w:w="6242" w:type="dxa"/>
            <w:gridSpan w:val="4"/>
          </w:tcPr>
          <w:p w:rsidR="00000000" w:rsidRDefault="000D6268">
            <w:pPr>
              <w:keepLines/>
              <w:rPr>
                <w:i/>
              </w:rPr>
              <w:pPrChange w:id="1074" w:author="Roberto Pratola" w:date="2008-05-13T12:09:00Z">
                <w:pPr>
                  <w:keepLines/>
                  <w:spacing w:line="360" w:lineRule="auto"/>
                </w:pPr>
              </w:pPrChange>
            </w:pPr>
            <w:del w:id="1075" w:author="Roberto Pratola" w:date="2008-05-13T16:45:00Z">
              <w:r w:rsidDel="00D05A6C">
                <w:rPr>
                  <w:i/>
                </w:rPr>
                <w:fldChar w:fldCharType="begin"/>
              </w:r>
              <w:r w:rsidR="00E4078F" w:rsidDel="00D05A6C">
                <w:rPr>
                  <w:i/>
                </w:rPr>
                <w:delInstrText xml:space="preserve"> REF _Ref193395317 \n \h </w:delInstrText>
              </w:r>
              <w:r w:rsidDel="00D05A6C">
                <w:rPr>
                  <w:i/>
                </w:rPr>
              </w:r>
              <w:r w:rsidDel="00D05A6C">
                <w:rPr>
                  <w:i/>
                </w:rPr>
                <w:fldChar w:fldCharType="separate"/>
              </w:r>
            </w:del>
            <w:del w:id="1076" w:author="Roberto Pratola" w:date="2008-05-13T10:31:00Z">
              <w:r w:rsidR="00E4078F" w:rsidDel="004E3102">
                <w:rPr>
                  <w:i/>
                </w:rPr>
                <w:delText>UC-AREA01-02</w:delText>
              </w:r>
            </w:del>
            <w:del w:id="1077" w:author="Roberto Pratola" w:date="2008-05-13T16:45:00Z">
              <w:r w:rsidDel="00D05A6C">
                <w:rPr>
                  <w:i/>
                </w:rPr>
                <w:fldChar w:fldCharType="end"/>
              </w:r>
            </w:del>
            <w:ins w:id="1078" w:author="Roberto Pratola" w:date="2008-05-13T12:09:00Z">
              <w:r>
                <w:rPr>
                  <w:i/>
                </w:rPr>
                <w:fldChar w:fldCharType="begin"/>
              </w:r>
              <w:r w:rsidR="00B00CB1">
                <w:rPr>
                  <w:i/>
                </w:rPr>
                <w:instrText xml:space="preserve"> REF _Ref198101410 \r \h </w:instrText>
              </w:r>
            </w:ins>
            <w:r>
              <w:rPr>
                <w:i/>
              </w:rPr>
            </w:r>
            <w:r>
              <w:rPr>
                <w:i/>
              </w:rPr>
              <w:fldChar w:fldCharType="separate"/>
            </w:r>
            <w:ins w:id="1079" w:author="Roberto Pratola" w:date="2008-05-13T16:31:00Z">
              <w:r w:rsidR="00772E84">
                <w:rPr>
                  <w:i/>
                </w:rPr>
                <w:t>UC-AREA01-02</w:t>
              </w:r>
            </w:ins>
            <w:ins w:id="1080" w:author="Roberto Pratola" w:date="2008-05-13T12:09:00Z">
              <w:r>
                <w:rPr>
                  <w:i/>
                </w:rPr>
                <w:fldChar w:fldCharType="end"/>
              </w:r>
            </w:ins>
          </w:p>
        </w:tc>
      </w:tr>
      <w:tr w:rsidR="00205CC1" w:rsidTr="00205CC1">
        <w:trPr>
          <w:trHeight w:val="293"/>
        </w:trPr>
        <w:tc>
          <w:tcPr>
            <w:tcW w:w="2268" w:type="dxa"/>
            <w:gridSpan w:val="2"/>
          </w:tcPr>
          <w:p w:rsidR="00205CC1" w:rsidRPr="003442A2" w:rsidRDefault="00205CC1" w:rsidP="00886F87">
            <w:pPr>
              <w:pStyle w:val="Pidipagina"/>
              <w:keepLines/>
              <w:rPr>
                <w:b/>
              </w:rPr>
            </w:pPr>
            <w:r w:rsidRPr="003442A2">
              <w:rPr>
                <w:b/>
              </w:rPr>
              <w:t>Note:</w:t>
            </w:r>
          </w:p>
        </w:tc>
        <w:tc>
          <w:tcPr>
            <w:tcW w:w="6520" w:type="dxa"/>
            <w:gridSpan w:val="5"/>
          </w:tcPr>
          <w:p w:rsidR="00000000" w:rsidRDefault="00133E5A">
            <w:pPr>
              <w:pStyle w:val="Pidipagina"/>
              <w:keepLines/>
              <w:numPr>
                <w:ilvl w:val="0"/>
                <w:numId w:val="104"/>
              </w:numPr>
              <w:pPrChange w:id="1081" w:author="Roberto Pratola" w:date="2008-05-13T16:22:00Z">
                <w:pPr>
                  <w:pStyle w:val="Pidipagina"/>
                  <w:keepLines/>
                  <w:spacing w:line="360" w:lineRule="auto"/>
                </w:pPr>
              </w:pPrChange>
            </w:pPr>
            <w:r>
              <w:t>E’ possibile avviare il wizard nelle seguenti modalità:</w:t>
            </w:r>
          </w:p>
          <w:p w:rsidR="00000000" w:rsidRDefault="00133E5A">
            <w:pPr>
              <w:pStyle w:val="Pidipagina"/>
              <w:keepLines/>
              <w:numPr>
                <w:ilvl w:val="1"/>
                <w:numId w:val="104"/>
              </w:numPr>
              <w:jc w:val="both"/>
              <w:pPrChange w:id="1082" w:author="Roberto Pratola" w:date="2008-05-13T16:22:00Z">
                <w:pPr>
                  <w:pStyle w:val="Pidipagina"/>
                  <w:keepLines/>
                  <w:numPr>
                    <w:numId w:val="27"/>
                  </w:numPr>
                  <w:spacing w:line="360" w:lineRule="auto"/>
                  <w:ind w:left="720" w:hanging="360"/>
                </w:pPr>
              </w:pPrChange>
            </w:pPr>
            <w:r>
              <w:t>dal menù principale o dalla barra degli strumenti; in tal caso va selezionato il progetto del quale si vuole effettuare l’analisi</w:t>
            </w:r>
          </w:p>
          <w:p w:rsidR="00000000" w:rsidRDefault="00133E5A">
            <w:pPr>
              <w:pStyle w:val="Pidipagina"/>
              <w:keepLines/>
              <w:numPr>
                <w:ilvl w:val="1"/>
                <w:numId w:val="104"/>
              </w:numPr>
              <w:jc w:val="both"/>
              <w:rPr>
                <w:ins w:id="1083" w:author="Roberto Pratola" w:date="2008-05-13T15:14:00Z"/>
              </w:rPr>
              <w:pPrChange w:id="1084" w:author="Roberto Pratola" w:date="2008-05-13T16:22:00Z">
                <w:pPr>
                  <w:pStyle w:val="Paragrafoelenco"/>
                  <w:keepLines/>
                  <w:spacing w:line="360" w:lineRule="auto"/>
                  <w:ind w:left="596"/>
                </w:pPr>
              </w:pPrChange>
            </w:pPr>
            <w:r>
              <w:t>da uno degli elementi della struttura del progetto (progetto, package, classe o aspetto); in tal caso l’elemento selezionato fungerà da nodo sorgente del grafo</w:t>
            </w:r>
          </w:p>
          <w:p w:rsidR="00000000" w:rsidRDefault="00BB4BA0">
            <w:pPr>
              <w:pStyle w:val="Pidipagina"/>
              <w:keepLines/>
              <w:jc w:val="both"/>
              <w:rPr>
                <w:ins w:id="1085" w:author="Roberto Pratola" w:date="2008-05-13T15:14:00Z"/>
                <w:rFonts w:asciiTheme="majorHAnsi" w:hAnsiTheme="majorHAnsi" w:cstheme="majorBidi"/>
                <w:spacing w:val="5"/>
              </w:rPr>
              <w:pPrChange w:id="1086" w:author="Roberto Pratola" w:date="2008-05-13T15:14:00Z">
                <w:pPr>
                  <w:pStyle w:val="Paragrafoelenco"/>
                  <w:keepLines/>
                  <w:numPr>
                    <w:ilvl w:val="2"/>
                    <w:numId w:val="16"/>
                  </w:numPr>
                  <w:pBdr>
                    <w:bottom w:val="single" w:sz="6" w:space="1" w:color="727CA3" w:themeColor="accent1"/>
                  </w:pBdr>
                  <w:spacing w:before="200" w:line="276" w:lineRule="auto"/>
                  <w:ind w:left="596" w:hanging="709"/>
                  <w:outlineLvl w:val="2"/>
                </w:pPr>
              </w:pPrChange>
            </w:pPr>
          </w:p>
          <w:p w:rsidR="00000000" w:rsidRDefault="00A379ED">
            <w:pPr>
              <w:pStyle w:val="Pidipagina"/>
              <w:keepLines/>
              <w:numPr>
                <w:ilvl w:val="0"/>
                <w:numId w:val="104"/>
              </w:numPr>
              <w:rPr>
                <w:ins w:id="1087" w:author="Roberto Pratola" w:date="2008-05-13T15:13:00Z"/>
              </w:rPr>
              <w:pPrChange w:id="1088" w:author="Roberto Pratola" w:date="2008-05-13T16:22:00Z">
                <w:pPr>
                  <w:pStyle w:val="Paragrafoelenco"/>
                  <w:keepLines/>
                  <w:spacing w:line="360" w:lineRule="auto"/>
                  <w:ind w:left="596"/>
                </w:pPr>
              </w:pPrChange>
            </w:pPr>
            <w:ins w:id="1089" w:author="Roberto Pratola" w:date="2008-05-13T15:13:00Z">
              <w:r>
                <w:t>La finestra per la selezione dei cammini da visualizzare</w:t>
              </w:r>
            </w:ins>
            <w:ins w:id="1090" w:author="Roberto Pratola" w:date="2008-05-13T15:15:00Z">
              <w:r>
                <w:t xml:space="preserve"> permette di inserire informazioni </w:t>
              </w:r>
            </w:ins>
            <w:ins w:id="1091" w:author="Roberto Pratola" w:date="2008-05-13T15:13:00Z">
              <w:r>
                <w:t>sui nodi del grafo da tracciare, siano essi il nodo sorgente (obbligatorio), destinazione o intermedi.</w:t>
              </w:r>
            </w:ins>
          </w:p>
          <w:p w:rsidR="00000000" w:rsidRDefault="00A379ED">
            <w:pPr>
              <w:pStyle w:val="Paragrafoelenco"/>
              <w:keepLines/>
              <w:ind w:left="360"/>
              <w:jc w:val="both"/>
              <w:rPr>
                <w:ins w:id="1092" w:author="Roberto Pratola" w:date="2008-05-13T15:13:00Z"/>
              </w:rPr>
              <w:pPrChange w:id="1093" w:author="Roberto Pratola" w:date="2008-05-13T16:22:00Z">
                <w:pPr>
                  <w:pStyle w:val="Paragrafoelenco"/>
                  <w:keepLines/>
                  <w:spacing w:line="360" w:lineRule="auto"/>
                  <w:ind w:left="596"/>
                </w:pPr>
              </w:pPrChange>
            </w:pPr>
            <w:ins w:id="1094" w:author="Roberto Pratola" w:date="2008-05-13T15:13:00Z">
              <w:r>
                <w:t>In corrispondenza di ogni tipologia di nodo viene mostrato un pulsante “Sfoglia” che aiuta l’utente nella selezione del nodo di interesse.</w:t>
              </w:r>
            </w:ins>
          </w:p>
          <w:p w:rsidR="00000000" w:rsidRDefault="00A379ED">
            <w:pPr>
              <w:pStyle w:val="Paragrafoelenco"/>
              <w:keepLines/>
              <w:ind w:left="360"/>
              <w:jc w:val="both"/>
              <w:rPr>
                <w:ins w:id="1095" w:author="Roberto Pratola" w:date="2008-05-13T15:13:00Z"/>
              </w:rPr>
              <w:pPrChange w:id="1096" w:author="Roberto Pratola" w:date="2008-05-13T16:22:00Z">
                <w:pPr>
                  <w:pStyle w:val="Paragrafoelenco"/>
                  <w:keepLines/>
                  <w:spacing w:line="360" w:lineRule="auto"/>
                  <w:ind w:left="596"/>
                </w:pPr>
              </w:pPrChange>
            </w:pPr>
            <w:ins w:id="1097" w:author="Roberto Pratola" w:date="2008-05-13T15:13:00Z">
              <w:r>
                <w:t>Inoltre, per i nodi intermedi, viene data la possibilità di indicare se la sequenza inserita è importante per determinare il grafo da tracciare.</w:t>
              </w:r>
            </w:ins>
          </w:p>
          <w:p w:rsidR="00000000" w:rsidRDefault="00A379ED">
            <w:pPr>
              <w:pStyle w:val="Paragrafoelenco"/>
              <w:keepLines/>
              <w:ind w:left="360"/>
              <w:jc w:val="both"/>
              <w:rPr>
                <w:ins w:id="1098" w:author="Roberto Pratola" w:date="2008-05-13T15:13:00Z"/>
              </w:rPr>
              <w:pPrChange w:id="1099" w:author="Roberto Pratola" w:date="2008-05-13T16:22:00Z">
                <w:pPr>
                  <w:pStyle w:val="Paragrafoelenco"/>
                  <w:keepLines/>
                  <w:spacing w:line="360" w:lineRule="auto"/>
                  <w:ind w:left="0"/>
                </w:pPr>
              </w:pPrChange>
            </w:pPr>
            <w:ins w:id="1100" w:author="Roberto Pratola" w:date="2008-05-13T15:13:00Z">
              <w:r>
                <w:t xml:space="preserve">Nella finestra visualizzata è, inoltre, possibile determinare le tipologie di percorsi (object e/o aspect) da diagrammare: </w:t>
              </w:r>
            </w:ins>
          </w:p>
          <w:p w:rsidR="00000000" w:rsidRDefault="00A379ED">
            <w:pPr>
              <w:pStyle w:val="Paragrafoelenco"/>
              <w:keepLines/>
              <w:numPr>
                <w:ilvl w:val="1"/>
                <w:numId w:val="104"/>
              </w:numPr>
              <w:rPr>
                <w:ins w:id="1101" w:author="Roberto Pratola" w:date="2008-05-13T15:13:00Z"/>
              </w:rPr>
              <w:pPrChange w:id="1102" w:author="Roberto Pratola" w:date="2008-05-13T16:22:00Z">
                <w:pPr>
                  <w:pStyle w:val="Paragrafoelenco"/>
                  <w:keepLines/>
                  <w:numPr>
                    <w:ilvl w:val="1"/>
                    <w:numId w:val="92"/>
                  </w:numPr>
                  <w:spacing w:line="360" w:lineRule="auto"/>
                  <w:ind w:left="1021" w:hanging="360"/>
                </w:pPr>
              </w:pPrChange>
            </w:pPr>
            <w:ins w:id="1103" w:author="Roberto Pratola" w:date="2008-05-13T15:16:00Z">
              <w:r>
                <w:t>Tutti i percorsi</w:t>
              </w:r>
            </w:ins>
            <w:ins w:id="1104" w:author="Roberto Pratola" w:date="2008-05-13T15:31:00Z">
              <w:r w:rsidR="00284653">
                <w:t>; viene visualizzato il callgraph delle chiamate dirette ed implicite</w:t>
              </w:r>
            </w:ins>
          </w:p>
          <w:p w:rsidR="00000000" w:rsidRDefault="00A379ED">
            <w:pPr>
              <w:pStyle w:val="Paragrafoelenco"/>
              <w:keepLines/>
              <w:numPr>
                <w:ilvl w:val="1"/>
                <w:numId w:val="104"/>
              </w:numPr>
              <w:rPr>
                <w:ins w:id="1105" w:author="Roberto Pratola" w:date="2008-05-13T15:24:00Z"/>
              </w:rPr>
              <w:pPrChange w:id="1106" w:author="Roberto Pratola" w:date="2008-05-13T16:22:00Z">
                <w:pPr>
                  <w:pStyle w:val="Paragrafoelenco"/>
                  <w:keepLines/>
                  <w:numPr>
                    <w:ilvl w:val="1"/>
                    <w:numId w:val="92"/>
                  </w:numPr>
                  <w:spacing w:line="360" w:lineRule="auto"/>
                  <w:ind w:left="1021" w:hanging="360"/>
                </w:pPr>
              </w:pPrChange>
            </w:pPr>
            <w:ins w:id="1107" w:author="Roberto Pratola" w:date="2008-05-13T15:17:00Z">
              <w:r>
                <w:t xml:space="preserve">Solo i percorsi che coinvolgono esclusivamente </w:t>
              </w:r>
              <w:r w:rsidR="000D6268" w:rsidRPr="000D6268">
                <w:rPr>
                  <w:i/>
                  <w:rPrChange w:id="1108" w:author="Roberto Pratola" w:date="2008-05-13T18:12:00Z">
                    <w:rPr/>
                  </w:rPrChange>
                </w:rPr>
                <w:t xml:space="preserve">nodi </w:t>
              </w:r>
            </w:ins>
            <w:ins w:id="1109" w:author="Roberto Pratola" w:date="2008-05-13T15:18:00Z">
              <w:r w:rsidR="000D6268" w:rsidRPr="000D6268">
                <w:rPr>
                  <w:i/>
                  <w:rPrChange w:id="1110" w:author="Roberto Pratola" w:date="2008-05-13T18:12:00Z">
                    <w:rPr/>
                  </w:rPrChange>
                </w:rPr>
                <w:t>object</w:t>
              </w:r>
            </w:ins>
            <w:ins w:id="1111" w:author="Roberto Pratola" w:date="2008-05-13T18:11:00Z">
              <w:r w:rsidR="000D6268" w:rsidRPr="000D6268">
                <w:rPr>
                  <w:vertAlign w:val="superscript"/>
                  <w:rPrChange w:id="1112" w:author="Roberto Pratola" w:date="2008-05-13T18:12:00Z">
                    <w:rPr/>
                  </w:rPrChange>
                </w:rPr>
                <w:fldChar w:fldCharType="begin"/>
              </w:r>
              <w:r w:rsidR="000D6268" w:rsidRPr="000D6268">
                <w:rPr>
                  <w:vertAlign w:val="superscript"/>
                  <w:rPrChange w:id="1113" w:author="Roberto Pratola" w:date="2008-05-13T18:12:00Z">
                    <w:rPr/>
                  </w:rPrChange>
                </w:rPr>
                <w:instrText xml:space="preserve"> REF _Ref198464921 \n \h </w:instrText>
              </w:r>
            </w:ins>
            <w:r w:rsidR="006F6A3C">
              <w:rPr>
                <w:vertAlign w:val="superscript"/>
              </w:rPr>
              <w:instrText xml:space="preserve"> \* MERGEFORMAT </w:instrText>
            </w:r>
            <w:r w:rsidR="000D6268" w:rsidRPr="000D6268">
              <w:rPr>
                <w:vertAlign w:val="superscript"/>
                <w:rPrChange w:id="1114" w:author="Roberto Pratola" w:date="2008-05-13T18:12:00Z">
                  <w:rPr>
                    <w:vertAlign w:val="superscript"/>
                  </w:rPr>
                </w:rPrChange>
              </w:rPr>
            </w:r>
            <w:r w:rsidR="000D6268" w:rsidRPr="000D6268">
              <w:rPr>
                <w:vertAlign w:val="superscript"/>
                <w:rPrChange w:id="1115" w:author="Roberto Pratola" w:date="2008-05-13T18:12:00Z">
                  <w:rPr/>
                </w:rPrChange>
              </w:rPr>
              <w:fldChar w:fldCharType="separate"/>
            </w:r>
            <w:ins w:id="1116" w:author="Roberto Pratola" w:date="2008-05-13T18:11:00Z">
              <w:r w:rsidR="000D6268" w:rsidRPr="000D6268">
                <w:rPr>
                  <w:vertAlign w:val="superscript"/>
                  <w:rPrChange w:id="1117" w:author="Roberto Pratola" w:date="2008-05-13T18:12:00Z">
                    <w:rPr/>
                  </w:rPrChange>
                </w:rPr>
                <w:t>18</w:t>
              </w:r>
              <w:r w:rsidR="000D6268" w:rsidRPr="000D6268">
                <w:rPr>
                  <w:vertAlign w:val="superscript"/>
                  <w:rPrChange w:id="1118" w:author="Roberto Pratola" w:date="2008-05-13T18:12:00Z">
                    <w:rPr/>
                  </w:rPrChange>
                </w:rPr>
                <w:fldChar w:fldCharType="end"/>
              </w:r>
            </w:ins>
            <w:ins w:id="1119" w:author="Roberto Pratola" w:date="2008-05-13T15:20:00Z">
              <w:r w:rsidR="00A449B3">
                <w:t>;</w:t>
              </w:r>
            </w:ins>
            <w:ins w:id="1120" w:author="Roberto Pratola" w:date="2008-05-13T15:18:00Z">
              <w:r>
                <w:t xml:space="preserve"> </w:t>
              </w:r>
            </w:ins>
            <w:ins w:id="1121" w:author="Roberto Pratola" w:date="2008-05-13T15:25:00Z">
              <w:r w:rsidR="00A449B3">
                <w:t xml:space="preserve">viene visualizzato il callgraph delle chiamate dirette </w:t>
              </w:r>
            </w:ins>
            <w:ins w:id="1122" w:author="Roberto Pratola" w:date="2008-05-13T15:26:00Z">
              <w:r w:rsidR="00A449B3">
                <w:t>con l’aggiunta de</w:t>
              </w:r>
            </w:ins>
            <w:ins w:id="1123" w:author="Roberto Pratola" w:date="2008-05-13T15:24:00Z">
              <w:r w:rsidR="00A449B3">
                <w:t xml:space="preserve">i percorsi che contengono i </w:t>
              </w:r>
              <w:r w:rsidR="000D6268" w:rsidRPr="000D6268">
                <w:rPr>
                  <w:i/>
                  <w:rPrChange w:id="1124" w:author="Roberto Pratola" w:date="2008-05-13T18:12:00Z">
                    <w:rPr/>
                  </w:rPrChange>
                </w:rPr>
                <w:t>nodi aspect</w:t>
              </w:r>
            </w:ins>
            <w:ins w:id="1125" w:author="Roberto Pratola" w:date="2008-05-13T18:12:00Z">
              <w:r w:rsidR="000D6268" w:rsidRPr="000D6268">
                <w:rPr>
                  <w:vertAlign w:val="superscript"/>
                  <w:rPrChange w:id="1126" w:author="Roberto Pratola" w:date="2008-05-13T18:12:00Z">
                    <w:rPr/>
                  </w:rPrChange>
                </w:rPr>
                <w:fldChar w:fldCharType="begin"/>
              </w:r>
              <w:r w:rsidR="000D6268" w:rsidRPr="000D6268">
                <w:rPr>
                  <w:vertAlign w:val="superscript"/>
                  <w:rPrChange w:id="1127" w:author="Roberto Pratola" w:date="2008-05-13T18:12:00Z">
                    <w:rPr/>
                  </w:rPrChange>
                </w:rPr>
                <w:instrText xml:space="preserve"> REF _Ref198464938 \n \h </w:instrText>
              </w:r>
            </w:ins>
            <w:r w:rsidR="006F6A3C">
              <w:rPr>
                <w:vertAlign w:val="superscript"/>
              </w:rPr>
              <w:instrText xml:space="preserve"> \* MERGEFORMAT </w:instrText>
            </w:r>
            <w:r w:rsidR="000D6268" w:rsidRPr="000D6268">
              <w:rPr>
                <w:vertAlign w:val="superscript"/>
                <w:rPrChange w:id="1128" w:author="Roberto Pratola" w:date="2008-05-13T18:12:00Z">
                  <w:rPr>
                    <w:vertAlign w:val="superscript"/>
                  </w:rPr>
                </w:rPrChange>
              </w:rPr>
            </w:r>
            <w:r w:rsidR="000D6268" w:rsidRPr="000D6268">
              <w:rPr>
                <w:vertAlign w:val="superscript"/>
                <w:rPrChange w:id="1129" w:author="Roberto Pratola" w:date="2008-05-13T18:12:00Z">
                  <w:rPr/>
                </w:rPrChange>
              </w:rPr>
              <w:fldChar w:fldCharType="separate"/>
            </w:r>
            <w:ins w:id="1130" w:author="Roberto Pratola" w:date="2008-05-13T18:12:00Z">
              <w:r w:rsidR="000D6268" w:rsidRPr="000D6268">
                <w:rPr>
                  <w:vertAlign w:val="superscript"/>
                  <w:rPrChange w:id="1131" w:author="Roberto Pratola" w:date="2008-05-13T18:12:00Z">
                    <w:rPr/>
                  </w:rPrChange>
                </w:rPr>
                <w:t>16</w:t>
              </w:r>
              <w:r w:rsidR="000D6268" w:rsidRPr="000D6268">
                <w:rPr>
                  <w:vertAlign w:val="superscript"/>
                  <w:rPrChange w:id="1132" w:author="Roberto Pratola" w:date="2008-05-13T18:12:00Z">
                    <w:rPr/>
                  </w:rPrChange>
                </w:rPr>
                <w:fldChar w:fldCharType="end"/>
              </w:r>
            </w:ins>
            <w:ins w:id="1133" w:author="Roberto Pratola" w:date="2008-05-13T15:26:00Z">
              <w:r w:rsidR="00A449B3">
                <w:t xml:space="preserve"> </w:t>
              </w:r>
            </w:ins>
            <w:ins w:id="1134" w:author="Roberto Pratola" w:date="2008-05-13T15:24:00Z">
              <w:r w:rsidR="00A449B3">
                <w:t>indicati</w:t>
              </w:r>
            </w:ins>
            <w:ins w:id="1135" w:author="Roberto Pratola" w:date="2008-05-13T15:27:00Z">
              <w:r w:rsidR="00A449B3">
                <w:t>, eventualmente,</w:t>
              </w:r>
            </w:ins>
            <w:ins w:id="1136" w:author="Roberto Pratola" w:date="2008-05-13T15:24:00Z">
              <w:r w:rsidR="00A449B3">
                <w:t xml:space="preserve"> come nodi intermedi</w:t>
              </w:r>
            </w:ins>
          </w:p>
          <w:p w:rsidR="00000000" w:rsidRDefault="00A379ED">
            <w:pPr>
              <w:pStyle w:val="Paragrafoelenco"/>
              <w:keepLines/>
              <w:numPr>
                <w:ilvl w:val="1"/>
                <w:numId w:val="104"/>
              </w:numPr>
              <w:pPrChange w:id="1137" w:author="Roberto Pratola" w:date="2008-05-13T16:22:00Z">
                <w:pPr>
                  <w:pStyle w:val="Pidipagina"/>
                  <w:keepLines/>
                  <w:numPr>
                    <w:numId w:val="27"/>
                  </w:numPr>
                  <w:spacing w:line="360" w:lineRule="auto"/>
                  <w:ind w:left="720" w:hanging="360"/>
                </w:pPr>
              </w:pPrChange>
            </w:pPr>
            <w:ins w:id="1138" w:author="Roberto Pratola" w:date="2008-05-13T15:18:00Z">
              <w:r>
                <w:t>Solo i percorsi che coinvolgono nodi aspect</w:t>
              </w:r>
            </w:ins>
            <w:ins w:id="1139" w:author="Roberto Pratola" w:date="2008-05-13T15:27:00Z">
              <w:r w:rsidR="00A449B3">
                <w:t xml:space="preserve">; non </w:t>
              </w:r>
            </w:ins>
            <w:ins w:id="1140" w:author="Roberto Pratola" w:date="2008-05-13T15:28:00Z">
              <w:r w:rsidR="00A449B3">
                <w:t>vengono visualizzati i percorsi del callgraph che non coinvolgono aspetti</w:t>
              </w:r>
            </w:ins>
          </w:p>
        </w:tc>
      </w:tr>
      <w:tr w:rsidR="00205CC1" w:rsidTr="00205CC1">
        <w:trPr>
          <w:cnfStyle w:val="000000100000"/>
          <w:trHeight w:val="293"/>
        </w:trPr>
        <w:tc>
          <w:tcPr>
            <w:tcW w:w="1133" w:type="dxa"/>
          </w:tcPr>
          <w:p w:rsidR="00205CC1" w:rsidRPr="003442A2" w:rsidRDefault="00205CC1" w:rsidP="00886F87">
            <w:pPr>
              <w:keepLines/>
              <w:rPr>
                <w:b/>
              </w:rPr>
            </w:pPr>
            <w:r w:rsidRPr="003442A2">
              <w:rPr>
                <w:b/>
              </w:rPr>
              <w:t>Stato</w:t>
            </w:r>
            <w:r>
              <w:rPr>
                <w:b/>
              </w:rPr>
              <w:t>:</w:t>
            </w:r>
          </w:p>
        </w:tc>
        <w:tc>
          <w:tcPr>
            <w:tcW w:w="1135" w:type="dxa"/>
          </w:tcPr>
          <w:p w:rsidR="00205CC1" w:rsidRDefault="00205CC1" w:rsidP="003442A2">
            <w:pPr>
              <w:pStyle w:val="Pidipagina"/>
              <w:keepLines/>
            </w:pPr>
            <w:r>
              <w:t>Finale</w:t>
            </w:r>
          </w:p>
        </w:tc>
        <w:tc>
          <w:tcPr>
            <w:tcW w:w="1156" w:type="dxa"/>
            <w:gridSpan w:val="2"/>
          </w:tcPr>
          <w:p w:rsidR="00205CC1" w:rsidRPr="003442A2" w:rsidRDefault="00205CC1" w:rsidP="00886F87">
            <w:pPr>
              <w:keepLines/>
              <w:rPr>
                <w:b/>
              </w:rPr>
            </w:pPr>
            <w:r w:rsidRPr="003442A2">
              <w:rPr>
                <w:b/>
              </w:rPr>
              <w:t>Priorità:</w:t>
            </w:r>
          </w:p>
        </w:tc>
        <w:tc>
          <w:tcPr>
            <w:tcW w:w="951" w:type="dxa"/>
          </w:tcPr>
          <w:p w:rsidR="00205CC1" w:rsidRDefault="00205CC1" w:rsidP="00886F87">
            <w:pPr>
              <w:keepLines/>
            </w:pPr>
            <w:r>
              <w:t>Alta</w:t>
            </w:r>
          </w:p>
        </w:tc>
        <w:tc>
          <w:tcPr>
            <w:tcW w:w="2693" w:type="dxa"/>
          </w:tcPr>
          <w:p w:rsidR="00205CC1" w:rsidRPr="003442A2" w:rsidRDefault="00205CC1" w:rsidP="00886F87">
            <w:pPr>
              <w:pStyle w:val="Pidipagina"/>
              <w:keepLines/>
              <w:rPr>
                <w:b/>
              </w:rPr>
            </w:pPr>
            <w:r w:rsidRPr="003442A2">
              <w:rPr>
                <w:b/>
              </w:rPr>
              <w:t>Livello di Comprensione:</w:t>
            </w:r>
          </w:p>
        </w:tc>
        <w:tc>
          <w:tcPr>
            <w:tcW w:w="1720" w:type="dxa"/>
          </w:tcPr>
          <w:p w:rsidR="00205CC1" w:rsidRDefault="00205CC1" w:rsidP="003442A2">
            <w:pPr>
              <w:pStyle w:val="Pidipagina"/>
              <w:keepLines/>
            </w:pPr>
            <w:r>
              <w:t>Compreso</w:t>
            </w:r>
          </w:p>
        </w:tc>
      </w:tr>
      <w:tr w:rsidR="00205CC1" w:rsidTr="00205CC1">
        <w:trPr>
          <w:trHeight w:val="240"/>
        </w:trPr>
        <w:tc>
          <w:tcPr>
            <w:tcW w:w="1133" w:type="dxa"/>
          </w:tcPr>
          <w:p w:rsidR="00205CC1" w:rsidRPr="003442A2" w:rsidRDefault="00205CC1" w:rsidP="00886F87">
            <w:pPr>
              <w:pStyle w:val="Pidipagina"/>
              <w:keepLines/>
              <w:rPr>
                <w:b/>
              </w:rPr>
            </w:pPr>
            <w:r w:rsidRPr="003442A2">
              <w:rPr>
                <w:b/>
              </w:rPr>
              <w:t>Versione:</w:t>
            </w:r>
          </w:p>
        </w:tc>
        <w:tc>
          <w:tcPr>
            <w:tcW w:w="1135" w:type="dxa"/>
          </w:tcPr>
          <w:p w:rsidR="00000000" w:rsidRDefault="00FA2E55">
            <w:pPr>
              <w:pPrChange w:id="1141" w:author="Roberto Pratola" w:date="2008-05-13T18:16:00Z">
                <w:pPr>
                  <w:pStyle w:val="Titoloindice"/>
                  <w:keepLines/>
                </w:pPr>
              </w:pPrChange>
            </w:pPr>
            <w:ins w:id="1142" w:author="Roberto Pratola" w:date="2008-05-13T18:16:00Z">
              <w:r>
                <w:t>1.0</w:t>
              </w:r>
            </w:ins>
          </w:p>
        </w:tc>
        <w:tc>
          <w:tcPr>
            <w:tcW w:w="1156" w:type="dxa"/>
            <w:gridSpan w:val="2"/>
          </w:tcPr>
          <w:p w:rsidR="00205CC1" w:rsidRPr="003442A2" w:rsidRDefault="00205CC1" w:rsidP="00886F87">
            <w:pPr>
              <w:keepLines/>
              <w:rPr>
                <w:b/>
              </w:rPr>
            </w:pPr>
            <w:r w:rsidRPr="003442A2">
              <w:rPr>
                <w:b/>
              </w:rPr>
              <w:t>Stabilità:</w:t>
            </w:r>
          </w:p>
        </w:tc>
        <w:tc>
          <w:tcPr>
            <w:tcW w:w="951" w:type="dxa"/>
          </w:tcPr>
          <w:p w:rsidR="00205CC1" w:rsidRDefault="00205CC1" w:rsidP="00886F87">
            <w:pPr>
              <w:keepLines/>
            </w:pPr>
            <w:r>
              <w:t>Stabile</w:t>
            </w:r>
          </w:p>
        </w:tc>
        <w:tc>
          <w:tcPr>
            <w:tcW w:w="2693" w:type="dxa"/>
          </w:tcPr>
          <w:p w:rsidR="00205CC1" w:rsidRPr="003442A2" w:rsidRDefault="00205CC1" w:rsidP="00886F87">
            <w:pPr>
              <w:keepLines/>
              <w:rPr>
                <w:b/>
              </w:rPr>
            </w:pPr>
            <w:r w:rsidRPr="003442A2">
              <w:rPr>
                <w:b/>
              </w:rPr>
              <w:t>Data:</w:t>
            </w:r>
          </w:p>
        </w:tc>
        <w:tc>
          <w:tcPr>
            <w:tcW w:w="1720" w:type="dxa"/>
          </w:tcPr>
          <w:p w:rsidR="00205CC1" w:rsidRPr="00425AE2" w:rsidRDefault="00D4000A" w:rsidP="002A3800">
            <w:pPr>
              <w:keepLines/>
            </w:pPr>
            <w:ins w:id="1143" w:author="Roberto Pratola" w:date="2008-05-13T16:46:00Z">
              <w:r>
                <w:t>13</w:t>
              </w:r>
            </w:ins>
            <w:del w:id="1144" w:author="Roberto Pratola" w:date="2008-05-13T16:46:00Z">
              <w:r w:rsidR="002A3800" w:rsidDel="00D4000A">
                <w:delText>08</w:delText>
              </w:r>
            </w:del>
            <w:r w:rsidR="00425AE2" w:rsidRPr="00425AE2">
              <w:t>/0</w:t>
            </w:r>
            <w:r w:rsidR="002A3800">
              <w:t>5</w:t>
            </w:r>
            <w:r w:rsidR="00425AE2" w:rsidRPr="00425AE2">
              <w:t>/2008</w:t>
            </w:r>
          </w:p>
        </w:tc>
      </w:tr>
    </w:tbl>
    <w:p w:rsidR="00A65AA0" w:rsidRDefault="00A65AA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E4078F" w:rsidTr="00A27342">
        <w:trPr>
          <w:cnfStyle w:val="100000000000"/>
          <w:trHeight w:val="201"/>
        </w:trPr>
        <w:tc>
          <w:tcPr>
            <w:tcW w:w="2268" w:type="dxa"/>
            <w:gridSpan w:val="2"/>
          </w:tcPr>
          <w:p w:rsidR="00E4078F" w:rsidRDefault="00E4078F" w:rsidP="00A27342">
            <w:pPr>
              <w:keepLines/>
              <w:spacing w:line="360" w:lineRule="auto"/>
              <w:ind w:left="34"/>
            </w:pPr>
            <w:r>
              <w:t>Funzionalità:</w:t>
            </w:r>
          </w:p>
        </w:tc>
        <w:tc>
          <w:tcPr>
            <w:tcW w:w="6520" w:type="dxa"/>
            <w:gridSpan w:val="5"/>
          </w:tcPr>
          <w:p w:rsidR="00E4078F" w:rsidRPr="00F74DD8" w:rsidRDefault="00E351F7" w:rsidP="00A27342">
            <w:pPr>
              <w:pStyle w:val="Paragrafoelenco"/>
              <w:keepLines/>
              <w:numPr>
                <w:ilvl w:val="0"/>
                <w:numId w:val="20"/>
              </w:numPr>
              <w:ind w:left="1588" w:hanging="1559"/>
              <w:rPr>
                <w:b w:val="0"/>
              </w:rPr>
            </w:pPr>
            <w:bookmarkStart w:id="1145" w:name="_Ref198101410"/>
            <w:r>
              <w:rPr>
                <w:b w:val="0"/>
              </w:rPr>
              <w:t>Visualizzazione Grafo</w:t>
            </w:r>
            <w:bookmarkEnd w:id="1145"/>
          </w:p>
        </w:tc>
      </w:tr>
      <w:tr w:rsidR="00E4078F" w:rsidTr="00A27342">
        <w:trPr>
          <w:cnfStyle w:val="000000100000"/>
          <w:trHeight w:val="276"/>
        </w:trPr>
        <w:tc>
          <w:tcPr>
            <w:tcW w:w="2268" w:type="dxa"/>
            <w:gridSpan w:val="2"/>
          </w:tcPr>
          <w:p w:rsidR="00E4078F" w:rsidRDefault="00E4078F" w:rsidP="00A27342">
            <w:pPr>
              <w:keepLines/>
              <w:spacing w:line="360" w:lineRule="auto"/>
              <w:rPr>
                <w:b/>
              </w:rPr>
            </w:pPr>
            <w:r>
              <w:rPr>
                <w:b/>
              </w:rPr>
              <w:t>Descrizione</w:t>
            </w:r>
            <w:r>
              <w:t xml:space="preserve">: </w:t>
            </w:r>
          </w:p>
        </w:tc>
        <w:tc>
          <w:tcPr>
            <w:tcW w:w="6520" w:type="dxa"/>
            <w:gridSpan w:val="5"/>
          </w:tcPr>
          <w:p w:rsidR="00E4078F" w:rsidRPr="00B177E3" w:rsidRDefault="00B177E3" w:rsidP="00A22688">
            <w:pPr>
              <w:keepLines/>
            </w:pPr>
            <w:r>
              <w:t>Al termine della procedura guidata di creazione, viene visualizzato il grafo coerente ai criteri indicati. Il grafo visualizzato è navigabile ma non editabile.</w:t>
            </w:r>
            <w:r w:rsidR="00A22688">
              <w:t xml:space="preserve"> </w:t>
            </w:r>
          </w:p>
        </w:tc>
      </w:tr>
      <w:tr w:rsidR="00E4078F" w:rsidTr="00A27342">
        <w:trPr>
          <w:trHeight w:val="263"/>
        </w:trPr>
        <w:tc>
          <w:tcPr>
            <w:tcW w:w="2268" w:type="dxa"/>
            <w:gridSpan w:val="2"/>
          </w:tcPr>
          <w:p w:rsidR="00E4078F" w:rsidRDefault="00E4078F" w:rsidP="00A27342">
            <w:pPr>
              <w:keepLines/>
              <w:spacing w:line="360" w:lineRule="auto"/>
              <w:rPr>
                <w:b/>
              </w:rPr>
            </w:pPr>
            <w:r>
              <w:rPr>
                <w:b/>
              </w:rPr>
              <w:t xml:space="preserve">Attori: </w:t>
            </w:r>
          </w:p>
        </w:tc>
        <w:tc>
          <w:tcPr>
            <w:tcW w:w="6520" w:type="dxa"/>
            <w:gridSpan w:val="5"/>
          </w:tcPr>
          <w:p w:rsidR="00E4078F" w:rsidRDefault="00E4078F" w:rsidP="00A27342">
            <w:pPr>
              <w:keepLines/>
              <w:rPr>
                <w:b/>
              </w:rPr>
            </w:pPr>
            <w:r>
              <w:t>Sconosciuti</w:t>
            </w:r>
          </w:p>
        </w:tc>
      </w:tr>
      <w:tr w:rsidR="00E4078F" w:rsidTr="00A27342">
        <w:trPr>
          <w:cnfStyle w:val="000000100000"/>
          <w:trHeight w:val="283"/>
        </w:trPr>
        <w:tc>
          <w:tcPr>
            <w:tcW w:w="2268" w:type="dxa"/>
            <w:gridSpan w:val="2"/>
          </w:tcPr>
          <w:p w:rsidR="00E4078F" w:rsidRDefault="00E4078F" w:rsidP="00A27342">
            <w:pPr>
              <w:keepLines/>
              <w:spacing w:line="360" w:lineRule="auto"/>
              <w:rPr>
                <w:b/>
              </w:rPr>
            </w:pPr>
            <w:r>
              <w:rPr>
                <w:b/>
              </w:rPr>
              <w:t xml:space="preserve">Input: </w:t>
            </w:r>
          </w:p>
        </w:tc>
        <w:tc>
          <w:tcPr>
            <w:tcW w:w="6520" w:type="dxa"/>
            <w:gridSpan w:val="5"/>
          </w:tcPr>
          <w:p w:rsidR="00E4078F" w:rsidRDefault="00E4078F" w:rsidP="00A27342">
            <w:pPr>
              <w:keepLines/>
              <w:rPr>
                <w:b/>
              </w:rPr>
            </w:pPr>
          </w:p>
        </w:tc>
      </w:tr>
      <w:tr w:rsidR="00E4078F" w:rsidTr="00A27342">
        <w:trPr>
          <w:trHeight w:val="223"/>
        </w:trPr>
        <w:tc>
          <w:tcPr>
            <w:tcW w:w="2268" w:type="dxa"/>
            <w:gridSpan w:val="2"/>
          </w:tcPr>
          <w:p w:rsidR="00E4078F" w:rsidRDefault="00E4078F" w:rsidP="00A27342">
            <w:pPr>
              <w:keepLines/>
              <w:spacing w:line="360" w:lineRule="auto"/>
              <w:rPr>
                <w:b/>
              </w:rPr>
            </w:pPr>
            <w:r>
              <w:rPr>
                <w:b/>
              </w:rPr>
              <w:t>Output</w:t>
            </w:r>
            <w:r>
              <w:t xml:space="preserve">: </w:t>
            </w:r>
          </w:p>
        </w:tc>
        <w:tc>
          <w:tcPr>
            <w:tcW w:w="6520" w:type="dxa"/>
            <w:gridSpan w:val="5"/>
          </w:tcPr>
          <w:p w:rsidR="00E4078F" w:rsidRDefault="00E4078F" w:rsidP="00A27342">
            <w:pPr>
              <w:keepLines/>
              <w:rPr>
                <w:b/>
              </w:rPr>
            </w:pPr>
          </w:p>
        </w:tc>
      </w:tr>
      <w:tr w:rsidR="00E4078F" w:rsidTr="00A27342">
        <w:trPr>
          <w:cnfStyle w:val="000000100000"/>
          <w:trHeight w:val="305"/>
        </w:trPr>
        <w:tc>
          <w:tcPr>
            <w:tcW w:w="2268" w:type="dxa"/>
            <w:gridSpan w:val="2"/>
          </w:tcPr>
          <w:p w:rsidR="00E4078F" w:rsidRDefault="00E4078F" w:rsidP="00A27342">
            <w:pPr>
              <w:keepLines/>
              <w:spacing w:line="360" w:lineRule="auto"/>
              <w:rPr>
                <w:b/>
              </w:rPr>
            </w:pPr>
            <w:r>
              <w:rPr>
                <w:b/>
              </w:rPr>
              <w:t xml:space="preserve">Elaborazione: </w:t>
            </w:r>
          </w:p>
        </w:tc>
        <w:tc>
          <w:tcPr>
            <w:tcW w:w="6520" w:type="dxa"/>
            <w:gridSpan w:val="5"/>
          </w:tcPr>
          <w:p w:rsidR="00E4078F" w:rsidRPr="00B94882" w:rsidRDefault="00E4078F" w:rsidP="00A27342">
            <w:pPr>
              <w:keepLines/>
              <w:rPr>
                <w:b/>
              </w:rPr>
            </w:pPr>
          </w:p>
        </w:tc>
      </w:tr>
      <w:tr w:rsidR="00E4078F" w:rsidTr="00A27342">
        <w:trPr>
          <w:trHeight w:val="330"/>
        </w:trPr>
        <w:tc>
          <w:tcPr>
            <w:tcW w:w="2268" w:type="dxa"/>
            <w:gridSpan w:val="2"/>
          </w:tcPr>
          <w:p w:rsidR="00E4078F" w:rsidRDefault="00E4078F" w:rsidP="00A27342">
            <w:pPr>
              <w:keepLines/>
              <w:spacing w:line="360" w:lineRule="auto"/>
              <w:rPr>
                <w:b/>
              </w:rPr>
            </w:pPr>
            <w:r>
              <w:rPr>
                <w:b/>
              </w:rPr>
              <w:t>Pre-Condizioni:</w:t>
            </w:r>
          </w:p>
        </w:tc>
        <w:tc>
          <w:tcPr>
            <w:tcW w:w="6520" w:type="dxa"/>
            <w:gridSpan w:val="5"/>
          </w:tcPr>
          <w:p w:rsidR="00E4078F" w:rsidRDefault="00E4078F" w:rsidP="00A27342">
            <w:pPr>
              <w:keepLines/>
              <w:rPr>
                <w:b/>
              </w:rPr>
            </w:pPr>
          </w:p>
        </w:tc>
      </w:tr>
      <w:tr w:rsidR="00E4078F" w:rsidTr="00A27342">
        <w:trPr>
          <w:cnfStyle w:val="000000100000"/>
          <w:trHeight w:val="316"/>
        </w:trPr>
        <w:tc>
          <w:tcPr>
            <w:tcW w:w="2268" w:type="dxa"/>
            <w:gridSpan w:val="2"/>
          </w:tcPr>
          <w:p w:rsidR="00E4078F" w:rsidRDefault="00E4078F" w:rsidP="00A27342">
            <w:pPr>
              <w:keepLines/>
              <w:spacing w:line="360" w:lineRule="auto"/>
              <w:rPr>
                <w:b/>
              </w:rPr>
            </w:pPr>
            <w:r>
              <w:rPr>
                <w:b/>
              </w:rPr>
              <w:t>Post-Condizioni:</w:t>
            </w:r>
          </w:p>
        </w:tc>
        <w:tc>
          <w:tcPr>
            <w:tcW w:w="6520" w:type="dxa"/>
            <w:gridSpan w:val="5"/>
          </w:tcPr>
          <w:p w:rsidR="00E4078F" w:rsidRDefault="00E4078F" w:rsidP="00A27342">
            <w:pPr>
              <w:keepLines/>
              <w:rPr>
                <w:b/>
              </w:rPr>
            </w:pPr>
          </w:p>
        </w:tc>
      </w:tr>
      <w:tr w:rsidR="00E4078F" w:rsidTr="00A27342">
        <w:trPr>
          <w:trHeight w:val="339"/>
        </w:trPr>
        <w:tc>
          <w:tcPr>
            <w:tcW w:w="2268" w:type="dxa"/>
            <w:gridSpan w:val="2"/>
          </w:tcPr>
          <w:p w:rsidR="00E4078F" w:rsidRDefault="00E4078F" w:rsidP="00A27342">
            <w:pPr>
              <w:keepLines/>
              <w:spacing w:line="360" w:lineRule="auto"/>
              <w:rPr>
                <w:b/>
              </w:rPr>
            </w:pPr>
            <w:r>
              <w:rPr>
                <w:b/>
              </w:rPr>
              <w:t>Scenari Alternativi:</w:t>
            </w:r>
          </w:p>
        </w:tc>
        <w:tc>
          <w:tcPr>
            <w:tcW w:w="6520" w:type="dxa"/>
            <w:gridSpan w:val="5"/>
          </w:tcPr>
          <w:p w:rsidR="00E4078F" w:rsidRDefault="00E4078F" w:rsidP="00A27342">
            <w:pPr>
              <w:keepLines/>
              <w:rPr>
                <w:b/>
              </w:rPr>
            </w:pPr>
          </w:p>
        </w:tc>
      </w:tr>
      <w:tr w:rsidR="00E4078F" w:rsidTr="00A27342">
        <w:trPr>
          <w:cnfStyle w:val="000000100000"/>
          <w:trHeight w:val="128"/>
        </w:trPr>
        <w:tc>
          <w:tcPr>
            <w:tcW w:w="2268" w:type="dxa"/>
            <w:gridSpan w:val="2"/>
            <w:vMerge w:val="restart"/>
          </w:tcPr>
          <w:p w:rsidR="00E4078F" w:rsidRDefault="00E4078F" w:rsidP="00A27342">
            <w:pPr>
              <w:keepLines/>
              <w:rPr>
                <w:b/>
              </w:rPr>
            </w:pPr>
            <w:r>
              <w:rPr>
                <w:b/>
              </w:rPr>
              <w:t>Requisiti collegati</w:t>
            </w:r>
            <w:r>
              <w:t>:</w:t>
            </w:r>
          </w:p>
        </w:tc>
        <w:tc>
          <w:tcPr>
            <w:tcW w:w="6520" w:type="dxa"/>
            <w:gridSpan w:val="5"/>
          </w:tcPr>
          <w:p w:rsidR="00E4078F" w:rsidRPr="00B94882" w:rsidRDefault="00E4078F" w:rsidP="00A27342">
            <w:pPr>
              <w:keepLines/>
              <w:rPr>
                <w:i/>
              </w:rPr>
            </w:pPr>
          </w:p>
        </w:tc>
      </w:tr>
      <w:tr w:rsidR="00E4078F" w:rsidTr="00A27342">
        <w:trPr>
          <w:trHeight w:val="240"/>
        </w:trPr>
        <w:tc>
          <w:tcPr>
            <w:tcW w:w="2268" w:type="dxa"/>
            <w:gridSpan w:val="2"/>
            <w:vMerge/>
          </w:tcPr>
          <w:p w:rsidR="00E4078F" w:rsidRDefault="00E4078F" w:rsidP="00A27342">
            <w:pPr>
              <w:keepLines/>
              <w:rPr>
                <w:b/>
              </w:rPr>
            </w:pPr>
          </w:p>
        </w:tc>
        <w:tc>
          <w:tcPr>
            <w:tcW w:w="6520" w:type="dxa"/>
            <w:gridSpan w:val="5"/>
          </w:tcPr>
          <w:p w:rsidR="00E4078F" w:rsidRPr="00B94882" w:rsidRDefault="00E4078F" w:rsidP="00A22688">
            <w:pPr>
              <w:keepLines/>
              <w:rPr>
                <w:i/>
              </w:rPr>
            </w:pPr>
            <w:r>
              <w:t xml:space="preserve">Precedenti: </w:t>
            </w:r>
          </w:p>
        </w:tc>
      </w:tr>
      <w:tr w:rsidR="00E4078F" w:rsidTr="00A27342">
        <w:trPr>
          <w:cnfStyle w:val="000000100000"/>
          <w:trHeight w:val="150"/>
        </w:trPr>
        <w:tc>
          <w:tcPr>
            <w:tcW w:w="2268" w:type="dxa"/>
            <w:gridSpan w:val="2"/>
            <w:vMerge/>
          </w:tcPr>
          <w:p w:rsidR="00E4078F" w:rsidRDefault="00E4078F" w:rsidP="00A27342">
            <w:pPr>
              <w:keepLines/>
              <w:rPr>
                <w:b/>
              </w:rPr>
            </w:pPr>
          </w:p>
        </w:tc>
        <w:tc>
          <w:tcPr>
            <w:tcW w:w="278" w:type="dxa"/>
          </w:tcPr>
          <w:p w:rsidR="00E4078F" w:rsidRDefault="00E4078F" w:rsidP="00A27342">
            <w:pPr>
              <w:keepLines/>
            </w:pPr>
          </w:p>
        </w:tc>
        <w:tc>
          <w:tcPr>
            <w:tcW w:w="6242" w:type="dxa"/>
            <w:gridSpan w:val="4"/>
          </w:tcPr>
          <w:p w:rsidR="00E4078F" w:rsidRPr="00F77587" w:rsidRDefault="000D6268" w:rsidP="00F77587">
            <w:pPr>
              <w:keepLines/>
              <w:rPr>
                <w:i/>
              </w:rPr>
            </w:pPr>
            <w:fldSimple w:instr=" REF _Ref198101326 \r \h  \* MERGEFORMAT ">
              <w:ins w:id="1146" w:author="Roberto Pratola" w:date="2008-05-13T16:31:00Z">
                <w:r w:rsidRPr="000D6268">
                  <w:rPr>
                    <w:i/>
                    <w:rPrChange w:id="1147" w:author="Roberto Pratola" w:date="2008-05-13T16:31:00Z">
                      <w:rPr>
                        <w:rFonts w:ascii="Times New Roman" w:eastAsia="Times New Roman" w:hAnsi="Times New Roman" w:cs="Times New Roman"/>
                        <w:color w:val="auto"/>
                        <w:sz w:val="24"/>
                        <w:szCs w:val="24"/>
                        <w:lang w:eastAsia="it-IT"/>
                      </w:rPr>
                    </w:rPrChange>
                  </w:rPr>
                  <w:t>UC-AREA01-01</w:t>
                </w:r>
              </w:ins>
              <w:del w:id="1148" w:author="Roberto Pratola" w:date="2008-05-13T10:31:00Z">
                <w:r w:rsidR="00F77587" w:rsidRPr="00F77587" w:rsidDel="004E3102">
                  <w:rPr>
                    <w:i/>
                  </w:rPr>
                  <w:delText>UC-AREA01-01</w:delText>
                </w:r>
              </w:del>
            </w:fldSimple>
          </w:p>
        </w:tc>
      </w:tr>
      <w:tr w:rsidR="00E4078F" w:rsidTr="00A27342">
        <w:trPr>
          <w:trHeight w:val="165"/>
        </w:trPr>
        <w:tc>
          <w:tcPr>
            <w:tcW w:w="2268" w:type="dxa"/>
            <w:gridSpan w:val="2"/>
            <w:vMerge/>
          </w:tcPr>
          <w:p w:rsidR="00E4078F" w:rsidRDefault="00E4078F" w:rsidP="00A27342">
            <w:pPr>
              <w:keepLines/>
              <w:rPr>
                <w:b/>
              </w:rPr>
            </w:pPr>
          </w:p>
        </w:tc>
        <w:tc>
          <w:tcPr>
            <w:tcW w:w="6520" w:type="dxa"/>
            <w:gridSpan w:val="5"/>
          </w:tcPr>
          <w:p w:rsidR="00E4078F" w:rsidRPr="00C25C74" w:rsidRDefault="00E4078F" w:rsidP="00A22688">
            <w:pPr>
              <w:keepLines/>
            </w:pPr>
            <w:r w:rsidRPr="00C25C74">
              <w:t xml:space="preserve">Successivi: </w:t>
            </w:r>
          </w:p>
        </w:tc>
      </w:tr>
      <w:tr w:rsidR="00E4078F" w:rsidRPr="00894E83" w:rsidTr="00A27342">
        <w:trPr>
          <w:cnfStyle w:val="000000100000"/>
          <w:trHeight w:val="195"/>
        </w:trPr>
        <w:tc>
          <w:tcPr>
            <w:tcW w:w="2268" w:type="dxa"/>
            <w:gridSpan w:val="2"/>
            <w:vMerge/>
          </w:tcPr>
          <w:p w:rsidR="00E4078F" w:rsidRDefault="00E4078F" w:rsidP="00A27342">
            <w:pPr>
              <w:keepLines/>
              <w:rPr>
                <w:b/>
              </w:rPr>
            </w:pPr>
          </w:p>
        </w:tc>
        <w:tc>
          <w:tcPr>
            <w:tcW w:w="278" w:type="dxa"/>
          </w:tcPr>
          <w:p w:rsidR="00E4078F" w:rsidRPr="00B94882" w:rsidRDefault="00E4078F" w:rsidP="00A27342">
            <w:pPr>
              <w:keepLines/>
              <w:rPr>
                <w:i/>
              </w:rPr>
            </w:pPr>
          </w:p>
        </w:tc>
        <w:tc>
          <w:tcPr>
            <w:tcW w:w="6242" w:type="dxa"/>
            <w:gridSpan w:val="4"/>
          </w:tcPr>
          <w:p w:rsidR="00E4078F" w:rsidRPr="00F77587" w:rsidRDefault="000D6268" w:rsidP="00A27342">
            <w:pPr>
              <w:keepLines/>
              <w:rPr>
                <w:i/>
                <w:lang w:val="en-US"/>
              </w:rPr>
            </w:pPr>
            <w:fldSimple w:instr=" REF _Ref198101352 \r \h  \* MERGEFORMAT ">
              <w:ins w:id="1149" w:author="Roberto Pratola" w:date="2008-05-13T16:31:00Z">
                <w:r w:rsidRPr="000D6268">
                  <w:rPr>
                    <w:i/>
                    <w:lang w:val="en-US"/>
                    <w:rPrChange w:id="1150" w:author="Roberto Pratola" w:date="2008-05-13T16:31:00Z">
                      <w:rPr>
                        <w:rFonts w:ascii="Times New Roman" w:eastAsia="Times New Roman" w:hAnsi="Times New Roman" w:cs="Times New Roman"/>
                        <w:color w:val="auto"/>
                        <w:sz w:val="24"/>
                        <w:szCs w:val="24"/>
                        <w:lang w:val="en-US" w:eastAsia="it-IT"/>
                      </w:rPr>
                    </w:rPrChange>
                  </w:rPr>
                  <w:t>UC-AREA01-03</w:t>
                </w:r>
              </w:ins>
              <w:del w:id="1151" w:author="Roberto Pratola" w:date="2008-05-13T10:31:00Z">
                <w:r w:rsidR="00F77587" w:rsidRPr="00F77587" w:rsidDel="004E3102">
                  <w:rPr>
                    <w:i/>
                    <w:lang w:val="en-US"/>
                  </w:rPr>
                  <w:delText>UC-AREA01-03</w:delText>
                </w:r>
              </w:del>
            </w:fldSimple>
            <w:r w:rsidR="00F77587" w:rsidRPr="00F77587">
              <w:rPr>
                <w:i/>
                <w:lang w:val="en-US"/>
              </w:rPr>
              <w:t xml:space="preserve">, </w:t>
            </w:r>
            <w:fldSimple w:instr=" REF _Ref198101357 \r \h  \* MERGEFORMAT ">
              <w:ins w:id="1152" w:author="Roberto Pratola" w:date="2008-05-13T16:31:00Z">
                <w:r w:rsidRPr="000D6268">
                  <w:rPr>
                    <w:i/>
                    <w:lang w:val="en-US"/>
                    <w:rPrChange w:id="1153" w:author="Roberto Pratola" w:date="2008-05-13T16:31:00Z">
                      <w:rPr>
                        <w:rFonts w:ascii="Times New Roman" w:eastAsia="Times New Roman" w:hAnsi="Times New Roman" w:cs="Times New Roman"/>
                        <w:color w:val="auto"/>
                        <w:sz w:val="24"/>
                        <w:szCs w:val="24"/>
                        <w:lang w:val="en-US" w:eastAsia="it-IT"/>
                      </w:rPr>
                    </w:rPrChange>
                  </w:rPr>
                  <w:t>UC-AREA01-05</w:t>
                </w:r>
              </w:ins>
              <w:del w:id="1154" w:author="Roberto Pratola" w:date="2008-05-13T10:31:00Z">
                <w:r w:rsidR="00F77587" w:rsidRPr="00F77587" w:rsidDel="004E3102">
                  <w:rPr>
                    <w:i/>
                    <w:lang w:val="en-US"/>
                  </w:rPr>
                  <w:delText>UC-AREA01-05</w:delText>
                </w:r>
              </w:del>
            </w:fldSimple>
            <w:r w:rsidR="00F77587" w:rsidRPr="00F77587">
              <w:rPr>
                <w:i/>
                <w:lang w:val="en-US"/>
              </w:rPr>
              <w:t xml:space="preserve">, </w:t>
            </w:r>
            <w:fldSimple w:instr=" REF _Ref198101361 \r \h  \* MERGEFORMAT ">
              <w:ins w:id="1155" w:author="Roberto Pratola" w:date="2008-05-13T16:31:00Z">
                <w:r w:rsidRPr="000D6268">
                  <w:rPr>
                    <w:i/>
                    <w:lang w:val="en-US"/>
                    <w:rPrChange w:id="1156" w:author="Roberto Pratola" w:date="2008-05-13T16:31:00Z">
                      <w:rPr>
                        <w:rFonts w:ascii="Times New Roman" w:eastAsia="Times New Roman" w:hAnsi="Times New Roman" w:cs="Times New Roman"/>
                        <w:color w:val="auto"/>
                        <w:sz w:val="24"/>
                        <w:szCs w:val="24"/>
                        <w:lang w:val="en-US" w:eastAsia="it-IT"/>
                      </w:rPr>
                    </w:rPrChange>
                  </w:rPr>
                  <w:t>UC-AREA01-04</w:t>
                </w:r>
              </w:ins>
              <w:del w:id="1157" w:author="Roberto Pratola" w:date="2008-05-13T10:31:00Z">
                <w:r w:rsidR="00F77587" w:rsidRPr="00F77587" w:rsidDel="004E3102">
                  <w:rPr>
                    <w:i/>
                    <w:lang w:val="en-US"/>
                  </w:rPr>
                  <w:delText>UC-AREA01-04</w:delText>
                </w:r>
              </w:del>
            </w:fldSimple>
            <w:r w:rsidR="00F77587" w:rsidRPr="00F77587">
              <w:rPr>
                <w:i/>
                <w:lang w:val="en-US"/>
              </w:rPr>
              <w:t xml:space="preserve">, </w:t>
            </w:r>
            <w:fldSimple w:instr=" REF _Ref198101343 \r \h  \* MERGEFORMAT ">
              <w:ins w:id="1158" w:author="Roberto Pratola" w:date="2008-05-13T16:31:00Z">
                <w:r w:rsidRPr="000D6268">
                  <w:rPr>
                    <w:i/>
                    <w:lang w:val="en-US"/>
                    <w:rPrChange w:id="1159" w:author="Roberto Pratola" w:date="2008-05-13T16:31:00Z">
                      <w:rPr>
                        <w:rFonts w:ascii="Times New Roman" w:eastAsia="Times New Roman" w:hAnsi="Times New Roman" w:cs="Times New Roman"/>
                        <w:color w:val="auto"/>
                        <w:sz w:val="24"/>
                        <w:szCs w:val="24"/>
                        <w:lang w:val="en-US" w:eastAsia="it-IT"/>
                      </w:rPr>
                    </w:rPrChange>
                  </w:rPr>
                  <w:t>UC-AREA02-01</w:t>
                </w:r>
              </w:ins>
              <w:del w:id="1160" w:author="Roberto Pratola" w:date="2008-05-13T10:31:00Z">
                <w:r w:rsidR="00F77587" w:rsidRPr="00F77587" w:rsidDel="004E3102">
                  <w:rPr>
                    <w:i/>
                    <w:lang w:val="en-US"/>
                  </w:rPr>
                  <w:delText>UC-AREA02-01</w:delText>
                </w:r>
              </w:del>
            </w:fldSimple>
          </w:p>
        </w:tc>
      </w:tr>
      <w:tr w:rsidR="00E4078F" w:rsidTr="00A27342">
        <w:trPr>
          <w:trHeight w:val="293"/>
        </w:trPr>
        <w:tc>
          <w:tcPr>
            <w:tcW w:w="2268" w:type="dxa"/>
            <w:gridSpan w:val="2"/>
          </w:tcPr>
          <w:p w:rsidR="00E4078F" w:rsidRPr="003442A2" w:rsidRDefault="00E4078F" w:rsidP="00A27342">
            <w:pPr>
              <w:pStyle w:val="Pidipagina"/>
              <w:keepLines/>
              <w:rPr>
                <w:b/>
              </w:rPr>
            </w:pPr>
            <w:r w:rsidRPr="003442A2">
              <w:rPr>
                <w:b/>
              </w:rPr>
              <w:t>Note:</w:t>
            </w:r>
          </w:p>
        </w:tc>
        <w:tc>
          <w:tcPr>
            <w:tcW w:w="6520" w:type="dxa"/>
            <w:gridSpan w:val="5"/>
          </w:tcPr>
          <w:p w:rsidR="00E4078F" w:rsidRDefault="00E4078F" w:rsidP="00A27342">
            <w:pPr>
              <w:pStyle w:val="Pidipagina"/>
              <w:keepLines/>
            </w:pPr>
          </w:p>
        </w:tc>
      </w:tr>
      <w:tr w:rsidR="00E4078F" w:rsidTr="00A27342">
        <w:trPr>
          <w:cnfStyle w:val="000000100000"/>
          <w:trHeight w:val="293"/>
        </w:trPr>
        <w:tc>
          <w:tcPr>
            <w:tcW w:w="1133" w:type="dxa"/>
          </w:tcPr>
          <w:p w:rsidR="00E4078F" w:rsidRPr="003442A2" w:rsidRDefault="00E4078F" w:rsidP="00A27342">
            <w:pPr>
              <w:keepLines/>
              <w:rPr>
                <w:b/>
              </w:rPr>
            </w:pPr>
            <w:r w:rsidRPr="003442A2">
              <w:rPr>
                <w:b/>
              </w:rPr>
              <w:t>Stato</w:t>
            </w:r>
            <w:r>
              <w:rPr>
                <w:b/>
              </w:rPr>
              <w:t>:</w:t>
            </w:r>
          </w:p>
        </w:tc>
        <w:tc>
          <w:tcPr>
            <w:tcW w:w="1135" w:type="dxa"/>
          </w:tcPr>
          <w:p w:rsidR="00E4078F" w:rsidRDefault="00E4078F" w:rsidP="00A27342">
            <w:pPr>
              <w:pStyle w:val="Pidipagina"/>
              <w:keepLines/>
            </w:pPr>
            <w:r>
              <w:t>Finale</w:t>
            </w:r>
          </w:p>
        </w:tc>
        <w:tc>
          <w:tcPr>
            <w:tcW w:w="1156" w:type="dxa"/>
            <w:gridSpan w:val="2"/>
          </w:tcPr>
          <w:p w:rsidR="00E4078F" w:rsidRPr="003442A2" w:rsidRDefault="00E4078F" w:rsidP="00A27342">
            <w:pPr>
              <w:keepLines/>
              <w:rPr>
                <w:b/>
              </w:rPr>
            </w:pPr>
            <w:r w:rsidRPr="003442A2">
              <w:rPr>
                <w:b/>
              </w:rPr>
              <w:t>Priorità:</w:t>
            </w:r>
          </w:p>
        </w:tc>
        <w:tc>
          <w:tcPr>
            <w:tcW w:w="951" w:type="dxa"/>
          </w:tcPr>
          <w:p w:rsidR="00E4078F" w:rsidRDefault="00E4078F" w:rsidP="00A27342">
            <w:pPr>
              <w:keepLines/>
            </w:pPr>
            <w:r>
              <w:t>Alta</w:t>
            </w:r>
          </w:p>
        </w:tc>
        <w:tc>
          <w:tcPr>
            <w:tcW w:w="2693" w:type="dxa"/>
          </w:tcPr>
          <w:p w:rsidR="00E4078F" w:rsidRPr="003442A2" w:rsidRDefault="00E4078F" w:rsidP="00A27342">
            <w:pPr>
              <w:pStyle w:val="Pidipagina"/>
              <w:keepLines/>
              <w:rPr>
                <w:b/>
              </w:rPr>
            </w:pPr>
            <w:r w:rsidRPr="003442A2">
              <w:rPr>
                <w:b/>
              </w:rPr>
              <w:t>Livello di Comprensione:</w:t>
            </w:r>
          </w:p>
        </w:tc>
        <w:tc>
          <w:tcPr>
            <w:tcW w:w="1720" w:type="dxa"/>
          </w:tcPr>
          <w:p w:rsidR="00E4078F" w:rsidRDefault="00E4078F" w:rsidP="00A27342">
            <w:pPr>
              <w:pStyle w:val="Pidipagina"/>
              <w:keepLines/>
            </w:pPr>
            <w:r>
              <w:t>Compreso</w:t>
            </w:r>
          </w:p>
        </w:tc>
      </w:tr>
      <w:tr w:rsidR="00E4078F" w:rsidTr="00A27342">
        <w:trPr>
          <w:trHeight w:val="240"/>
        </w:trPr>
        <w:tc>
          <w:tcPr>
            <w:tcW w:w="1133" w:type="dxa"/>
          </w:tcPr>
          <w:p w:rsidR="00E4078F" w:rsidRPr="003442A2" w:rsidRDefault="00E4078F" w:rsidP="00A27342">
            <w:pPr>
              <w:pStyle w:val="Pidipagina"/>
              <w:keepLines/>
              <w:rPr>
                <w:b/>
              </w:rPr>
            </w:pPr>
            <w:r w:rsidRPr="003442A2">
              <w:rPr>
                <w:b/>
              </w:rPr>
              <w:t>Versione:</w:t>
            </w:r>
          </w:p>
        </w:tc>
        <w:tc>
          <w:tcPr>
            <w:tcW w:w="1135" w:type="dxa"/>
          </w:tcPr>
          <w:p w:rsidR="00E4078F" w:rsidRDefault="00E4078F" w:rsidP="00A27342">
            <w:pPr>
              <w:pStyle w:val="Titoloindice"/>
              <w:keepLines/>
            </w:pPr>
          </w:p>
        </w:tc>
        <w:tc>
          <w:tcPr>
            <w:tcW w:w="1156" w:type="dxa"/>
            <w:gridSpan w:val="2"/>
          </w:tcPr>
          <w:p w:rsidR="00E4078F" w:rsidRPr="003442A2" w:rsidRDefault="00E4078F" w:rsidP="00A27342">
            <w:pPr>
              <w:keepLines/>
              <w:rPr>
                <w:b/>
              </w:rPr>
            </w:pPr>
            <w:r w:rsidRPr="003442A2">
              <w:rPr>
                <w:b/>
              </w:rPr>
              <w:t>Stabilità:</w:t>
            </w:r>
          </w:p>
        </w:tc>
        <w:tc>
          <w:tcPr>
            <w:tcW w:w="951" w:type="dxa"/>
          </w:tcPr>
          <w:p w:rsidR="00E4078F" w:rsidRDefault="00E4078F" w:rsidP="00A27342">
            <w:pPr>
              <w:keepLines/>
            </w:pPr>
            <w:r>
              <w:t>Stabile</w:t>
            </w:r>
          </w:p>
        </w:tc>
        <w:tc>
          <w:tcPr>
            <w:tcW w:w="2693" w:type="dxa"/>
          </w:tcPr>
          <w:p w:rsidR="00E4078F" w:rsidRPr="003442A2" w:rsidRDefault="00E4078F" w:rsidP="00A27342">
            <w:pPr>
              <w:keepLines/>
              <w:rPr>
                <w:b/>
              </w:rPr>
            </w:pPr>
            <w:r w:rsidRPr="003442A2">
              <w:rPr>
                <w:b/>
              </w:rPr>
              <w:t>Data:</w:t>
            </w:r>
          </w:p>
        </w:tc>
        <w:tc>
          <w:tcPr>
            <w:tcW w:w="1720" w:type="dxa"/>
          </w:tcPr>
          <w:p w:rsidR="00E4078F" w:rsidRPr="00425AE2" w:rsidRDefault="002A3800" w:rsidP="00A27342">
            <w:pPr>
              <w:keepLines/>
            </w:pPr>
            <w:r>
              <w:t>08</w:t>
            </w:r>
            <w:r w:rsidRPr="00425AE2">
              <w:t>/0</w:t>
            </w:r>
            <w:r>
              <w:t>5</w:t>
            </w:r>
            <w:r w:rsidRPr="00425AE2">
              <w:t>/2008</w:t>
            </w:r>
          </w:p>
        </w:tc>
      </w:tr>
    </w:tbl>
    <w:p w:rsidR="00A65AA0" w:rsidRDefault="00A65AA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E351F7" w:rsidTr="0000556D">
        <w:trPr>
          <w:cnfStyle w:val="100000000000"/>
          <w:trHeight w:val="201"/>
        </w:trPr>
        <w:tc>
          <w:tcPr>
            <w:tcW w:w="2268" w:type="dxa"/>
            <w:gridSpan w:val="2"/>
          </w:tcPr>
          <w:p w:rsidR="00E351F7" w:rsidRDefault="00E351F7" w:rsidP="0000556D">
            <w:pPr>
              <w:keepLines/>
              <w:spacing w:line="360" w:lineRule="auto"/>
              <w:ind w:left="34"/>
            </w:pPr>
            <w:r>
              <w:t>Funzionalità:</w:t>
            </w:r>
          </w:p>
        </w:tc>
        <w:tc>
          <w:tcPr>
            <w:tcW w:w="6520" w:type="dxa"/>
            <w:gridSpan w:val="5"/>
          </w:tcPr>
          <w:p w:rsidR="00E351F7" w:rsidRPr="00F74DD8" w:rsidRDefault="00832582" w:rsidP="0000556D">
            <w:pPr>
              <w:pStyle w:val="Paragrafoelenco"/>
              <w:keepLines/>
              <w:numPr>
                <w:ilvl w:val="0"/>
                <w:numId w:val="20"/>
              </w:numPr>
              <w:ind w:left="1588" w:hanging="1559"/>
              <w:rPr>
                <w:b w:val="0"/>
              </w:rPr>
            </w:pPr>
            <w:bookmarkStart w:id="1161" w:name="_Ref198101352"/>
            <w:r>
              <w:rPr>
                <w:b w:val="0"/>
              </w:rPr>
              <w:t>Visualizzazione Proprietà Elemento Grafo</w:t>
            </w:r>
            <w:bookmarkEnd w:id="1161"/>
          </w:p>
        </w:tc>
      </w:tr>
      <w:tr w:rsidR="00E351F7" w:rsidTr="0000556D">
        <w:trPr>
          <w:cnfStyle w:val="000000100000"/>
          <w:trHeight w:val="276"/>
        </w:trPr>
        <w:tc>
          <w:tcPr>
            <w:tcW w:w="2268" w:type="dxa"/>
            <w:gridSpan w:val="2"/>
          </w:tcPr>
          <w:p w:rsidR="00E351F7" w:rsidRDefault="00E351F7" w:rsidP="0000556D">
            <w:pPr>
              <w:keepLines/>
              <w:spacing w:line="360" w:lineRule="auto"/>
              <w:rPr>
                <w:b/>
              </w:rPr>
            </w:pPr>
            <w:r>
              <w:rPr>
                <w:b/>
              </w:rPr>
              <w:t>Descrizione</w:t>
            </w:r>
            <w:r>
              <w:t xml:space="preserve">: </w:t>
            </w:r>
          </w:p>
        </w:tc>
        <w:tc>
          <w:tcPr>
            <w:tcW w:w="6520" w:type="dxa"/>
            <w:gridSpan w:val="5"/>
          </w:tcPr>
          <w:p w:rsidR="00E351F7" w:rsidRPr="00832582" w:rsidRDefault="00832582" w:rsidP="0000556D">
            <w:pPr>
              <w:keepLines/>
            </w:pPr>
            <w:r>
              <w:t>A valle della visualizzazione del grafo, l’utente può selezionare un nodo visualizzandone, quindi, le proprietà in un’apposita property view. Le proprietà identificheranno la tipologia, il nome, identificativo univoco</w:t>
            </w:r>
            <w:r w:rsidR="00975C46">
              <w:t>(</w:t>
            </w:r>
            <w:r>
              <w:t xml:space="preserve">… </w:t>
            </w:r>
            <w:r w:rsidR="00975C46">
              <w:t>da definire)</w:t>
            </w:r>
          </w:p>
        </w:tc>
      </w:tr>
      <w:tr w:rsidR="00E351F7" w:rsidTr="0000556D">
        <w:trPr>
          <w:trHeight w:val="263"/>
        </w:trPr>
        <w:tc>
          <w:tcPr>
            <w:tcW w:w="2268" w:type="dxa"/>
            <w:gridSpan w:val="2"/>
          </w:tcPr>
          <w:p w:rsidR="00E351F7" w:rsidRDefault="00E351F7" w:rsidP="0000556D">
            <w:pPr>
              <w:keepLines/>
              <w:spacing w:line="360" w:lineRule="auto"/>
              <w:rPr>
                <w:b/>
              </w:rPr>
            </w:pPr>
            <w:r>
              <w:rPr>
                <w:b/>
              </w:rPr>
              <w:t xml:space="preserve">Attori: </w:t>
            </w:r>
          </w:p>
        </w:tc>
        <w:tc>
          <w:tcPr>
            <w:tcW w:w="6520" w:type="dxa"/>
            <w:gridSpan w:val="5"/>
          </w:tcPr>
          <w:p w:rsidR="00E351F7" w:rsidRDefault="00E351F7" w:rsidP="0000556D">
            <w:pPr>
              <w:keepLines/>
              <w:rPr>
                <w:b/>
              </w:rPr>
            </w:pPr>
            <w:r>
              <w:t>Sconosciuti</w:t>
            </w:r>
          </w:p>
        </w:tc>
      </w:tr>
      <w:tr w:rsidR="00E351F7" w:rsidTr="0000556D">
        <w:trPr>
          <w:cnfStyle w:val="000000100000"/>
          <w:trHeight w:val="283"/>
        </w:trPr>
        <w:tc>
          <w:tcPr>
            <w:tcW w:w="2268" w:type="dxa"/>
            <w:gridSpan w:val="2"/>
          </w:tcPr>
          <w:p w:rsidR="00E351F7" w:rsidRDefault="00E351F7" w:rsidP="0000556D">
            <w:pPr>
              <w:keepLines/>
              <w:spacing w:line="360" w:lineRule="auto"/>
              <w:rPr>
                <w:b/>
              </w:rPr>
            </w:pPr>
            <w:r>
              <w:rPr>
                <w:b/>
              </w:rPr>
              <w:t xml:space="preserve">Input: </w:t>
            </w:r>
          </w:p>
        </w:tc>
        <w:tc>
          <w:tcPr>
            <w:tcW w:w="6520" w:type="dxa"/>
            <w:gridSpan w:val="5"/>
          </w:tcPr>
          <w:p w:rsidR="00E351F7" w:rsidRDefault="00E351F7" w:rsidP="0000556D">
            <w:pPr>
              <w:keepLines/>
              <w:rPr>
                <w:b/>
              </w:rPr>
            </w:pPr>
          </w:p>
        </w:tc>
      </w:tr>
      <w:tr w:rsidR="00E351F7" w:rsidTr="0000556D">
        <w:trPr>
          <w:trHeight w:val="223"/>
        </w:trPr>
        <w:tc>
          <w:tcPr>
            <w:tcW w:w="2268" w:type="dxa"/>
            <w:gridSpan w:val="2"/>
          </w:tcPr>
          <w:p w:rsidR="00E351F7" w:rsidRDefault="00E351F7" w:rsidP="0000556D">
            <w:pPr>
              <w:keepLines/>
              <w:spacing w:line="360" w:lineRule="auto"/>
              <w:rPr>
                <w:b/>
              </w:rPr>
            </w:pPr>
            <w:r>
              <w:rPr>
                <w:b/>
              </w:rPr>
              <w:t>Output</w:t>
            </w:r>
            <w:r>
              <w:t xml:space="preserve">: </w:t>
            </w:r>
          </w:p>
        </w:tc>
        <w:tc>
          <w:tcPr>
            <w:tcW w:w="6520" w:type="dxa"/>
            <w:gridSpan w:val="5"/>
          </w:tcPr>
          <w:p w:rsidR="00E351F7" w:rsidRDefault="00E351F7" w:rsidP="0000556D">
            <w:pPr>
              <w:keepLines/>
              <w:rPr>
                <w:b/>
              </w:rPr>
            </w:pPr>
          </w:p>
        </w:tc>
      </w:tr>
      <w:tr w:rsidR="00E351F7" w:rsidTr="0000556D">
        <w:trPr>
          <w:cnfStyle w:val="000000100000"/>
          <w:trHeight w:val="305"/>
        </w:trPr>
        <w:tc>
          <w:tcPr>
            <w:tcW w:w="2268" w:type="dxa"/>
            <w:gridSpan w:val="2"/>
          </w:tcPr>
          <w:p w:rsidR="00E351F7" w:rsidRDefault="00E351F7" w:rsidP="0000556D">
            <w:pPr>
              <w:keepLines/>
              <w:spacing w:line="360" w:lineRule="auto"/>
              <w:rPr>
                <w:b/>
              </w:rPr>
            </w:pPr>
            <w:r>
              <w:rPr>
                <w:b/>
              </w:rPr>
              <w:t xml:space="preserve">Elaborazione: </w:t>
            </w:r>
          </w:p>
        </w:tc>
        <w:tc>
          <w:tcPr>
            <w:tcW w:w="6520" w:type="dxa"/>
            <w:gridSpan w:val="5"/>
          </w:tcPr>
          <w:p w:rsidR="00E351F7" w:rsidRPr="00B94882" w:rsidRDefault="00E351F7" w:rsidP="0000556D">
            <w:pPr>
              <w:keepLines/>
              <w:rPr>
                <w:b/>
              </w:rPr>
            </w:pPr>
          </w:p>
        </w:tc>
      </w:tr>
      <w:tr w:rsidR="00E351F7" w:rsidTr="0000556D">
        <w:trPr>
          <w:trHeight w:val="330"/>
        </w:trPr>
        <w:tc>
          <w:tcPr>
            <w:tcW w:w="2268" w:type="dxa"/>
            <w:gridSpan w:val="2"/>
          </w:tcPr>
          <w:p w:rsidR="00E351F7" w:rsidRDefault="00E351F7" w:rsidP="0000556D">
            <w:pPr>
              <w:keepLines/>
              <w:spacing w:line="360" w:lineRule="auto"/>
              <w:rPr>
                <w:b/>
              </w:rPr>
            </w:pPr>
            <w:r>
              <w:rPr>
                <w:b/>
              </w:rPr>
              <w:t>Pre-Condizioni:</w:t>
            </w:r>
          </w:p>
        </w:tc>
        <w:tc>
          <w:tcPr>
            <w:tcW w:w="6520" w:type="dxa"/>
            <w:gridSpan w:val="5"/>
          </w:tcPr>
          <w:p w:rsidR="00E351F7" w:rsidRDefault="00E351F7" w:rsidP="0000556D">
            <w:pPr>
              <w:keepLines/>
              <w:rPr>
                <w:b/>
              </w:rPr>
            </w:pPr>
          </w:p>
        </w:tc>
      </w:tr>
      <w:tr w:rsidR="00E351F7" w:rsidTr="0000556D">
        <w:trPr>
          <w:cnfStyle w:val="000000100000"/>
          <w:trHeight w:val="316"/>
        </w:trPr>
        <w:tc>
          <w:tcPr>
            <w:tcW w:w="2268" w:type="dxa"/>
            <w:gridSpan w:val="2"/>
          </w:tcPr>
          <w:p w:rsidR="00E351F7" w:rsidRDefault="00E351F7" w:rsidP="0000556D">
            <w:pPr>
              <w:keepLines/>
              <w:spacing w:line="360" w:lineRule="auto"/>
              <w:rPr>
                <w:b/>
              </w:rPr>
            </w:pPr>
            <w:r>
              <w:rPr>
                <w:b/>
              </w:rPr>
              <w:t>Post-Condizioni:</w:t>
            </w:r>
          </w:p>
        </w:tc>
        <w:tc>
          <w:tcPr>
            <w:tcW w:w="6520" w:type="dxa"/>
            <w:gridSpan w:val="5"/>
          </w:tcPr>
          <w:p w:rsidR="00E351F7" w:rsidRDefault="00E351F7" w:rsidP="0000556D">
            <w:pPr>
              <w:keepLines/>
              <w:rPr>
                <w:b/>
              </w:rPr>
            </w:pPr>
          </w:p>
        </w:tc>
      </w:tr>
      <w:tr w:rsidR="00E351F7" w:rsidTr="0000556D">
        <w:trPr>
          <w:trHeight w:val="339"/>
        </w:trPr>
        <w:tc>
          <w:tcPr>
            <w:tcW w:w="2268" w:type="dxa"/>
            <w:gridSpan w:val="2"/>
          </w:tcPr>
          <w:p w:rsidR="00E351F7" w:rsidRDefault="00E351F7" w:rsidP="0000556D">
            <w:pPr>
              <w:keepLines/>
              <w:spacing w:line="360" w:lineRule="auto"/>
              <w:rPr>
                <w:b/>
              </w:rPr>
            </w:pPr>
            <w:r>
              <w:rPr>
                <w:b/>
              </w:rPr>
              <w:t>Scenari Alternativi:</w:t>
            </w:r>
          </w:p>
        </w:tc>
        <w:tc>
          <w:tcPr>
            <w:tcW w:w="6520" w:type="dxa"/>
            <w:gridSpan w:val="5"/>
          </w:tcPr>
          <w:p w:rsidR="00E351F7" w:rsidRDefault="00E351F7" w:rsidP="0000556D">
            <w:pPr>
              <w:keepLines/>
              <w:rPr>
                <w:b/>
              </w:rPr>
            </w:pPr>
          </w:p>
        </w:tc>
      </w:tr>
      <w:tr w:rsidR="00E351F7" w:rsidTr="0000556D">
        <w:trPr>
          <w:cnfStyle w:val="000000100000"/>
          <w:trHeight w:val="128"/>
        </w:trPr>
        <w:tc>
          <w:tcPr>
            <w:tcW w:w="2268" w:type="dxa"/>
            <w:gridSpan w:val="2"/>
            <w:vMerge w:val="restart"/>
          </w:tcPr>
          <w:p w:rsidR="00E351F7" w:rsidRDefault="00E351F7" w:rsidP="0000556D">
            <w:pPr>
              <w:keepLines/>
              <w:rPr>
                <w:b/>
              </w:rPr>
            </w:pPr>
            <w:r>
              <w:rPr>
                <w:b/>
              </w:rPr>
              <w:t>Requisiti collegati</w:t>
            </w:r>
            <w:r>
              <w:t>:</w:t>
            </w:r>
          </w:p>
        </w:tc>
        <w:tc>
          <w:tcPr>
            <w:tcW w:w="6520" w:type="dxa"/>
            <w:gridSpan w:val="5"/>
          </w:tcPr>
          <w:p w:rsidR="00E351F7" w:rsidRPr="00B94882" w:rsidRDefault="00E351F7" w:rsidP="0000556D">
            <w:pPr>
              <w:keepLines/>
              <w:rPr>
                <w:i/>
              </w:rPr>
            </w:pPr>
          </w:p>
        </w:tc>
      </w:tr>
      <w:tr w:rsidR="00E351F7" w:rsidTr="0000556D">
        <w:trPr>
          <w:trHeight w:val="240"/>
        </w:trPr>
        <w:tc>
          <w:tcPr>
            <w:tcW w:w="2268" w:type="dxa"/>
            <w:gridSpan w:val="2"/>
            <w:vMerge/>
          </w:tcPr>
          <w:p w:rsidR="00E351F7" w:rsidRDefault="00E351F7" w:rsidP="0000556D">
            <w:pPr>
              <w:keepLines/>
              <w:rPr>
                <w:b/>
              </w:rPr>
            </w:pPr>
          </w:p>
        </w:tc>
        <w:tc>
          <w:tcPr>
            <w:tcW w:w="6520" w:type="dxa"/>
            <w:gridSpan w:val="5"/>
          </w:tcPr>
          <w:p w:rsidR="00E351F7" w:rsidRPr="00B94882" w:rsidRDefault="00E351F7" w:rsidP="00A22688">
            <w:pPr>
              <w:keepLines/>
              <w:rPr>
                <w:i/>
              </w:rPr>
            </w:pPr>
            <w:r>
              <w:t xml:space="preserve">Precedenti: </w:t>
            </w:r>
          </w:p>
        </w:tc>
      </w:tr>
      <w:tr w:rsidR="00E351F7" w:rsidTr="0000556D">
        <w:trPr>
          <w:cnfStyle w:val="000000100000"/>
          <w:trHeight w:val="150"/>
        </w:trPr>
        <w:tc>
          <w:tcPr>
            <w:tcW w:w="2268" w:type="dxa"/>
            <w:gridSpan w:val="2"/>
            <w:vMerge/>
          </w:tcPr>
          <w:p w:rsidR="00E351F7" w:rsidRDefault="00E351F7" w:rsidP="0000556D">
            <w:pPr>
              <w:keepLines/>
              <w:rPr>
                <w:b/>
              </w:rPr>
            </w:pPr>
          </w:p>
        </w:tc>
        <w:tc>
          <w:tcPr>
            <w:tcW w:w="278" w:type="dxa"/>
          </w:tcPr>
          <w:p w:rsidR="00E351F7" w:rsidRDefault="00E351F7" w:rsidP="0000556D">
            <w:pPr>
              <w:keepLines/>
            </w:pPr>
          </w:p>
        </w:tc>
        <w:tc>
          <w:tcPr>
            <w:tcW w:w="6242" w:type="dxa"/>
            <w:gridSpan w:val="4"/>
          </w:tcPr>
          <w:p w:rsidR="00E351F7" w:rsidRPr="00F77587" w:rsidRDefault="000D6268" w:rsidP="00F77587">
            <w:pPr>
              <w:keepLines/>
              <w:rPr>
                <w:i/>
              </w:rPr>
            </w:pPr>
            <w:fldSimple w:instr=" REF _Ref198101410 \r \h  \* MERGEFORMAT ">
              <w:ins w:id="1162" w:author="Roberto Pratola" w:date="2008-05-13T16:31:00Z">
                <w:r w:rsidRPr="000D6268">
                  <w:rPr>
                    <w:i/>
                    <w:rPrChange w:id="1163" w:author="Roberto Pratola" w:date="2008-05-13T16:31:00Z">
                      <w:rPr>
                        <w:rFonts w:ascii="Times New Roman" w:eastAsia="Times New Roman" w:hAnsi="Times New Roman" w:cs="Times New Roman"/>
                        <w:color w:val="auto"/>
                        <w:sz w:val="24"/>
                        <w:szCs w:val="24"/>
                        <w:lang w:eastAsia="it-IT"/>
                      </w:rPr>
                    </w:rPrChange>
                  </w:rPr>
                  <w:t>UC-AREA01-02</w:t>
                </w:r>
              </w:ins>
              <w:del w:id="1164" w:author="Roberto Pratola" w:date="2008-05-13T10:31:00Z">
                <w:r w:rsidR="00F77587" w:rsidRPr="00F77587" w:rsidDel="004E3102">
                  <w:rPr>
                    <w:i/>
                  </w:rPr>
                  <w:delText>UC-AREA01-02</w:delText>
                </w:r>
              </w:del>
            </w:fldSimple>
            <w:r w:rsidR="00F77587" w:rsidRPr="00F77587">
              <w:rPr>
                <w:i/>
              </w:rPr>
              <w:t xml:space="preserve">, </w:t>
            </w:r>
            <w:fldSimple w:instr=" REF _Ref198101413 \r \h  \* MERGEFORMAT ">
              <w:ins w:id="1165" w:author="Roberto Pratola" w:date="2008-05-13T16:31:00Z">
                <w:r w:rsidRPr="000D6268">
                  <w:rPr>
                    <w:i/>
                    <w:rPrChange w:id="1166" w:author="Roberto Pratola" w:date="2008-05-13T16:31:00Z">
                      <w:rPr>
                        <w:rFonts w:ascii="Times New Roman" w:eastAsia="Times New Roman" w:hAnsi="Times New Roman" w:cs="Times New Roman"/>
                        <w:color w:val="auto"/>
                        <w:sz w:val="24"/>
                        <w:szCs w:val="24"/>
                        <w:lang w:eastAsia="it-IT"/>
                      </w:rPr>
                    </w:rPrChange>
                  </w:rPr>
                  <w:t>UC-AREA02-02</w:t>
                </w:r>
              </w:ins>
              <w:del w:id="1167" w:author="Roberto Pratola" w:date="2008-05-13T10:31:00Z">
                <w:r w:rsidR="00F77587" w:rsidRPr="00F77587" w:rsidDel="004E3102">
                  <w:rPr>
                    <w:i/>
                  </w:rPr>
                  <w:delText>UC-AREA02-02</w:delText>
                </w:r>
              </w:del>
            </w:fldSimple>
          </w:p>
        </w:tc>
      </w:tr>
      <w:tr w:rsidR="00E351F7" w:rsidTr="0000556D">
        <w:trPr>
          <w:trHeight w:val="165"/>
        </w:trPr>
        <w:tc>
          <w:tcPr>
            <w:tcW w:w="2268" w:type="dxa"/>
            <w:gridSpan w:val="2"/>
            <w:vMerge/>
          </w:tcPr>
          <w:p w:rsidR="00E351F7" w:rsidRDefault="00E351F7" w:rsidP="0000556D">
            <w:pPr>
              <w:keepLines/>
              <w:rPr>
                <w:b/>
              </w:rPr>
            </w:pPr>
          </w:p>
        </w:tc>
        <w:tc>
          <w:tcPr>
            <w:tcW w:w="6520" w:type="dxa"/>
            <w:gridSpan w:val="5"/>
          </w:tcPr>
          <w:p w:rsidR="00E351F7" w:rsidRPr="00C25C74" w:rsidRDefault="00E351F7" w:rsidP="0000556D">
            <w:pPr>
              <w:keepLines/>
            </w:pPr>
            <w:r w:rsidRPr="00C25C74">
              <w:t xml:space="preserve">Successivi: </w:t>
            </w:r>
          </w:p>
        </w:tc>
      </w:tr>
      <w:tr w:rsidR="00E351F7" w:rsidTr="0000556D">
        <w:trPr>
          <w:cnfStyle w:val="000000100000"/>
          <w:trHeight w:val="195"/>
        </w:trPr>
        <w:tc>
          <w:tcPr>
            <w:tcW w:w="2268" w:type="dxa"/>
            <w:gridSpan w:val="2"/>
            <w:vMerge/>
          </w:tcPr>
          <w:p w:rsidR="00E351F7" w:rsidRDefault="00E351F7" w:rsidP="0000556D">
            <w:pPr>
              <w:keepLines/>
              <w:rPr>
                <w:b/>
              </w:rPr>
            </w:pPr>
          </w:p>
        </w:tc>
        <w:tc>
          <w:tcPr>
            <w:tcW w:w="278" w:type="dxa"/>
          </w:tcPr>
          <w:p w:rsidR="00E351F7" w:rsidRPr="00B94882" w:rsidRDefault="00E351F7" w:rsidP="0000556D">
            <w:pPr>
              <w:keepLines/>
              <w:rPr>
                <w:i/>
              </w:rPr>
            </w:pPr>
          </w:p>
        </w:tc>
        <w:tc>
          <w:tcPr>
            <w:tcW w:w="6242" w:type="dxa"/>
            <w:gridSpan w:val="4"/>
          </w:tcPr>
          <w:p w:rsidR="00E351F7" w:rsidRPr="00F77587" w:rsidRDefault="00A22688" w:rsidP="0000556D">
            <w:pPr>
              <w:keepLines/>
              <w:rPr>
                <w:i/>
              </w:rPr>
            </w:pPr>
            <w:r w:rsidRPr="00F77587">
              <w:rPr>
                <w:i/>
              </w:rPr>
              <w:t>Nessuno</w:t>
            </w:r>
          </w:p>
        </w:tc>
      </w:tr>
      <w:tr w:rsidR="00E351F7" w:rsidTr="0000556D">
        <w:trPr>
          <w:trHeight w:val="293"/>
        </w:trPr>
        <w:tc>
          <w:tcPr>
            <w:tcW w:w="2268" w:type="dxa"/>
            <w:gridSpan w:val="2"/>
          </w:tcPr>
          <w:p w:rsidR="00E351F7" w:rsidRPr="003442A2" w:rsidRDefault="00E351F7" w:rsidP="0000556D">
            <w:pPr>
              <w:pStyle w:val="Pidipagina"/>
              <w:keepLines/>
              <w:rPr>
                <w:b/>
              </w:rPr>
            </w:pPr>
            <w:r w:rsidRPr="003442A2">
              <w:rPr>
                <w:b/>
              </w:rPr>
              <w:t>Note:</w:t>
            </w:r>
          </w:p>
        </w:tc>
        <w:tc>
          <w:tcPr>
            <w:tcW w:w="6520" w:type="dxa"/>
            <w:gridSpan w:val="5"/>
          </w:tcPr>
          <w:p w:rsidR="00E351F7" w:rsidRDefault="00E351F7" w:rsidP="0000556D">
            <w:pPr>
              <w:pStyle w:val="Pidipagina"/>
              <w:keepLines/>
            </w:pPr>
          </w:p>
        </w:tc>
      </w:tr>
      <w:tr w:rsidR="00E351F7" w:rsidTr="0000556D">
        <w:trPr>
          <w:cnfStyle w:val="000000100000"/>
          <w:trHeight w:val="293"/>
        </w:trPr>
        <w:tc>
          <w:tcPr>
            <w:tcW w:w="1133" w:type="dxa"/>
          </w:tcPr>
          <w:p w:rsidR="00E351F7" w:rsidRPr="003442A2" w:rsidRDefault="00E351F7" w:rsidP="0000556D">
            <w:pPr>
              <w:keepLines/>
              <w:rPr>
                <w:b/>
              </w:rPr>
            </w:pPr>
            <w:r w:rsidRPr="003442A2">
              <w:rPr>
                <w:b/>
              </w:rPr>
              <w:t>Stato</w:t>
            </w:r>
            <w:r>
              <w:rPr>
                <w:b/>
              </w:rPr>
              <w:t>:</w:t>
            </w:r>
          </w:p>
        </w:tc>
        <w:tc>
          <w:tcPr>
            <w:tcW w:w="1135" w:type="dxa"/>
          </w:tcPr>
          <w:p w:rsidR="00E351F7" w:rsidRDefault="00E351F7" w:rsidP="0000556D">
            <w:pPr>
              <w:pStyle w:val="Pidipagina"/>
              <w:keepLines/>
            </w:pPr>
            <w:r>
              <w:t>Finale</w:t>
            </w:r>
          </w:p>
        </w:tc>
        <w:tc>
          <w:tcPr>
            <w:tcW w:w="1156" w:type="dxa"/>
            <w:gridSpan w:val="2"/>
          </w:tcPr>
          <w:p w:rsidR="00E351F7" w:rsidRPr="003442A2" w:rsidRDefault="00E351F7" w:rsidP="0000556D">
            <w:pPr>
              <w:keepLines/>
              <w:rPr>
                <w:b/>
              </w:rPr>
            </w:pPr>
            <w:r w:rsidRPr="003442A2">
              <w:rPr>
                <w:b/>
              </w:rPr>
              <w:t>Priorità:</w:t>
            </w:r>
          </w:p>
        </w:tc>
        <w:tc>
          <w:tcPr>
            <w:tcW w:w="951" w:type="dxa"/>
          </w:tcPr>
          <w:p w:rsidR="00E351F7" w:rsidRDefault="00E351F7" w:rsidP="0000556D">
            <w:pPr>
              <w:keepLines/>
            </w:pPr>
            <w:r>
              <w:t>Alta</w:t>
            </w:r>
          </w:p>
        </w:tc>
        <w:tc>
          <w:tcPr>
            <w:tcW w:w="2693" w:type="dxa"/>
          </w:tcPr>
          <w:p w:rsidR="00E351F7" w:rsidRPr="003442A2" w:rsidRDefault="00E351F7" w:rsidP="0000556D">
            <w:pPr>
              <w:pStyle w:val="Pidipagina"/>
              <w:keepLines/>
              <w:rPr>
                <w:b/>
              </w:rPr>
            </w:pPr>
            <w:r w:rsidRPr="003442A2">
              <w:rPr>
                <w:b/>
              </w:rPr>
              <w:t>Livello di Comprensione:</w:t>
            </w:r>
          </w:p>
        </w:tc>
        <w:tc>
          <w:tcPr>
            <w:tcW w:w="1720" w:type="dxa"/>
          </w:tcPr>
          <w:p w:rsidR="00E351F7" w:rsidRDefault="00E351F7" w:rsidP="0000556D">
            <w:pPr>
              <w:pStyle w:val="Pidipagina"/>
              <w:keepLines/>
            </w:pPr>
            <w:r>
              <w:t>Compreso</w:t>
            </w:r>
          </w:p>
        </w:tc>
      </w:tr>
      <w:tr w:rsidR="00E351F7" w:rsidTr="0000556D">
        <w:trPr>
          <w:trHeight w:val="240"/>
        </w:trPr>
        <w:tc>
          <w:tcPr>
            <w:tcW w:w="1133" w:type="dxa"/>
          </w:tcPr>
          <w:p w:rsidR="00E351F7" w:rsidRPr="003442A2" w:rsidRDefault="00E351F7" w:rsidP="0000556D">
            <w:pPr>
              <w:pStyle w:val="Pidipagina"/>
              <w:keepLines/>
              <w:rPr>
                <w:b/>
              </w:rPr>
            </w:pPr>
            <w:r w:rsidRPr="003442A2">
              <w:rPr>
                <w:b/>
              </w:rPr>
              <w:t>Versione:</w:t>
            </w:r>
          </w:p>
        </w:tc>
        <w:tc>
          <w:tcPr>
            <w:tcW w:w="1135" w:type="dxa"/>
          </w:tcPr>
          <w:p w:rsidR="00E351F7" w:rsidRDefault="00E351F7" w:rsidP="0000556D">
            <w:pPr>
              <w:pStyle w:val="Titoloindice"/>
              <w:keepLines/>
            </w:pPr>
          </w:p>
        </w:tc>
        <w:tc>
          <w:tcPr>
            <w:tcW w:w="1156" w:type="dxa"/>
            <w:gridSpan w:val="2"/>
          </w:tcPr>
          <w:p w:rsidR="00E351F7" w:rsidRPr="003442A2" w:rsidRDefault="00E351F7" w:rsidP="0000556D">
            <w:pPr>
              <w:keepLines/>
              <w:rPr>
                <w:b/>
              </w:rPr>
            </w:pPr>
            <w:r w:rsidRPr="003442A2">
              <w:rPr>
                <w:b/>
              </w:rPr>
              <w:t>Stabilità:</w:t>
            </w:r>
          </w:p>
        </w:tc>
        <w:tc>
          <w:tcPr>
            <w:tcW w:w="951" w:type="dxa"/>
          </w:tcPr>
          <w:p w:rsidR="00E351F7" w:rsidRDefault="00E351F7" w:rsidP="0000556D">
            <w:pPr>
              <w:keepLines/>
            </w:pPr>
            <w:r>
              <w:t>Stabile</w:t>
            </w:r>
          </w:p>
        </w:tc>
        <w:tc>
          <w:tcPr>
            <w:tcW w:w="2693" w:type="dxa"/>
          </w:tcPr>
          <w:p w:rsidR="00E351F7" w:rsidRPr="003442A2" w:rsidRDefault="00E351F7" w:rsidP="0000556D">
            <w:pPr>
              <w:keepLines/>
              <w:rPr>
                <w:b/>
              </w:rPr>
            </w:pPr>
            <w:r w:rsidRPr="003442A2">
              <w:rPr>
                <w:b/>
              </w:rPr>
              <w:t>Data:</w:t>
            </w:r>
          </w:p>
        </w:tc>
        <w:tc>
          <w:tcPr>
            <w:tcW w:w="1720" w:type="dxa"/>
          </w:tcPr>
          <w:p w:rsidR="00E351F7" w:rsidRPr="00425AE2" w:rsidRDefault="002A3800" w:rsidP="0000556D">
            <w:pPr>
              <w:keepLines/>
            </w:pPr>
            <w:r>
              <w:t>08</w:t>
            </w:r>
            <w:r w:rsidRPr="00425AE2">
              <w:t>/0</w:t>
            </w:r>
            <w:r>
              <w:t>5</w:t>
            </w:r>
            <w:r w:rsidRPr="00425AE2">
              <w:t>/2008</w:t>
            </w:r>
          </w:p>
        </w:tc>
      </w:tr>
    </w:tbl>
    <w:p w:rsidR="00E351F7" w:rsidRDefault="00E351F7"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517125" w:rsidTr="0000556D">
        <w:trPr>
          <w:cnfStyle w:val="100000000000"/>
          <w:trHeight w:val="201"/>
        </w:trPr>
        <w:tc>
          <w:tcPr>
            <w:tcW w:w="2268" w:type="dxa"/>
            <w:gridSpan w:val="2"/>
          </w:tcPr>
          <w:p w:rsidR="00517125" w:rsidRDefault="00517125" w:rsidP="0000556D">
            <w:pPr>
              <w:keepLines/>
              <w:spacing w:line="360" w:lineRule="auto"/>
              <w:ind w:left="34"/>
            </w:pPr>
            <w:r>
              <w:t>Funzionalità:</w:t>
            </w:r>
          </w:p>
        </w:tc>
        <w:tc>
          <w:tcPr>
            <w:tcW w:w="6520" w:type="dxa"/>
            <w:gridSpan w:val="5"/>
          </w:tcPr>
          <w:p w:rsidR="00517125" w:rsidRPr="00F74DD8" w:rsidRDefault="00517125" w:rsidP="00517125">
            <w:pPr>
              <w:pStyle w:val="Paragrafoelenco"/>
              <w:keepLines/>
              <w:numPr>
                <w:ilvl w:val="0"/>
                <w:numId w:val="20"/>
              </w:numPr>
              <w:ind w:left="1588" w:hanging="1559"/>
              <w:rPr>
                <w:b w:val="0"/>
              </w:rPr>
            </w:pPr>
            <w:bookmarkStart w:id="1168" w:name="_Ref198101361"/>
            <w:r>
              <w:rPr>
                <w:b w:val="0"/>
              </w:rPr>
              <w:t>Visualizzazione Codice Sorgente Elemento Grafo</w:t>
            </w:r>
            <w:bookmarkEnd w:id="1168"/>
          </w:p>
        </w:tc>
      </w:tr>
      <w:tr w:rsidR="00517125" w:rsidTr="0000556D">
        <w:trPr>
          <w:cnfStyle w:val="000000100000"/>
          <w:trHeight w:val="276"/>
        </w:trPr>
        <w:tc>
          <w:tcPr>
            <w:tcW w:w="2268" w:type="dxa"/>
            <w:gridSpan w:val="2"/>
          </w:tcPr>
          <w:p w:rsidR="00517125" w:rsidRDefault="00517125" w:rsidP="0000556D">
            <w:pPr>
              <w:keepLines/>
              <w:spacing w:line="360" w:lineRule="auto"/>
              <w:rPr>
                <w:b/>
              </w:rPr>
            </w:pPr>
            <w:r>
              <w:rPr>
                <w:b/>
              </w:rPr>
              <w:t>Descrizione</w:t>
            </w:r>
            <w:r>
              <w:t xml:space="preserve">: </w:t>
            </w:r>
          </w:p>
        </w:tc>
        <w:tc>
          <w:tcPr>
            <w:tcW w:w="6520" w:type="dxa"/>
            <w:gridSpan w:val="5"/>
          </w:tcPr>
          <w:p w:rsidR="00517125" w:rsidRPr="00832582" w:rsidRDefault="00517125" w:rsidP="00CF09F9">
            <w:pPr>
              <w:keepLines/>
            </w:pPr>
            <w:r>
              <w:t>A valle della visualizzazione del grafo, l’utente può selezionare un nodo (CTRL+Click) visualizzandone, quindi, il codice sorgente associato</w:t>
            </w:r>
            <w:r w:rsidR="00CF09F9">
              <w:t xml:space="preserve"> in una nuova scheda.</w:t>
            </w:r>
          </w:p>
        </w:tc>
      </w:tr>
      <w:tr w:rsidR="00517125" w:rsidTr="0000556D">
        <w:trPr>
          <w:trHeight w:val="263"/>
        </w:trPr>
        <w:tc>
          <w:tcPr>
            <w:tcW w:w="2268" w:type="dxa"/>
            <w:gridSpan w:val="2"/>
          </w:tcPr>
          <w:p w:rsidR="00517125" w:rsidRDefault="00517125" w:rsidP="0000556D">
            <w:pPr>
              <w:keepLines/>
              <w:spacing w:line="360" w:lineRule="auto"/>
              <w:rPr>
                <w:b/>
              </w:rPr>
            </w:pPr>
            <w:r>
              <w:rPr>
                <w:b/>
              </w:rPr>
              <w:t xml:space="preserve">Attori: </w:t>
            </w:r>
          </w:p>
        </w:tc>
        <w:tc>
          <w:tcPr>
            <w:tcW w:w="6520" w:type="dxa"/>
            <w:gridSpan w:val="5"/>
          </w:tcPr>
          <w:p w:rsidR="00517125" w:rsidRDefault="00517125" w:rsidP="0000556D">
            <w:pPr>
              <w:keepLines/>
              <w:rPr>
                <w:b/>
              </w:rPr>
            </w:pPr>
            <w:r>
              <w:t>Sconosciuti</w:t>
            </w:r>
          </w:p>
        </w:tc>
      </w:tr>
      <w:tr w:rsidR="00517125" w:rsidTr="0000556D">
        <w:trPr>
          <w:cnfStyle w:val="000000100000"/>
          <w:trHeight w:val="283"/>
        </w:trPr>
        <w:tc>
          <w:tcPr>
            <w:tcW w:w="2268" w:type="dxa"/>
            <w:gridSpan w:val="2"/>
          </w:tcPr>
          <w:p w:rsidR="00517125" w:rsidRDefault="00517125" w:rsidP="0000556D">
            <w:pPr>
              <w:keepLines/>
              <w:spacing w:line="360" w:lineRule="auto"/>
              <w:rPr>
                <w:b/>
              </w:rPr>
            </w:pPr>
            <w:r>
              <w:rPr>
                <w:b/>
              </w:rPr>
              <w:t xml:space="preserve">Input: </w:t>
            </w:r>
          </w:p>
        </w:tc>
        <w:tc>
          <w:tcPr>
            <w:tcW w:w="6520" w:type="dxa"/>
            <w:gridSpan w:val="5"/>
          </w:tcPr>
          <w:p w:rsidR="00517125" w:rsidRDefault="00517125" w:rsidP="0000556D">
            <w:pPr>
              <w:keepLines/>
              <w:rPr>
                <w:b/>
              </w:rPr>
            </w:pPr>
          </w:p>
        </w:tc>
      </w:tr>
      <w:tr w:rsidR="00517125" w:rsidTr="0000556D">
        <w:trPr>
          <w:trHeight w:val="223"/>
        </w:trPr>
        <w:tc>
          <w:tcPr>
            <w:tcW w:w="2268" w:type="dxa"/>
            <w:gridSpan w:val="2"/>
          </w:tcPr>
          <w:p w:rsidR="00517125" w:rsidRDefault="00517125" w:rsidP="0000556D">
            <w:pPr>
              <w:keepLines/>
              <w:spacing w:line="360" w:lineRule="auto"/>
              <w:rPr>
                <w:b/>
              </w:rPr>
            </w:pPr>
            <w:r>
              <w:rPr>
                <w:b/>
              </w:rPr>
              <w:t>Output</w:t>
            </w:r>
            <w:r>
              <w:t xml:space="preserve">: </w:t>
            </w:r>
          </w:p>
        </w:tc>
        <w:tc>
          <w:tcPr>
            <w:tcW w:w="6520" w:type="dxa"/>
            <w:gridSpan w:val="5"/>
          </w:tcPr>
          <w:p w:rsidR="00517125" w:rsidRDefault="00517125" w:rsidP="0000556D">
            <w:pPr>
              <w:keepLines/>
              <w:rPr>
                <w:b/>
              </w:rPr>
            </w:pPr>
          </w:p>
        </w:tc>
      </w:tr>
      <w:tr w:rsidR="00517125" w:rsidTr="0000556D">
        <w:trPr>
          <w:cnfStyle w:val="000000100000"/>
          <w:trHeight w:val="305"/>
        </w:trPr>
        <w:tc>
          <w:tcPr>
            <w:tcW w:w="2268" w:type="dxa"/>
            <w:gridSpan w:val="2"/>
          </w:tcPr>
          <w:p w:rsidR="00517125" w:rsidRDefault="00517125" w:rsidP="0000556D">
            <w:pPr>
              <w:keepLines/>
              <w:spacing w:line="360" w:lineRule="auto"/>
              <w:rPr>
                <w:b/>
              </w:rPr>
            </w:pPr>
            <w:r>
              <w:rPr>
                <w:b/>
              </w:rPr>
              <w:t xml:space="preserve">Elaborazione: </w:t>
            </w:r>
          </w:p>
        </w:tc>
        <w:tc>
          <w:tcPr>
            <w:tcW w:w="6520" w:type="dxa"/>
            <w:gridSpan w:val="5"/>
          </w:tcPr>
          <w:p w:rsidR="00517125" w:rsidRPr="00B94882" w:rsidRDefault="00517125" w:rsidP="0000556D">
            <w:pPr>
              <w:keepLines/>
              <w:rPr>
                <w:b/>
              </w:rPr>
            </w:pPr>
          </w:p>
        </w:tc>
      </w:tr>
      <w:tr w:rsidR="00517125" w:rsidTr="0000556D">
        <w:trPr>
          <w:trHeight w:val="330"/>
        </w:trPr>
        <w:tc>
          <w:tcPr>
            <w:tcW w:w="2268" w:type="dxa"/>
            <w:gridSpan w:val="2"/>
          </w:tcPr>
          <w:p w:rsidR="00517125" w:rsidRDefault="00517125" w:rsidP="0000556D">
            <w:pPr>
              <w:keepLines/>
              <w:spacing w:line="360" w:lineRule="auto"/>
              <w:rPr>
                <w:b/>
              </w:rPr>
            </w:pPr>
            <w:r>
              <w:rPr>
                <w:b/>
              </w:rPr>
              <w:t>Pre-Condizioni:</w:t>
            </w:r>
          </w:p>
        </w:tc>
        <w:tc>
          <w:tcPr>
            <w:tcW w:w="6520" w:type="dxa"/>
            <w:gridSpan w:val="5"/>
          </w:tcPr>
          <w:p w:rsidR="00517125" w:rsidRDefault="00517125" w:rsidP="0000556D">
            <w:pPr>
              <w:keepLines/>
              <w:rPr>
                <w:b/>
              </w:rPr>
            </w:pPr>
          </w:p>
        </w:tc>
      </w:tr>
      <w:tr w:rsidR="00517125" w:rsidTr="0000556D">
        <w:trPr>
          <w:cnfStyle w:val="000000100000"/>
          <w:trHeight w:val="316"/>
        </w:trPr>
        <w:tc>
          <w:tcPr>
            <w:tcW w:w="2268" w:type="dxa"/>
            <w:gridSpan w:val="2"/>
          </w:tcPr>
          <w:p w:rsidR="00517125" w:rsidRDefault="00517125" w:rsidP="0000556D">
            <w:pPr>
              <w:keepLines/>
              <w:spacing w:line="360" w:lineRule="auto"/>
              <w:rPr>
                <w:b/>
              </w:rPr>
            </w:pPr>
            <w:r>
              <w:rPr>
                <w:b/>
              </w:rPr>
              <w:t>Post-Condizioni:</w:t>
            </w:r>
          </w:p>
        </w:tc>
        <w:tc>
          <w:tcPr>
            <w:tcW w:w="6520" w:type="dxa"/>
            <w:gridSpan w:val="5"/>
          </w:tcPr>
          <w:p w:rsidR="00517125" w:rsidRDefault="00517125" w:rsidP="0000556D">
            <w:pPr>
              <w:keepLines/>
              <w:rPr>
                <w:b/>
              </w:rPr>
            </w:pPr>
          </w:p>
        </w:tc>
      </w:tr>
      <w:tr w:rsidR="00517125" w:rsidTr="0000556D">
        <w:trPr>
          <w:trHeight w:val="339"/>
        </w:trPr>
        <w:tc>
          <w:tcPr>
            <w:tcW w:w="2268" w:type="dxa"/>
            <w:gridSpan w:val="2"/>
          </w:tcPr>
          <w:p w:rsidR="00517125" w:rsidRDefault="00517125" w:rsidP="0000556D">
            <w:pPr>
              <w:keepLines/>
              <w:spacing w:line="360" w:lineRule="auto"/>
              <w:rPr>
                <w:b/>
              </w:rPr>
            </w:pPr>
            <w:r>
              <w:rPr>
                <w:b/>
              </w:rPr>
              <w:t>Scenari Alternativi:</w:t>
            </w:r>
          </w:p>
        </w:tc>
        <w:tc>
          <w:tcPr>
            <w:tcW w:w="6520" w:type="dxa"/>
            <w:gridSpan w:val="5"/>
          </w:tcPr>
          <w:p w:rsidR="00517125" w:rsidRDefault="00517125" w:rsidP="0000556D">
            <w:pPr>
              <w:keepLines/>
              <w:rPr>
                <w:b/>
              </w:rPr>
            </w:pPr>
          </w:p>
        </w:tc>
      </w:tr>
      <w:tr w:rsidR="00517125" w:rsidTr="0000556D">
        <w:trPr>
          <w:cnfStyle w:val="000000100000"/>
          <w:trHeight w:val="128"/>
        </w:trPr>
        <w:tc>
          <w:tcPr>
            <w:tcW w:w="2268" w:type="dxa"/>
            <w:gridSpan w:val="2"/>
            <w:vMerge w:val="restart"/>
          </w:tcPr>
          <w:p w:rsidR="00517125" w:rsidRDefault="00517125" w:rsidP="0000556D">
            <w:pPr>
              <w:keepLines/>
              <w:rPr>
                <w:b/>
              </w:rPr>
            </w:pPr>
            <w:r>
              <w:rPr>
                <w:b/>
              </w:rPr>
              <w:t>Requisiti collegati</w:t>
            </w:r>
            <w:r>
              <w:t>:</w:t>
            </w:r>
          </w:p>
        </w:tc>
        <w:tc>
          <w:tcPr>
            <w:tcW w:w="6520" w:type="dxa"/>
            <w:gridSpan w:val="5"/>
          </w:tcPr>
          <w:p w:rsidR="00517125" w:rsidRPr="00B94882" w:rsidRDefault="00517125" w:rsidP="0000556D">
            <w:pPr>
              <w:keepLines/>
              <w:rPr>
                <w:i/>
              </w:rPr>
            </w:pPr>
          </w:p>
        </w:tc>
      </w:tr>
      <w:tr w:rsidR="00517125" w:rsidTr="0000556D">
        <w:trPr>
          <w:trHeight w:val="240"/>
        </w:trPr>
        <w:tc>
          <w:tcPr>
            <w:tcW w:w="2268" w:type="dxa"/>
            <w:gridSpan w:val="2"/>
            <w:vMerge/>
          </w:tcPr>
          <w:p w:rsidR="00517125" w:rsidRDefault="00517125" w:rsidP="0000556D">
            <w:pPr>
              <w:keepLines/>
              <w:rPr>
                <w:b/>
              </w:rPr>
            </w:pPr>
          </w:p>
        </w:tc>
        <w:tc>
          <w:tcPr>
            <w:tcW w:w="6520" w:type="dxa"/>
            <w:gridSpan w:val="5"/>
          </w:tcPr>
          <w:p w:rsidR="00517125" w:rsidRPr="00B94882" w:rsidRDefault="00517125" w:rsidP="00A22688">
            <w:pPr>
              <w:keepLines/>
              <w:rPr>
                <w:i/>
              </w:rPr>
            </w:pPr>
            <w:r>
              <w:t xml:space="preserve">Precedenti: </w:t>
            </w:r>
          </w:p>
        </w:tc>
      </w:tr>
      <w:tr w:rsidR="00517125" w:rsidTr="0000556D">
        <w:trPr>
          <w:cnfStyle w:val="000000100000"/>
          <w:trHeight w:val="150"/>
        </w:trPr>
        <w:tc>
          <w:tcPr>
            <w:tcW w:w="2268" w:type="dxa"/>
            <w:gridSpan w:val="2"/>
            <w:vMerge/>
          </w:tcPr>
          <w:p w:rsidR="00517125" w:rsidRDefault="00517125" w:rsidP="0000556D">
            <w:pPr>
              <w:keepLines/>
              <w:rPr>
                <w:b/>
              </w:rPr>
            </w:pPr>
          </w:p>
        </w:tc>
        <w:tc>
          <w:tcPr>
            <w:tcW w:w="278" w:type="dxa"/>
          </w:tcPr>
          <w:p w:rsidR="00517125" w:rsidRDefault="00517125" w:rsidP="0000556D">
            <w:pPr>
              <w:keepLines/>
            </w:pPr>
          </w:p>
        </w:tc>
        <w:tc>
          <w:tcPr>
            <w:tcW w:w="6242" w:type="dxa"/>
            <w:gridSpan w:val="4"/>
          </w:tcPr>
          <w:p w:rsidR="00517125" w:rsidRPr="00F77587" w:rsidRDefault="000D6268" w:rsidP="0000556D">
            <w:pPr>
              <w:keepLines/>
              <w:rPr>
                <w:i/>
              </w:rPr>
            </w:pPr>
            <w:fldSimple w:instr=" REF _Ref198101410 \r \h  \* MERGEFORMAT ">
              <w:ins w:id="1169" w:author="Roberto Pratola" w:date="2008-05-13T16:31:00Z">
                <w:r w:rsidRPr="000D6268">
                  <w:rPr>
                    <w:i/>
                    <w:rPrChange w:id="1170" w:author="Roberto Pratola" w:date="2008-05-13T16:31:00Z">
                      <w:rPr>
                        <w:rFonts w:ascii="Times New Roman" w:eastAsia="Times New Roman" w:hAnsi="Times New Roman" w:cs="Times New Roman"/>
                        <w:color w:val="auto"/>
                        <w:sz w:val="24"/>
                        <w:szCs w:val="24"/>
                        <w:lang w:eastAsia="it-IT"/>
                      </w:rPr>
                    </w:rPrChange>
                  </w:rPr>
                  <w:t>UC-AREA01-02</w:t>
                </w:r>
              </w:ins>
              <w:del w:id="1171" w:author="Roberto Pratola" w:date="2008-05-13T10:31:00Z">
                <w:r w:rsidR="00F77587" w:rsidRPr="00F77587" w:rsidDel="004E3102">
                  <w:rPr>
                    <w:i/>
                  </w:rPr>
                  <w:delText>UC-AREA01-02</w:delText>
                </w:r>
              </w:del>
            </w:fldSimple>
          </w:p>
        </w:tc>
      </w:tr>
      <w:tr w:rsidR="00517125" w:rsidTr="0000556D">
        <w:trPr>
          <w:trHeight w:val="165"/>
        </w:trPr>
        <w:tc>
          <w:tcPr>
            <w:tcW w:w="2268" w:type="dxa"/>
            <w:gridSpan w:val="2"/>
            <w:vMerge/>
          </w:tcPr>
          <w:p w:rsidR="00517125" w:rsidRDefault="00517125" w:rsidP="0000556D">
            <w:pPr>
              <w:keepLines/>
              <w:rPr>
                <w:b/>
              </w:rPr>
            </w:pPr>
          </w:p>
        </w:tc>
        <w:tc>
          <w:tcPr>
            <w:tcW w:w="6520" w:type="dxa"/>
            <w:gridSpan w:val="5"/>
          </w:tcPr>
          <w:p w:rsidR="00517125" w:rsidRPr="00C25C74" w:rsidRDefault="00517125" w:rsidP="00A22688">
            <w:pPr>
              <w:keepLines/>
            </w:pPr>
            <w:r w:rsidRPr="00C25C74">
              <w:t xml:space="preserve">Successivi: </w:t>
            </w:r>
          </w:p>
        </w:tc>
      </w:tr>
      <w:tr w:rsidR="00517125" w:rsidTr="0000556D">
        <w:trPr>
          <w:cnfStyle w:val="000000100000"/>
          <w:trHeight w:val="195"/>
        </w:trPr>
        <w:tc>
          <w:tcPr>
            <w:tcW w:w="2268" w:type="dxa"/>
            <w:gridSpan w:val="2"/>
            <w:vMerge/>
          </w:tcPr>
          <w:p w:rsidR="00517125" w:rsidRDefault="00517125" w:rsidP="0000556D">
            <w:pPr>
              <w:keepLines/>
              <w:rPr>
                <w:b/>
              </w:rPr>
            </w:pPr>
          </w:p>
        </w:tc>
        <w:tc>
          <w:tcPr>
            <w:tcW w:w="278" w:type="dxa"/>
          </w:tcPr>
          <w:p w:rsidR="00517125" w:rsidRPr="00B94882" w:rsidRDefault="00517125" w:rsidP="0000556D">
            <w:pPr>
              <w:keepLines/>
              <w:rPr>
                <w:i/>
              </w:rPr>
            </w:pPr>
          </w:p>
        </w:tc>
        <w:tc>
          <w:tcPr>
            <w:tcW w:w="6242" w:type="dxa"/>
            <w:gridSpan w:val="4"/>
          </w:tcPr>
          <w:p w:rsidR="00517125" w:rsidRPr="00F77587" w:rsidRDefault="00A22688" w:rsidP="0000556D">
            <w:pPr>
              <w:keepLines/>
              <w:rPr>
                <w:i/>
              </w:rPr>
            </w:pPr>
            <w:r w:rsidRPr="00F77587">
              <w:rPr>
                <w:i/>
              </w:rPr>
              <w:t>Nessuno</w:t>
            </w:r>
          </w:p>
        </w:tc>
      </w:tr>
      <w:tr w:rsidR="00517125" w:rsidTr="0000556D">
        <w:trPr>
          <w:trHeight w:val="293"/>
        </w:trPr>
        <w:tc>
          <w:tcPr>
            <w:tcW w:w="2268" w:type="dxa"/>
            <w:gridSpan w:val="2"/>
          </w:tcPr>
          <w:p w:rsidR="00517125" w:rsidRPr="003442A2" w:rsidRDefault="00517125" w:rsidP="0000556D">
            <w:pPr>
              <w:pStyle w:val="Pidipagina"/>
              <w:keepLines/>
              <w:rPr>
                <w:b/>
              </w:rPr>
            </w:pPr>
            <w:r w:rsidRPr="003442A2">
              <w:rPr>
                <w:b/>
              </w:rPr>
              <w:t>Note:</w:t>
            </w:r>
          </w:p>
        </w:tc>
        <w:tc>
          <w:tcPr>
            <w:tcW w:w="6520" w:type="dxa"/>
            <w:gridSpan w:val="5"/>
          </w:tcPr>
          <w:p w:rsidR="00517125" w:rsidRDefault="00517125" w:rsidP="0000556D">
            <w:pPr>
              <w:pStyle w:val="Pidipagina"/>
              <w:keepLines/>
            </w:pPr>
          </w:p>
        </w:tc>
      </w:tr>
      <w:tr w:rsidR="00517125" w:rsidTr="0000556D">
        <w:trPr>
          <w:cnfStyle w:val="000000100000"/>
          <w:trHeight w:val="293"/>
        </w:trPr>
        <w:tc>
          <w:tcPr>
            <w:tcW w:w="1133" w:type="dxa"/>
          </w:tcPr>
          <w:p w:rsidR="00517125" w:rsidRPr="003442A2" w:rsidRDefault="00517125" w:rsidP="0000556D">
            <w:pPr>
              <w:keepLines/>
              <w:rPr>
                <w:b/>
              </w:rPr>
            </w:pPr>
            <w:r w:rsidRPr="003442A2">
              <w:rPr>
                <w:b/>
              </w:rPr>
              <w:t>Stato</w:t>
            </w:r>
            <w:r>
              <w:rPr>
                <w:b/>
              </w:rPr>
              <w:t>:</w:t>
            </w:r>
          </w:p>
        </w:tc>
        <w:tc>
          <w:tcPr>
            <w:tcW w:w="1135" w:type="dxa"/>
          </w:tcPr>
          <w:p w:rsidR="00517125" w:rsidRDefault="00517125" w:rsidP="0000556D">
            <w:pPr>
              <w:pStyle w:val="Pidipagina"/>
              <w:keepLines/>
            </w:pPr>
            <w:r>
              <w:t>Finale</w:t>
            </w:r>
          </w:p>
        </w:tc>
        <w:tc>
          <w:tcPr>
            <w:tcW w:w="1156" w:type="dxa"/>
            <w:gridSpan w:val="2"/>
          </w:tcPr>
          <w:p w:rsidR="00517125" w:rsidRPr="003442A2" w:rsidRDefault="00517125" w:rsidP="0000556D">
            <w:pPr>
              <w:keepLines/>
              <w:rPr>
                <w:b/>
              </w:rPr>
            </w:pPr>
            <w:r w:rsidRPr="003442A2">
              <w:rPr>
                <w:b/>
              </w:rPr>
              <w:t>Priorità:</w:t>
            </w:r>
          </w:p>
        </w:tc>
        <w:tc>
          <w:tcPr>
            <w:tcW w:w="951" w:type="dxa"/>
          </w:tcPr>
          <w:p w:rsidR="00517125" w:rsidRDefault="00517125" w:rsidP="0000556D">
            <w:pPr>
              <w:keepLines/>
            </w:pPr>
            <w:r>
              <w:t>Alta</w:t>
            </w:r>
          </w:p>
        </w:tc>
        <w:tc>
          <w:tcPr>
            <w:tcW w:w="2693" w:type="dxa"/>
          </w:tcPr>
          <w:p w:rsidR="00517125" w:rsidRPr="003442A2" w:rsidRDefault="00517125" w:rsidP="0000556D">
            <w:pPr>
              <w:pStyle w:val="Pidipagina"/>
              <w:keepLines/>
              <w:rPr>
                <w:b/>
              </w:rPr>
            </w:pPr>
            <w:r w:rsidRPr="003442A2">
              <w:rPr>
                <w:b/>
              </w:rPr>
              <w:t>Livello di Comprensione:</w:t>
            </w:r>
          </w:p>
        </w:tc>
        <w:tc>
          <w:tcPr>
            <w:tcW w:w="1720" w:type="dxa"/>
          </w:tcPr>
          <w:p w:rsidR="00517125" w:rsidRDefault="00517125" w:rsidP="0000556D">
            <w:pPr>
              <w:pStyle w:val="Pidipagina"/>
              <w:keepLines/>
            </w:pPr>
            <w:r>
              <w:t>Compreso</w:t>
            </w:r>
          </w:p>
        </w:tc>
      </w:tr>
      <w:tr w:rsidR="00517125" w:rsidTr="0000556D">
        <w:trPr>
          <w:trHeight w:val="240"/>
        </w:trPr>
        <w:tc>
          <w:tcPr>
            <w:tcW w:w="1133" w:type="dxa"/>
          </w:tcPr>
          <w:p w:rsidR="00517125" w:rsidRPr="003442A2" w:rsidRDefault="00517125" w:rsidP="0000556D">
            <w:pPr>
              <w:pStyle w:val="Pidipagina"/>
              <w:keepLines/>
              <w:rPr>
                <w:b/>
              </w:rPr>
            </w:pPr>
            <w:r w:rsidRPr="003442A2">
              <w:rPr>
                <w:b/>
              </w:rPr>
              <w:t>Versione:</w:t>
            </w:r>
          </w:p>
        </w:tc>
        <w:tc>
          <w:tcPr>
            <w:tcW w:w="1135" w:type="dxa"/>
          </w:tcPr>
          <w:p w:rsidR="00517125" w:rsidRDefault="00517125" w:rsidP="0000556D">
            <w:pPr>
              <w:pStyle w:val="Titoloindice"/>
              <w:keepLines/>
            </w:pPr>
          </w:p>
        </w:tc>
        <w:tc>
          <w:tcPr>
            <w:tcW w:w="1156" w:type="dxa"/>
            <w:gridSpan w:val="2"/>
          </w:tcPr>
          <w:p w:rsidR="00517125" w:rsidRPr="003442A2" w:rsidRDefault="00517125" w:rsidP="0000556D">
            <w:pPr>
              <w:keepLines/>
              <w:rPr>
                <w:b/>
              </w:rPr>
            </w:pPr>
            <w:r w:rsidRPr="003442A2">
              <w:rPr>
                <w:b/>
              </w:rPr>
              <w:t>Stabilità:</w:t>
            </w:r>
          </w:p>
        </w:tc>
        <w:tc>
          <w:tcPr>
            <w:tcW w:w="951" w:type="dxa"/>
          </w:tcPr>
          <w:p w:rsidR="00517125" w:rsidRDefault="00517125" w:rsidP="0000556D">
            <w:pPr>
              <w:keepLines/>
            </w:pPr>
            <w:r>
              <w:t>Stabile</w:t>
            </w:r>
          </w:p>
        </w:tc>
        <w:tc>
          <w:tcPr>
            <w:tcW w:w="2693" w:type="dxa"/>
          </w:tcPr>
          <w:p w:rsidR="00517125" w:rsidRPr="003442A2" w:rsidRDefault="00517125" w:rsidP="0000556D">
            <w:pPr>
              <w:keepLines/>
              <w:rPr>
                <w:b/>
              </w:rPr>
            </w:pPr>
            <w:r w:rsidRPr="003442A2">
              <w:rPr>
                <w:b/>
              </w:rPr>
              <w:t>Data:</w:t>
            </w:r>
          </w:p>
        </w:tc>
        <w:tc>
          <w:tcPr>
            <w:tcW w:w="1720" w:type="dxa"/>
          </w:tcPr>
          <w:p w:rsidR="00517125" w:rsidRPr="00425AE2" w:rsidRDefault="002A3800" w:rsidP="0000556D">
            <w:pPr>
              <w:keepLines/>
            </w:pPr>
            <w:r>
              <w:t>08</w:t>
            </w:r>
            <w:r w:rsidRPr="00425AE2">
              <w:t>/0</w:t>
            </w:r>
            <w:r>
              <w:t>5</w:t>
            </w:r>
            <w:r w:rsidRPr="00425AE2">
              <w:t>/2008</w:t>
            </w:r>
          </w:p>
        </w:tc>
      </w:tr>
    </w:tbl>
    <w:p w:rsidR="00517125" w:rsidRDefault="00517125"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A22688" w:rsidTr="0000556D">
        <w:trPr>
          <w:cnfStyle w:val="100000000000"/>
          <w:trHeight w:val="201"/>
        </w:trPr>
        <w:tc>
          <w:tcPr>
            <w:tcW w:w="2268" w:type="dxa"/>
            <w:gridSpan w:val="2"/>
          </w:tcPr>
          <w:p w:rsidR="00A22688" w:rsidRDefault="00A22688" w:rsidP="0000556D">
            <w:pPr>
              <w:keepLines/>
              <w:spacing w:line="360" w:lineRule="auto"/>
              <w:ind w:left="34"/>
            </w:pPr>
            <w:r>
              <w:t>Funzionalità:</w:t>
            </w:r>
          </w:p>
        </w:tc>
        <w:tc>
          <w:tcPr>
            <w:tcW w:w="6520" w:type="dxa"/>
            <w:gridSpan w:val="5"/>
          </w:tcPr>
          <w:p w:rsidR="00A22688" w:rsidRPr="003A1B10" w:rsidRDefault="00A22688" w:rsidP="0000556D">
            <w:pPr>
              <w:pStyle w:val="Paragrafoelenco"/>
              <w:keepLines/>
              <w:numPr>
                <w:ilvl w:val="0"/>
                <w:numId w:val="20"/>
              </w:numPr>
              <w:ind w:left="1588" w:hanging="1559"/>
              <w:rPr>
                <w:b w:val="0"/>
                <w:color w:val="FF0000"/>
              </w:rPr>
            </w:pPr>
            <w:bookmarkStart w:id="1172" w:name="_Ref198101357"/>
            <w:r w:rsidRPr="003A1B10">
              <w:rPr>
                <w:b w:val="0"/>
                <w:color w:val="FF0000"/>
              </w:rPr>
              <w:t>Aumento Livello Dettaglio</w:t>
            </w:r>
            <w:bookmarkEnd w:id="1172"/>
          </w:p>
        </w:tc>
      </w:tr>
      <w:tr w:rsidR="00A22688" w:rsidTr="0000556D">
        <w:trPr>
          <w:cnfStyle w:val="000000100000"/>
          <w:trHeight w:val="276"/>
        </w:trPr>
        <w:tc>
          <w:tcPr>
            <w:tcW w:w="2268" w:type="dxa"/>
            <w:gridSpan w:val="2"/>
          </w:tcPr>
          <w:p w:rsidR="00A22688" w:rsidRDefault="00A22688" w:rsidP="0000556D">
            <w:pPr>
              <w:keepLines/>
              <w:spacing w:line="360" w:lineRule="auto"/>
              <w:rPr>
                <w:b/>
              </w:rPr>
            </w:pPr>
            <w:r>
              <w:rPr>
                <w:b/>
              </w:rPr>
              <w:lastRenderedPageBreak/>
              <w:t>Descrizione</w:t>
            </w:r>
            <w:r>
              <w:t xml:space="preserve">: </w:t>
            </w:r>
          </w:p>
        </w:tc>
        <w:tc>
          <w:tcPr>
            <w:tcW w:w="6520" w:type="dxa"/>
            <w:gridSpan w:val="5"/>
          </w:tcPr>
          <w:p w:rsidR="00A22688" w:rsidRDefault="00A22688" w:rsidP="003A1B10">
            <w:pPr>
              <w:keepLines/>
              <w:rPr>
                <w:b/>
                <w:i/>
                <w:color w:val="FF0000"/>
                <w:u w:val="single"/>
              </w:rPr>
            </w:pPr>
            <w:r w:rsidRPr="00E31FF9">
              <w:rPr>
                <w:b/>
                <w:i/>
                <w:color w:val="FF0000"/>
                <w:u w:val="single"/>
              </w:rPr>
              <w:t>A valle della visualizzazione del grafo, l’utente può selezionare un nodo (</w:t>
            </w:r>
            <w:r w:rsidR="003A1B10" w:rsidRPr="00E31FF9">
              <w:rPr>
                <w:b/>
                <w:i/>
                <w:color w:val="FF0000"/>
                <w:u w:val="single"/>
              </w:rPr>
              <w:t>Tasto destro</w:t>
            </w:r>
            <w:r w:rsidRPr="00E31FF9">
              <w:rPr>
                <w:b/>
                <w:i/>
                <w:color w:val="FF0000"/>
                <w:u w:val="single"/>
              </w:rPr>
              <w:t>)</w:t>
            </w:r>
            <w:r w:rsidR="003A1B10" w:rsidRPr="00E31FF9">
              <w:rPr>
                <w:b/>
                <w:i/>
                <w:color w:val="FF0000"/>
                <w:u w:val="single"/>
              </w:rPr>
              <w:t xml:space="preserve"> e, selezionando la voce “Aumenta Livello Dettaglio” del menù, viene visualizzato un nuovo grafo a partire dai nuovi criteri individuati </w:t>
            </w:r>
            <w:r w:rsidR="00E31FF9">
              <w:rPr>
                <w:b/>
                <w:i/>
                <w:color w:val="FF0000"/>
                <w:u w:val="single"/>
              </w:rPr>
              <w:t>(DA DISCUTERE)</w:t>
            </w:r>
          </w:p>
          <w:p w:rsidR="00181B84" w:rsidRPr="00E31FF9" w:rsidRDefault="00181B84" w:rsidP="003A1B10">
            <w:pPr>
              <w:keepLines/>
              <w:rPr>
                <w:b/>
                <w:i/>
                <w:color w:val="FF0000"/>
                <w:u w:val="single"/>
              </w:rPr>
            </w:pPr>
            <w:r w:rsidRPr="00E31FF9">
              <w:rPr>
                <w:b/>
                <w:i/>
                <w:color w:val="FF0000"/>
                <w:u w:val="single"/>
              </w:rPr>
              <w:t>A valle della visualizzazione del grafo, l’utente può selezionare un nodo</w:t>
            </w:r>
          </w:p>
        </w:tc>
      </w:tr>
      <w:tr w:rsidR="00A22688" w:rsidTr="0000556D">
        <w:trPr>
          <w:trHeight w:val="263"/>
        </w:trPr>
        <w:tc>
          <w:tcPr>
            <w:tcW w:w="2268" w:type="dxa"/>
            <w:gridSpan w:val="2"/>
          </w:tcPr>
          <w:p w:rsidR="00A22688" w:rsidRDefault="00A22688" w:rsidP="0000556D">
            <w:pPr>
              <w:keepLines/>
              <w:spacing w:line="360" w:lineRule="auto"/>
              <w:rPr>
                <w:b/>
              </w:rPr>
            </w:pPr>
            <w:r>
              <w:rPr>
                <w:b/>
              </w:rPr>
              <w:t xml:space="preserve">Attori: </w:t>
            </w:r>
          </w:p>
        </w:tc>
        <w:tc>
          <w:tcPr>
            <w:tcW w:w="6520" w:type="dxa"/>
            <w:gridSpan w:val="5"/>
          </w:tcPr>
          <w:p w:rsidR="00A22688" w:rsidRDefault="00A22688" w:rsidP="0000556D">
            <w:pPr>
              <w:keepLines/>
              <w:rPr>
                <w:b/>
              </w:rPr>
            </w:pPr>
            <w:r>
              <w:t>Sconosciuti</w:t>
            </w:r>
          </w:p>
        </w:tc>
      </w:tr>
      <w:tr w:rsidR="00A22688" w:rsidTr="0000556D">
        <w:trPr>
          <w:cnfStyle w:val="000000100000"/>
          <w:trHeight w:val="283"/>
        </w:trPr>
        <w:tc>
          <w:tcPr>
            <w:tcW w:w="2268" w:type="dxa"/>
            <w:gridSpan w:val="2"/>
          </w:tcPr>
          <w:p w:rsidR="00A22688" w:rsidRDefault="00A22688" w:rsidP="0000556D">
            <w:pPr>
              <w:keepLines/>
              <w:spacing w:line="360" w:lineRule="auto"/>
              <w:rPr>
                <w:b/>
              </w:rPr>
            </w:pPr>
            <w:r>
              <w:rPr>
                <w:b/>
              </w:rPr>
              <w:t xml:space="preserve">Input: </w:t>
            </w:r>
          </w:p>
        </w:tc>
        <w:tc>
          <w:tcPr>
            <w:tcW w:w="6520" w:type="dxa"/>
            <w:gridSpan w:val="5"/>
          </w:tcPr>
          <w:p w:rsidR="00A22688" w:rsidRDefault="00A22688" w:rsidP="0000556D">
            <w:pPr>
              <w:keepLines/>
              <w:rPr>
                <w:b/>
              </w:rPr>
            </w:pPr>
          </w:p>
        </w:tc>
      </w:tr>
      <w:tr w:rsidR="00A22688" w:rsidTr="0000556D">
        <w:trPr>
          <w:trHeight w:val="223"/>
        </w:trPr>
        <w:tc>
          <w:tcPr>
            <w:tcW w:w="2268" w:type="dxa"/>
            <w:gridSpan w:val="2"/>
          </w:tcPr>
          <w:p w:rsidR="00A22688" w:rsidRDefault="00A22688" w:rsidP="0000556D">
            <w:pPr>
              <w:keepLines/>
              <w:spacing w:line="360" w:lineRule="auto"/>
              <w:rPr>
                <w:b/>
              </w:rPr>
            </w:pPr>
            <w:r>
              <w:rPr>
                <w:b/>
              </w:rPr>
              <w:t>Output</w:t>
            </w:r>
            <w:r>
              <w:t xml:space="preserve">: </w:t>
            </w:r>
          </w:p>
        </w:tc>
        <w:tc>
          <w:tcPr>
            <w:tcW w:w="6520" w:type="dxa"/>
            <w:gridSpan w:val="5"/>
          </w:tcPr>
          <w:p w:rsidR="00A22688" w:rsidRDefault="00A22688" w:rsidP="0000556D">
            <w:pPr>
              <w:keepLines/>
              <w:rPr>
                <w:b/>
              </w:rPr>
            </w:pPr>
          </w:p>
        </w:tc>
      </w:tr>
      <w:tr w:rsidR="00A22688" w:rsidTr="0000556D">
        <w:trPr>
          <w:cnfStyle w:val="000000100000"/>
          <w:trHeight w:val="305"/>
        </w:trPr>
        <w:tc>
          <w:tcPr>
            <w:tcW w:w="2268" w:type="dxa"/>
            <w:gridSpan w:val="2"/>
          </w:tcPr>
          <w:p w:rsidR="00A22688" w:rsidRDefault="00A22688" w:rsidP="0000556D">
            <w:pPr>
              <w:keepLines/>
              <w:spacing w:line="360" w:lineRule="auto"/>
              <w:rPr>
                <w:b/>
              </w:rPr>
            </w:pPr>
            <w:r>
              <w:rPr>
                <w:b/>
              </w:rPr>
              <w:t xml:space="preserve">Elaborazione: </w:t>
            </w:r>
          </w:p>
        </w:tc>
        <w:tc>
          <w:tcPr>
            <w:tcW w:w="6520" w:type="dxa"/>
            <w:gridSpan w:val="5"/>
          </w:tcPr>
          <w:p w:rsidR="00A22688" w:rsidRPr="00B94882" w:rsidRDefault="00A22688" w:rsidP="0000556D">
            <w:pPr>
              <w:keepLines/>
              <w:rPr>
                <w:b/>
              </w:rPr>
            </w:pPr>
          </w:p>
        </w:tc>
      </w:tr>
      <w:tr w:rsidR="00A22688" w:rsidTr="0000556D">
        <w:trPr>
          <w:trHeight w:val="330"/>
        </w:trPr>
        <w:tc>
          <w:tcPr>
            <w:tcW w:w="2268" w:type="dxa"/>
            <w:gridSpan w:val="2"/>
          </w:tcPr>
          <w:p w:rsidR="00A22688" w:rsidRDefault="00A22688" w:rsidP="0000556D">
            <w:pPr>
              <w:keepLines/>
              <w:spacing w:line="360" w:lineRule="auto"/>
              <w:rPr>
                <w:b/>
              </w:rPr>
            </w:pPr>
            <w:r>
              <w:rPr>
                <w:b/>
              </w:rPr>
              <w:t>Pre-Condizioni:</w:t>
            </w:r>
          </w:p>
        </w:tc>
        <w:tc>
          <w:tcPr>
            <w:tcW w:w="6520" w:type="dxa"/>
            <w:gridSpan w:val="5"/>
          </w:tcPr>
          <w:p w:rsidR="00A22688" w:rsidRDefault="00A22688" w:rsidP="0000556D">
            <w:pPr>
              <w:keepLines/>
              <w:rPr>
                <w:b/>
              </w:rPr>
            </w:pPr>
          </w:p>
        </w:tc>
      </w:tr>
      <w:tr w:rsidR="00A22688" w:rsidTr="0000556D">
        <w:trPr>
          <w:cnfStyle w:val="000000100000"/>
          <w:trHeight w:val="316"/>
        </w:trPr>
        <w:tc>
          <w:tcPr>
            <w:tcW w:w="2268" w:type="dxa"/>
            <w:gridSpan w:val="2"/>
          </w:tcPr>
          <w:p w:rsidR="00A22688" w:rsidRDefault="00A22688" w:rsidP="0000556D">
            <w:pPr>
              <w:keepLines/>
              <w:spacing w:line="360" w:lineRule="auto"/>
              <w:rPr>
                <w:b/>
              </w:rPr>
            </w:pPr>
            <w:r>
              <w:rPr>
                <w:b/>
              </w:rPr>
              <w:t>Post-Condizioni:</w:t>
            </w:r>
          </w:p>
        </w:tc>
        <w:tc>
          <w:tcPr>
            <w:tcW w:w="6520" w:type="dxa"/>
            <w:gridSpan w:val="5"/>
          </w:tcPr>
          <w:p w:rsidR="00A22688" w:rsidRDefault="00A22688" w:rsidP="0000556D">
            <w:pPr>
              <w:keepLines/>
              <w:rPr>
                <w:b/>
              </w:rPr>
            </w:pPr>
          </w:p>
        </w:tc>
      </w:tr>
      <w:tr w:rsidR="00A22688" w:rsidTr="0000556D">
        <w:trPr>
          <w:trHeight w:val="339"/>
        </w:trPr>
        <w:tc>
          <w:tcPr>
            <w:tcW w:w="2268" w:type="dxa"/>
            <w:gridSpan w:val="2"/>
          </w:tcPr>
          <w:p w:rsidR="00A22688" w:rsidRDefault="00A22688" w:rsidP="0000556D">
            <w:pPr>
              <w:keepLines/>
              <w:spacing w:line="360" w:lineRule="auto"/>
              <w:rPr>
                <w:b/>
              </w:rPr>
            </w:pPr>
            <w:r>
              <w:rPr>
                <w:b/>
              </w:rPr>
              <w:t>Scenari Alternativi:</w:t>
            </w:r>
          </w:p>
        </w:tc>
        <w:tc>
          <w:tcPr>
            <w:tcW w:w="6520" w:type="dxa"/>
            <w:gridSpan w:val="5"/>
          </w:tcPr>
          <w:p w:rsidR="00A22688" w:rsidRDefault="00A22688" w:rsidP="0000556D">
            <w:pPr>
              <w:keepLines/>
              <w:rPr>
                <w:b/>
              </w:rPr>
            </w:pPr>
          </w:p>
        </w:tc>
      </w:tr>
      <w:tr w:rsidR="00A22688" w:rsidTr="0000556D">
        <w:trPr>
          <w:cnfStyle w:val="000000100000"/>
          <w:trHeight w:val="128"/>
        </w:trPr>
        <w:tc>
          <w:tcPr>
            <w:tcW w:w="2268" w:type="dxa"/>
            <w:gridSpan w:val="2"/>
            <w:vMerge w:val="restart"/>
          </w:tcPr>
          <w:p w:rsidR="00A22688" w:rsidRDefault="00A22688" w:rsidP="0000556D">
            <w:pPr>
              <w:keepLines/>
              <w:rPr>
                <w:b/>
              </w:rPr>
            </w:pPr>
            <w:r>
              <w:rPr>
                <w:b/>
              </w:rPr>
              <w:t>Requisiti collegati</w:t>
            </w:r>
            <w:r>
              <w:t>:</w:t>
            </w:r>
          </w:p>
        </w:tc>
        <w:tc>
          <w:tcPr>
            <w:tcW w:w="6520" w:type="dxa"/>
            <w:gridSpan w:val="5"/>
          </w:tcPr>
          <w:p w:rsidR="00A22688" w:rsidRPr="00B94882" w:rsidRDefault="00A22688" w:rsidP="0000556D">
            <w:pPr>
              <w:keepLines/>
              <w:rPr>
                <w:i/>
              </w:rPr>
            </w:pPr>
          </w:p>
        </w:tc>
      </w:tr>
      <w:tr w:rsidR="00A22688" w:rsidTr="0000556D">
        <w:trPr>
          <w:trHeight w:val="240"/>
        </w:trPr>
        <w:tc>
          <w:tcPr>
            <w:tcW w:w="2268" w:type="dxa"/>
            <w:gridSpan w:val="2"/>
            <w:vMerge/>
          </w:tcPr>
          <w:p w:rsidR="00A22688" w:rsidRDefault="00A22688" w:rsidP="0000556D">
            <w:pPr>
              <w:keepLines/>
              <w:rPr>
                <w:b/>
              </w:rPr>
            </w:pPr>
          </w:p>
        </w:tc>
        <w:tc>
          <w:tcPr>
            <w:tcW w:w="6520" w:type="dxa"/>
            <w:gridSpan w:val="5"/>
          </w:tcPr>
          <w:p w:rsidR="00A22688" w:rsidRPr="00B94882" w:rsidRDefault="00A22688" w:rsidP="0000556D">
            <w:pPr>
              <w:keepLines/>
              <w:rPr>
                <w:i/>
              </w:rPr>
            </w:pPr>
            <w:r>
              <w:t xml:space="preserve">Precedenti: </w:t>
            </w:r>
          </w:p>
        </w:tc>
      </w:tr>
      <w:tr w:rsidR="00A22688" w:rsidTr="0000556D">
        <w:trPr>
          <w:cnfStyle w:val="000000100000"/>
          <w:trHeight w:val="150"/>
        </w:trPr>
        <w:tc>
          <w:tcPr>
            <w:tcW w:w="2268" w:type="dxa"/>
            <w:gridSpan w:val="2"/>
            <w:vMerge/>
          </w:tcPr>
          <w:p w:rsidR="00A22688" w:rsidRDefault="00A22688" w:rsidP="0000556D">
            <w:pPr>
              <w:keepLines/>
              <w:rPr>
                <w:b/>
              </w:rPr>
            </w:pPr>
          </w:p>
        </w:tc>
        <w:tc>
          <w:tcPr>
            <w:tcW w:w="278" w:type="dxa"/>
          </w:tcPr>
          <w:p w:rsidR="00A22688" w:rsidRDefault="00A22688" w:rsidP="0000556D">
            <w:pPr>
              <w:keepLines/>
            </w:pPr>
          </w:p>
        </w:tc>
        <w:tc>
          <w:tcPr>
            <w:tcW w:w="6242" w:type="dxa"/>
            <w:gridSpan w:val="4"/>
          </w:tcPr>
          <w:p w:rsidR="00A22688" w:rsidRDefault="000D6268" w:rsidP="0000556D">
            <w:pPr>
              <w:keepLines/>
            </w:pPr>
            <w:fldSimple w:instr=" REF _Ref198101410 \r \h  \* MERGEFORMAT ">
              <w:ins w:id="1173" w:author="Roberto Pratola" w:date="2008-05-13T16:31:00Z">
                <w:r w:rsidRPr="000D6268">
                  <w:rPr>
                    <w:i/>
                    <w:rPrChange w:id="1174" w:author="Roberto Pratola" w:date="2008-05-13T16:31:00Z">
                      <w:rPr>
                        <w:rFonts w:ascii="Times New Roman" w:eastAsia="Times New Roman" w:hAnsi="Times New Roman" w:cs="Times New Roman"/>
                        <w:color w:val="auto"/>
                        <w:sz w:val="24"/>
                        <w:szCs w:val="24"/>
                        <w:lang w:eastAsia="it-IT"/>
                      </w:rPr>
                    </w:rPrChange>
                  </w:rPr>
                  <w:t>UC-AREA01-02</w:t>
                </w:r>
              </w:ins>
              <w:del w:id="1175" w:author="Roberto Pratola" w:date="2008-05-13T10:31:00Z">
                <w:r w:rsidR="00F77587" w:rsidRPr="00F77587" w:rsidDel="004E3102">
                  <w:rPr>
                    <w:i/>
                  </w:rPr>
                  <w:delText>UC-AREA01-02</w:delText>
                </w:r>
              </w:del>
            </w:fldSimple>
          </w:p>
        </w:tc>
      </w:tr>
      <w:tr w:rsidR="00A22688" w:rsidTr="0000556D">
        <w:trPr>
          <w:trHeight w:val="165"/>
        </w:trPr>
        <w:tc>
          <w:tcPr>
            <w:tcW w:w="2268" w:type="dxa"/>
            <w:gridSpan w:val="2"/>
            <w:vMerge/>
          </w:tcPr>
          <w:p w:rsidR="00A22688" w:rsidRDefault="00A22688" w:rsidP="0000556D">
            <w:pPr>
              <w:keepLines/>
              <w:rPr>
                <w:b/>
              </w:rPr>
            </w:pPr>
          </w:p>
        </w:tc>
        <w:tc>
          <w:tcPr>
            <w:tcW w:w="6520" w:type="dxa"/>
            <w:gridSpan w:val="5"/>
          </w:tcPr>
          <w:p w:rsidR="00A22688" w:rsidRPr="00C25C74" w:rsidRDefault="00A22688" w:rsidP="0000556D">
            <w:pPr>
              <w:keepLines/>
            </w:pPr>
            <w:r w:rsidRPr="00C25C74">
              <w:t xml:space="preserve">Successivi: </w:t>
            </w:r>
          </w:p>
        </w:tc>
      </w:tr>
      <w:tr w:rsidR="00A22688" w:rsidTr="0000556D">
        <w:trPr>
          <w:cnfStyle w:val="000000100000"/>
          <w:trHeight w:val="195"/>
        </w:trPr>
        <w:tc>
          <w:tcPr>
            <w:tcW w:w="2268" w:type="dxa"/>
            <w:gridSpan w:val="2"/>
            <w:vMerge/>
          </w:tcPr>
          <w:p w:rsidR="00A22688" w:rsidRDefault="00A22688" w:rsidP="0000556D">
            <w:pPr>
              <w:keepLines/>
              <w:rPr>
                <w:b/>
              </w:rPr>
            </w:pPr>
          </w:p>
        </w:tc>
        <w:tc>
          <w:tcPr>
            <w:tcW w:w="278" w:type="dxa"/>
          </w:tcPr>
          <w:p w:rsidR="00A22688" w:rsidRPr="00B94882" w:rsidRDefault="00A22688" w:rsidP="0000556D">
            <w:pPr>
              <w:keepLines/>
              <w:rPr>
                <w:i/>
              </w:rPr>
            </w:pPr>
          </w:p>
        </w:tc>
        <w:tc>
          <w:tcPr>
            <w:tcW w:w="6242" w:type="dxa"/>
            <w:gridSpan w:val="4"/>
          </w:tcPr>
          <w:p w:rsidR="00A22688" w:rsidRPr="00F77587" w:rsidRDefault="00A22688" w:rsidP="0000556D">
            <w:pPr>
              <w:keepLines/>
              <w:rPr>
                <w:i/>
              </w:rPr>
            </w:pPr>
            <w:r w:rsidRPr="00F77587">
              <w:rPr>
                <w:i/>
              </w:rPr>
              <w:t>Nessuno</w:t>
            </w:r>
          </w:p>
        </w:tc>
      </w:tr>
      <w:tr w:rsidR="00A22688" w:rsidTr="0000556D">
        <w:trPr>
          <w:trHeight w:val="293"/>
        </w:trPr>
        <w:tc>
          <w:tcPr>
            <w:tcW w:w="2268" w:type="dxa"/>
            <w:gridSpan w:val="2"/>
          </w:tcPr>
          <w:p w:rsidR="00A22688" w:rsidRPr="003442A2" w:rsidRDefault="00A22688" w:rsidP="0000556D">
            <w:pPr>
              <w:pStyle w:val="Pidipagina"/>
              <w:keepLines/>
              <w:rPr>
                <w:b/>
              </w:rPr>
            </w:pPr>
            <w:r w:rsidRPr="003442A2">
              <w:rPr>
                <w:b/>
              </w:rPr>
              <w:t>Note:</w:t>
            </w:r>
          </w:p>
        </w:tc>
        <w:tc>
          <w:tcPr>
            <w:tcW w:w="6520" w:type="dxa"/>
            <w:gridSpan w:val="5"/>
          </w:tcPr>
          <w:p w:rsidR="00A22688" w:rsidRDefault="00A22688" w:rsidP="0000556D">
            <w:pPr>
              <w:pStyle w:val="Pidipagina"/>
              <w:keepLines/>
            </w:pPr>
          </w:p>
        </w:tc>
      </w:tr>
      <w:tr w:rsidR="00A22688" w:rsidTr="0000556D">
        <w:trPr>
          <w:cnfStyle w:val="000000100000"/>
          <w:trHeight w:val="293"/>
        </w:trPr>
        <w:tc>
          <w:tcPr>
            <w:tcW w:w="1133" w:type="dxa"/>
          </w:tcPr>
          <w:p w:rsidR="00A22688" w:rsidRPr="003442A2" w:rsidRDefault="00A22688" w:rsidP="0000556D">
            <w:pPr>
              <w:keepLines/>
              <w:rPr>
                <w:b/>
              </w:rPr>
            </w:pPr>
            <w:r w:rsidRPr="003442A2">
              <w:rPr>
                <w:b/>
              </w:rPr>
              <w:t>Stato</w:t>
            </w:r>
            <w:r>
              <w:rPr>
                <w:b/>
              </w:rPr>
              <w:t>:</w:t>
            </w:r>
          </w:p>
        </w:tc>
        <w:tc>
          <w:tcPr>
            <w:tcW w:w="1135" w:type="dxa"/>
          </w:tcPr>
          <w:p w:rsidR="00A22688" w:rsidRDefault="002A3800" w:rsidP="0000556D">
            <w:pPr>
              <w:pStyle w:val="Pidipagina"/>
              <w:keepLines/>
            </w:pPr>
            <w:r>
              <w:t>Iniziale</w:t>
            </w:r>
          </w:p>
        </w:tc>
        <w:tc>
          <w:tcPr>
            <w:tcW w:w="1156" w:type="dxa"/>
            <w:gridSpan w:val="2"/>
          </w:tcPr>
          <w:p w:rsidR="00A22688" w:rsidRPr="003442A2" w:rsidRDefault="00A22688" w:rsidP="0000556D">
            <w:pPr>
              <w:keepLines/>
              <w:rPr>
                <w:b/>
              </w:rPr>
            </w:pPr>
            <w:r w:rsidRPr="003442A2">
              <w:rPr>
                <w:b/>
              </w:rPr>
              <w:t>Priorità:</w:t>
            </w:r>
          </w:p>
        </w:tc>
        <w:tc>
          <w:tcPr>
            <w:tcW w:w="951" w:type="dxa"/>
          </w:tcPr>
          <w:p w:rsidR="00A22688" w:rsidRDefault="00A22688" w:rsidP="0000556D">
            <w:pPr>
              <w:keepLines/>
            </w:pPr>
            <w:r>
              <w:t>Alta</w:t>
            </w:r>
          </w:p>
        </w:tc>
        <w:tc>
          <w:tcPr>
            <w:tcW w:w="2693" w:type="dxa"/>
          </w:tcPr>
          <w:p w:rsidR="00A22688" w:rsidRPr="003442A2" w:rsidRDefault="00A22688" w:rsidP="0000556D">
            <w:pPr>
              <w:pStyle w:val="Pidipagina"/>
              <w:keepLines/>
              <w:rPr>
                <w:b/>
              </w:rPr>
            </w:pPr>
            <w:r w:rsidRPr="003442A2">
              <w:rPr>
                <w:b/>
              </w:rPr>
              <w:t>Livello di Comprensione:</w:t>
            </w:r>
          </w:p>
        </w:tc>
        <w:tc>
          <w:tcPr>
            <w:tcW w:w="1720" w:type="dxa"/>
          </w:tcPr>
          <w:p w:rsidR="00A22688" w:rsidRDefault="002A3800" w:rsidP="0000556D">
            <w:pPr>
              <w:pStyle w:val="Pidipagina"/>
              <w:keepLines/>
            </w:pPr>
            <w:r>
              <w:t>Scarso</w:t>
            </w:r>
          </w:p>
        </w:tc>
      </w:tr>
      <w:tr w:rsidR="00A22688" w:rsidTr="0000556D">
        <w:trPr>
          <w:trHeight w:val="240"/>
        </w:trPr>
        <w:tc>
          <w:tcPr>
            <w:tcW w:w="1133" w:type="dxa"/>
          </w:tcPr>
          <w:p w:rsidR="00A22688" w:rsidRPr="003442A2" w:rsidRDefault="00A22688" w:rsidP="0000556D">
            <w:pPr>
              <w:pStyle w:val="Pidipagina"/>
              <w:keepLines/>
              <w:rPr>
                <w:b/>
              </w:rPr>
            </w:pPr>
            <w:r w:rsidRPr="003442A2">
              <w:rPr>
                <w:b/>
              </w:rPr>
              <w:t>Versione:</w:t>
            </w:r>
          </w:p>
        </w:tc>
        <w:tc>
          <w:tcPr>
            <w:tcW w:w="1135" w:type="dxa"/>
          </w:tcPr>
          <w:p w:rsidR="00A22688" w:rsidRDefault="00A22688" w:rsidP="0000556D">
            <w:pPr>
              <w:pStyle w:val="Titoloindice"/>
              <w:keepLines/>
            </w:pPr>
          </w:p>
        </w:tc>
        <w:tc>
          <w:tcPr>
            <w:tcW w:w="1156" w:type="dxa"/>
            <w:gridSpan w:val="2"/>
          </w:tcPr>
          <w:p w:rsidR="00A22688" w:rsidRPr="003442A2" w:rsidRDefault="00A22688" w:rsidP="0000556D">
            <w:pPr>
              <w:keepLines/>
              <w:rPr>
                <w:b/>
              </w:rPr>
            </w:pPr>
            <w:r w:rsidRPr="003442A2">
              <w:rPr>
                <w:b/>
              </w:rPr>
              <w:t>Stabilità:</w:t>
            </w:r>
          </w:p>
        </w:tc>
        <w:tc>
          <w:tcPr>
            <w:tcW w:w="951" w:type="dxa"/>
          </w:tcPr>
          <w:p w:rsidR="00A22688" w:rsidRDefault="002A3800" w:rsidP="0000556D">
            <w:pPr>
              <w:keepLines/>
            </w:pPr>
            <w:r>
              <w:t>In</w:t>
            </w:r>
            <w:r w:rsidR="00A22688">
              <w:t>Stabile</w:t>
            </w:r>
          </w:p>
        </w:tc>
        <w:tc>
          <w:tcPr>
            <w:tcW w:w="2693" w:type="dxa"/>
          </w:tcPr>
          <w:p w:rsidR="00A22688" w:rsidRPr="003442A2" w:rsidRDefault="00A22688" w:rsidP="0000556D">
            <w:pPr>
              <w:keepLines/>
              <w:rPr>
                <w:b/>
              </w:rPr>
            </w:pPr>
            <w:r w:rsidRPr="003442A2">
              <w:rPr>
                <w:b/>
              </w:rPr>
              <w:t>Data:</w:t>
            </w:r>
          </w:p>
        </w:tc>
        <w:tc>
          <w:tcPr>
            <w:tcW w:w="1720" w:type="dxa"/>
          </w:tcPr>
          <w:p w:rsidR="00A22688" w:rsidRPr="00425AE2" w:rsidRDefault="002A3800" w:rsidP="0000556D">
            <w:pPr>
              <w:keepLines/>
            </w:pPr>
            <w:r>
              <w:t>08</w:t>
            </w:r>
            <w:r w:rsidRPr="00425AE2">
              <w:t>/0</w:t>
            </w:r>
            <w:r>
              <w:t>5</w:t>
            </w:r>
            <w:r w:rsidRPr="00425AE2">
              <w:t>/2008</w:t>
            </w:r>
          </w:p>
        </w:tc>
      </w:tr>
    </w:tbl>
    <w:p w:rsidR="00A22688" w:rsidRDefault="00A22688"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3A1B10" w:rsidRDefault="003A1B1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6101FA" w:rsidRPr="00602866" w:rsidRDefault="00F77587" w:rsidP="00FA1F02">
      <w:pPr>
        <w:pStyle w:val="Titolo3"/>
        <w:rPr>
          <w:lang w:val="it-IT"/>
        </w:rPr>
      </w:pPr>
      <w:bookmarkStart w:id="1176" w:name="_Toc198101851"/>
      <w:r w:rsidRPr="00602866">
        <w:rPr>
          <w:lang w:val="it-IT"/>
        </w:rPr>
        <w:t>Area</w:t>
      </w:r>
      <w:r w:rsidR="007C6F2E" w:rsidRPr="00602866">
        <w:rPr>
          <w:lang w:val="it-IT"/>
        </w:rPr>
        <w:t xml:space="preserve"> Funzionale </w:t>
      </w:r>
      <w:r w:rsidR="00E06543" w:rsidRPr="00602866">
        <w:rPr>
          <w:lang w:val="it-IT"/>
        </w:rPr>
        <w:t>0</w:t>
      </w:r>
      <w:r w:rsidR="006101FA" w:rsidRPr="00602866">
        <w:rPr>
          <w:lang w:val="it-IT"/>
        </w:rPr>
        <w:t>2</w:t>
      </w:r>
      <w:r w:rsidR="005A45FC" w:rsidRPr="00602866">
        <w:rPr>
          <w:lang w:val="it-IT"/>
        </w:rPr>
        <w:t>: Persistenza del grafo</w:t>
      </w:r>
      <w:bookmarkEnd w:id="1176"/>
    </w:p>
    <w:tbl>
      <w:tblPr>
        <w:tblStyle w:val="Sfondochiaro-Colore2"/>
        <w:tblW w:w="0" w:type="auto"/>
        <w:tblLayout w:type="fixed"/>
        <w:tblLook w:val="0420"/>
      </w:tblPr>
      <w:tblGrid>
        <w:gridCol w:w="1133"/>
        <w:gridCol w:w="1135"/>
        <w:gridCol w:w="278"/>
        <w:gridCol w:w="878"/>
        <w:gridCol w:w="951"/>
        <w:gridCol w:w="2693"/>
        <w:gridCol w:w="1720"/>
      </w:tblGrid>
      <w:tr w:rsidR="00BF266F" w:rsidTr="0000556D">
        <w:trPr>
          <w:cnfStyle w:val="100000000000"/>
          <w:trHeight w:val="201"/>
        </w:trPr>
        <w:tc>
          <w:tcPr>
            <w:tcW w:w="2268" w:type="dxa"/>
            <w:gridSpan w:val="2"/>
          </w:tcPr>
          <w:p w:rsidR="00BF266F" w:rsidRDefault="00BF266F" w:rsidP="0000556D">
            <w:pPr>
              <w:keepLines/>
              <w:spacing w:line="360" w:lineRule="auto"/>
              <w:ind w:left="34"/>
            </w:pPr>
            <w:r>
              <w:t>Funzionalità:</w:t>
            </w:r>
          </w:p>
        </w:tc>
        <w:tc>
          <w:tcPr>
            <w:tcW w:w="6520" w:type="dxa"/>
            <w:gridSpan w:val="5"/>
          </w:tcPr>
          <w:p w:rsidR="00BF266F" w:rsidRPr="00BF266F" w:rsidRDefault="00BF266F" w:rsidP="008A1A41">
            <w:pPr>
              <w:pStyle w:val="Paragrafoelenco"/>
              <w:keepLines/>
              <w:numPr>
                <w:ilvl w:val="0"/>
                <w:numId w:val="26"/>
              </w:numPr>
              <w:ind w:left="1588" w:hanging="1559"/>
              <w:rPr>
                <w:b w:val="0"/>
              </w:rPr>
            </w:pPr>
            <w:bookmarkStart w:id="1177" w:name="_Ref198101343"/>
            <w:r>
              <w:rPr>
                <w:b w:val="0"/>
              </w:rPr>
              <w:t>Salvataggio Grafo</w:t>
            </w:r>
            <w:bookmarkEnd w:id="1177"/>
            <w:r>
              <w:rPr>
                <w:b w:val="0"/>
              </w:rPr>
              <w:t xml:space="preserve"> </w:t>
            </w:r>
          </w:p>
        </w:tc>
      </w:tr>
      <w:tr w:rsidR="00BF266F" w:rsidTr="0000556D">
        <w:trPr>
          <w:cnfStyle w:val="000000100000"/>
          <w:trHeight w:val="276"/>
        </w:trPr>
        <w:tc>
          <w:tcPr>
            <w:tcW w:w="2268" w:type="dxa"/>
            <w:gridSpan w:val="2"/>
          </w:tcPr>
          <w:p w:rsidR="00BF266F" w:rsidRDefault="00BF266F" w:rsidP="0000556D">
            <w:pPr>
              <w:keepLines/>
              <w:spacing w:line="360" w:lineRule="auto"/>
              <w:rPr>
                <w:b/>
              </w:rPr>
            </w:pPr>
            <w:r>
              <w:rPr>
                <w:b/>
              </w:rPr>
              <w:t>Descrizione</w:t>
            </w:r>
            <w:r>
              <w:t xml:space="preserve">: </w:t>
            </w:r>
          </w:p>
        </w:tc>
        <w:tc>
          <w:tcPr>
            <w:tcW w:w="6520" w:type="dxa"/>
            <w:gridSpan w:val="5"/>
          </w:tcPr>
          <w:p w:rsidR="00BF266F" w:rsidRPr="00832582" w:rsidRDefault="00BF266F" w:rsidP="00BF266F">
            <w:pPr>
              <w:keepLines/>
            </w:pPr>
            <w:r>
              <w:t>A valle della visualizzazione del grafo, viene lasciato all’utente la possibilità di salvarlo in un file esterno, in modo da consentirne consultazioni successive. Il grafo salvato non sarà navigabile, in quanto non sarà più mantenuto un legame con il codice sorgente.</w:t>
            </w:r>
          </w:p>
        </w:tc>
      </w:tr>
      <w:tr w:rsidR="00BF266F" w:rsidTr="0000556D">
        <w:trPr>
          <w:trHeight w:val="263"/>
        </w:trPr>
        <w:tc>
          <w:tcPr>
            <w:tcW w:w="2268" w:type="dxa"/>
            <w:gridSpan w:val="2"/>
          </w:tcPr>
          <w:p w:rsidR="00BF266F" w:rsidRDefault="00BF266F" w:rsidP="0000556D">
            <w:pPr>
              <w:keepLines/>
              <w:spacing w:line="360" w:lineRule="auto"/>
              <w:rPr>
                <w:b/>
              </w:rPr>
            </w:pPr>
            <w:r>
              <w:rPr>
                <w:b/>
              </w:rPr>
              <w:t xml:space="preserve">Attori: </w:t>
            </w:r>
          </w:p>
        </w:tc>
        <w:tc>
          <w:tcPr>
            <w:tcW w:w="6520" w:type="dxa"/>
            <w:gridSpan w:val="5"/>
          </w:tcPr>
          <w:p w:rsidR="00BF266F" w:rsidRDefault="00BF266F" w:rsidP="0000556D">
            <w:pPr>
              <w:keepLines/>
              <w:rPr>
                <w:b/>
              </w:rPr>
            </w:pPr>
            <w:r>
              <w:t>Sconosciuti</w:t>
            </w:r>
          </w:p>
        </w:tc>
      </w:tr>
      <w:tr w:rsidR="00BF266F" w:rsidTr="0000556D">
        <w:trPr>
          <w:cnfStyle w:val="000000100000"/>
          <w:trHeight w:val="283"/>
        </w:trPr>
        <w:tc>
          <w:tcPr>
            <w:tcW w:w="2268" w:type="dxa"/>
            <w:gridSpan w:val="2"/>
          </w:tcPr>
          <w:p w:rsidR="00BF266F" w:rsidRDefault="00BF266F" w:rsidP="0000556D">
            <w:pPr>
              <w:keepLines/>
              <w:spacing w:line="360" w:lineRule="auto"/>
              <w:rPr>
                <w:b/>
              </w:rPr>
            </w:pPr>
            <w:r>
              <w:rPr>
                <w:b/>
              </w:rPr>
              <w:t xml:space="preserve">Input: </w:t>
            </w:r>
          </w:p>
        </w:tc>
        <w:tc>
          <w:tcPr>
            <w:tcW w:w="6520" w:type="dxa"/>
            <w:gridSpan w:val="5"/>
          </w:tcPr>
          <w:p w:rsidR="00BF266F" w:rsidRDefault="00BF266F" w:rsidP="0000556D">
            <w:pPr>
              <w:keepLines/>
              <w:rPr>
                <w:b/>
              </w:rPr>
            </w:pPr>
          </w:p>
        </w:tc>
      </w:tr>
      <w:tr w:rsidR="00BF266F" w:rsidTr="0000556D">
        <w:trPr>
          <w:trHeight w:val="223"/>
        </w:trPr>
        <w:tc>
          <w:tcPr>
            <w:tcW w:w="2268" w:type="dxa"/>
            <w:gridSpan w:val="2"/>
          </w:tcPr>
          <w:p w:rsidR="00BF266F" w:rsidRDefault="00BF266F" w:rsidP="0000556D">
            <w:pPr>
              <w:keepLines/>
              <w:spacing w:line="360" w:lineRule="auto"/>
              <w:rPr>
                <w:b/>
              </w:rPr>
            </w:pPr>
            <w:r>
              <w:rPr>
                <w:b/>
              </w:rPr>
              <w:t>Output</w:t>
            </w:r>
            <w:r>
              <w:t xml:space="preserve">: </w:t>
            </w:r>
          </w:p>
        </w:tc>
        <w:tc>
          <w:tcPr>
            <w:tcW w:w="6520" w:type="dxa"/>
            <w:gridSpan w:val="5"/>
          </w:tcPr>
          <w:p w:rsidR="00BF266F" w:rsidRDefault="00BF266F" w:rsidP="0000556D">
            <w:pPr>
              <w:keepLines/>
              <w:rPr>
                <w:b/>
              </w:rPr>
            </w:pPr>
          </w:p>
        </w:tc>
      </w:tr>
      <w:tr w:rsidR="00BF266F" w:rsidTr="0000556D">
        <w:trPr>
          <w:cnfStyle w:val="000000100000"/>
          <w:trHeight w:val="305"/>
        </w:trPr>
        <w:tc>
          <w:tcPr>
            <w:tcW w:w="2268" w:type="dxa"/>
            <w:gridSpan w:val="2"/>
          </w:tcPr>
          <w:p w:rsidR="00BF266F" w:rsidRDefault="00BF266F" w:rsidP="0000556D">
            <w:pPr>
              <w:keepLines/>
              <w:spacing w:line="360" w:lineRule="auto"/>
              <w:rPr>
                <w:b/>
              </w:rPr>
            </w:pPr>
            <w:r>
              <w:rPr>
                <w:b/>
              </w:rPr>
              <w:t xml:space="preserve">Elaborazione: </w:t>
            </w:r>
          </w:p>
        </w:tc>
        <w:tc>
          <w:tcPr>
            <w:tcW w:w="6520" w:type="dxa"/>
            <w:gridSpan w:val="5"/>
          </w:tcPr>
          <w:p w:rsidR="00BF266F" w:rsidRPr="00B94882" w:rsidRDefault="00BF266F" w:rsidP="0000556D">
            <w:pPr>
              <w:keepLines/>
              <w:rPr>
                <w:b/>
              </w:rPr>
            </w:pPr>
          </w:p>
        </w:tc>
      </w:tr>
      <w:tr w:rsidR="00BF266F" w:rsidTr="0000556D">
        <w:trPr>
          <w:trHeight w:val="330"/>
        </w:trPr>
        <w:tc>
          <w:tcPr>
            <w:tcW w:w="2268" w:type="dxa"/>
            <w:gridSpan w:val="2"/>
          </w:tcPr>
          <w:p w:rsidR="00BF266F" w:rsidRDefault="00BF266F" w:rsidP="0000556D">
            <w:pPr>
              <w:keepLines/>
              <w:spacing w:line="360" w:lineRule="auto"/>
              <w:rPr>
                <w:b/>
              </w:rPr>
            </w:pPr>
            <w:r>
              <w:rPr>
                <w:b/>
              </w:rPr>
              <w:t>Pre-Condizioni:</w:t>
            </w:r>
          </w:p>
        </w:tc>
        <w:tc>
          <w:tcPr>
            <w:tcW w:w="6520" w:type="dxa"/>
            <w:gridSpan w:val="5"/>
          </w:tcPr>
          <w:p w:rsidR="00BF266F" w:rsidRDefault="00BF266F" w:rsidP="0000556D">
            <w:pPr>
              <w:keepLines/>
              <w:rPr>
                <w:b/>
              </w:rPr>
            </w:pPr>
          </w:p>
        </w:tc>
      </w:tr>
      <w:tr w:rsidR="00BF266F" w:rsidTr="0000556D">
        <w:trPr>
          <w:cnfStyle w:val="000000100000"/>
          <w:trHeight w:val="316"/>
        </w:trPr>
        <w:tc>
          <w:tcPr>
            <w:tcW w:w="2268" w:type="dxa"/>
            <w:gridSpan w:val="2"/>
          </w:tcPr>
          <w:p w:rsidR="00BF266F" w:rsidRDefault="00BF266F" w:rsidP="0000556D">
            <w:pPr>
              <w:keepLines/>
              <w:spacing w:line="360" w:lineRule="auto"/>
              <w:rPr>
                <w:b/>
              </w:rPr>
            </w:pPr>
            <w:r>
              <w:rPr>
                <w:b/>
              </w:rPr>
              <w:t>Post-Condizioni:</w:t>
            </w:r>
          </w:p>
        </w:tc>
        <w:tc>
          <w:tcPr>
            <w:tcW w:w="6520" w:type="dxa"/>
            <w:gridSpan w:val="5"/>
          </w:tcPr>
          <w:p w:rsidR="00BF266F" w:rsidRDefault="00BF266F" w:rsidP="0000556D">
            <w:pPr>
              <w:keepLines/>
              <w:rPr>
                <w:b/>
              </w:rPr>
            </w:pPr>
          </w:p>
        </w:tc>
      </w:tr>
      <w:tr w:rsidR="00BF266F" w:rsidTr="0000556D">
        <w:trPr>
          <w:trHeight w:val="339"/>
        </w:trPr>
        <w:tc>
          <w:tcPr>
            <w:tcW w:w="2268" w:type="dxa"/>
            <w:gridSpan w:val="2"/>
          </w:tcPr>
          <w:p w:rsidR="00BF266F" w:rsidRDefault="00BF266F" w:rsidP="0000556D">
            <w:pPr>
              <w:keepLines/>
              <w:spacing w:line="360" w:lineRule="auto"/>
              <w:rPr>
                <w:b/>
              </w:rPr>
            </w:pPr>
            <w:r>
              <w:rPr>
                <w:b/>
              </w:rPr>
              <w:t>Scenari Alternativi:</w:t>
            </w:r>
          </w:p>
        </w:tc>
        <w:tc>
          <w:tcPr>
            <w:tcW w:w="6520" w:type="dxa"/>
            <w:gridSpan w:val="5"/>
          </w:tcPr>
          <w:p w:rsidR="00BF266F" w:rsidRDefault="00BF266F" w:rsidP="0000556D">
            <w:pPr>
              <w:keepLines/>
              <w:rPr>
                <w:b/>
              </w:rPr>
            </w:pPr>
          </w:p>
        </w:tc>
      </w:tr>
      <w:tr w:rsidR="00BF266F" w:rsidTr="0000556D">
        <w:trPr>
          <w:cnfStyle w:val="000000100000"/>
          <w:trHeight w:val="128"/>
        </w:trPr>
        <w:tc>
          <w:tcPr>
            <w:tcW w:w="2268" w:type="dxa"/>
            <w:gridSpan w:val="2"/>
            <w:vMerge w:val="restart"/>
          </w:tcPr>
          <w:p w:rsidR="00BF266F" w:rsidRDefault="00BF266F" w:rsidP="0000556D">
            <w:pPr>
              <w:keepLines/>
              <w:rPr>
                <w:b/>
              </w:rPr>
            </w:pPr>
            <w:r>
              <w:rPr>
                <w:b/>
              </w:rPr>
              <w:t>Requisiti collegati</w:t>
            </w:r>
            <w:r>
              <w:t>:</w:t>
            </w:r>
          </w:p>
        </w:tc>
        <w:tc>
          <w:tcPr>
            <w:tcW w:w="6520" w:type="dxa"/>
            <w:gridSpan w:val="5"/>
          </w:tcPr>
          <w:p w:rsidR="00BF266F" w:rsidRPr="00B94882" w:rsidRDefault="00BF266F" w:rsidP="0000556D">
            <w:pPr>
              <w:keepLines/>
              <w:rPr>
                <w:i/>
              </w:rPr>
            </w:pPr>
          </w:p>
        </w:tc>
      </w:tr>
      <w:tr w:rsidR="00BF266F" w:rsidTr="0000556D">
        <w:trPr>
          <w:trHeight w:val="240"/>
        </w:trPr>
        <w:tc>
          <w:tcPr>
            <w:tcW w:w="2268" w:type="dxa"/>
            <w:gridSpan w:val="2"/>
            <w:vMerge/>
          </w:tcPr>
          <w:p w:rsidR="00BF266F" w:rsidRDefault="00BF266F" w:rsidP="0000556D">
            <w:pPr>
              <w:keepLines/>
              <w:rPr>
                <w:b/>
              </w:rPr>
            </w:pPr>
          </w:p>
        </w:tc>
        <w:tc>
          <w:tcPr>
            <w:tcW w:w="6520" w:type="dxa"/>
            <w:gridSpan w:val="5"/>
          </w:tcPr>
          <w:p w:rsidR="00BF266F" w:rsidRPr="00B94882" w:rsidRDefault="00BF266F" w:rsidP="0000556D">
            <w:pPr>
              <w:keepLines/>
              <w:rPr>
                <w:i/>
              </w:rPr>
            </w:pPr>
            <w:r>
              <w:t xml:space="preserve">Precedenti: </w:t>
            </w:r>
          </w:p>
        </w:tc>
      </w:tr>
      <w:tr w:rsidR="00BF266F" w:rsidTr="0000556D">
        <w:trPr>
          <w:cnfStyle w:val="000000100000"/>
          <w:trHeight w:val="150"/>
        </w:trPr>
        <w:tc>
          <w:tcPr>
            <w:tcW w:w="2268" w:type="dxa"/>
            <w:gridSpan w:val="2"/>
            <w:vMerge/>
          </w:tcPr>
          <w:p w:rsidR="00BF266F" w:rsidRDefault="00BF266F" w:rsidP="0000556D">
            <w:pPr>
              <w:keepLines/>
              <w:rPr>
                <w:b/>
              </w:rPr>
            </w:pPr>
          </w:p>
        </w:tc>
        <w:tc>
          <w:tcPr>
            <w:tcW w:w="278" w:type="dxa"/>
          </w:tcPr>
          <w:p w:rsidR="00BF266F" w:rsidRDefault="00BF266F" w:rsidP="0000556D">
            <w:pPr>
              <w:keepLines/>
            </w:pPr>
          </w:p>
        </w:tc>
        <w:tc>
          <w:tcPr>
            <w:tcW w:w="6242" w:type="dxa"/>
            <w:gridSpan w:val="4"/>
          </w:tcPr>
          <w:p w:rsidR="00BF266F" w:rsidRDefault="000D6268" w:rsidP="0000556D">
            <w:pPr>
              <w:keepLines/>
            </w:pPr>
            <w:fldSimple w:instr=" REF _Ref198101410 \r \h  \* MERGEFORMAT ">
              <w:ins w:id="1178" w:author="Roberto Pratola" w:date="2008-05-13T16:31:00Z">
                <w:r w:rsidRPr="000D6268">
                  <w:rPr>
                    <w:i/>
                    <w:rPrChange w:id="1179" w:author="Roberto Pratola" w:date="2008-05-13T16:31:00Z">
                      <w:rPr>
                        <w:rFonts w:ascii="Times New Roman" w:eastAsia="Times New Roman" w:hAnsi="Times New Roman" w:cs="Times New Roman"/>
                        <w:color w:val="auto"/>
                        <w:sz w:val="24"/>
                        <w:szCs w:val="24"/>
                        <w:lang w:eastAsia="it-IT"/>
                      </w:rPr>
                    </w:rPrChange>
                  </w:rPr>
                  <w:t>UC-AREA01-02</w:t>
                </w:r>
              </w:ins>
              <w:del w:id="1180" w:author="Roberto Pratola" w:date="2008-05-13T10:31:00Z">
                <w:r w:rsidR="00F77587" w:rsidRPr="00F77587" w:rsidDel="004E3102">
                  <w:rPr>
                    <w:i/>
                  </w:rPr>
                  <w:delText>UC-AREA01-02</w:delText>
                </w:r>
              </w:del>
            </w:fldSimple>
          </w:p>
        </w:tc>
      </w:tr>
      <w:tr w:rsidR="00BF266F" w:rsidTr="0000556D">
        <w:trPr>
          <w:trHeight w:val="165"/>
        </w:trPr>
        <w:tc>
          <w:tcPr>
            <w:tcW w:w="2268" w:type="dxa"/>
            <w:gridSpan w:val="2"/>
            <w:vMerge/>
          </w:tcPr>
          <w:p w:rsidR="00BF266F" w:rsidRDefault="00BF266F" w:rsidP="0000556D">
            <w:pPr>
              <w:keepLines/>
              <w:rPr>
                <w:b/>
              </w:rPr>
            </w:pPr>
          </w:p>
        </w:tc>
        <w:tc>
          <w:tcPr>
            <w:tcW w:w="6520" w:type="dxa"/>
            <w:gridSpan w:val="5"/>
          </w:tcPr>
          <w:p w:rsidR="00BF266F" w:rsidRPr="00C25C74" w:rsidRDefault="00BF266F" w:rsidP="0000556D">
            <w:pPr>
              <w:keepLines/>
            </w:pPr>
            <w:r w:rsidRPr="00C25C74">
              <w:t xml:space="preserve">Successivi: </w:t>
            </w:r>
          </w:p>
        </w:tc>
      </w:tr>
      <w:tr w:rsidR="00BF266F" w:rsidTr="0000556D">
        <w:trPr>
          <w:cnfStyle w:val="000000100000"/>
          <w:trHeight w:val="195"/>
        </w:trPr>
        <w:tc>
          <w:tcPr>
            <w:tcW w:w="2268" w:type="dxa"/>
            <w:gridSpan w:val="2"/>
            <w:vMerge/>
          </w:tcPr>
          <w:p w:rsidR="00BF266F" w:rsidRDefault="00BF266F" w:rsidP="0000556D">
            <w:pPr>
              <w:keepLines/>
              <w:rPr>
                <w:b/>
              </w:rPr>
            </w:pPr>
          </w:p>
        </w:tc>
        <w:tc>
          <w:tcPr>
            <w:tcW w:w="278" w:type="dxa"/>
          </w:tcPr>
          <w:p w:rsidR="00BF266F" w:rsidRPr="00B94882" w:rsidRDefault="00BF266F" w:rsidP="0000556D">
            <w:pPr>
              <w:keepLines/>
              <w:rPr>
                <w:i/>
              </w:rPr>
            </w:pPr>
          </w:p>
        </w:tc>
        <w:tc>
          <w:tcPr>
            <w:tcW w:w="6242" w:type="dxa"/>
            <w:gridSpan w:val="4"/>
          </w:tcPr>
          <w:p w:rsidR="00BF266F" w:rsidRPr="00F77587" w:rsidRDefault="00BF266F" w:rsidP="0000556D">
            <w:pPr>
              <w:keepLines/>
              <w:rPr>
                <w:i/>
              </w:rPr>
            </w:pPr>
            <w:r w:rsidRPr="00F77587">
              <w:rPr>
                <w:i/>
              </w:rPr>
              <w:t>Nessuno</w:t>
            </w:r>
          </w:p>
        </w:tc>
      </w:tr>
      <w:tr w:rsidR="00BF266F" w:rsidTr="0000556D">
        <w:trPr>
          <w:trHeight w:val="293"/>
        </w:trPr>
        <w:tc>
          <w:tcPr>
            <w:tcW w:w="2268" w:type="dxa"/>
            <w:gridSpan w:val="2"/>
          </w:tcPr>
          <w:p w:rsidR="00BF266F" w:rsidRPr="003442A2" w:rsidRDefault="00BF266F" w:rsidP="0000556D">
            <w:pPr>
              <w:pStyle w:val="Pidipagina"/>
              <w:keepLines/>
              <w:rPr>
                <w:b/>
              </w:rPr>
            </w:pPr>
            <w:r w:rsidRPr="003442A2">
              <w:rPr>
                <w:b/>
              </w:rPr>
              <w:t>Note:</w:t>
            </w:r>
          </w:p>
        </w:tc>
        <w:tc>
          <w:tcPr>
            <w:tcW w:w="6520" w:type="dxa"/>
            <w:gridSpan w:val="5"/>
          </w:tcPr>
          <w:p w:rsidR="00BF266F" w:rsidRDefault="00BF266F" w:rsidP="0000556D">
            <w:pPr>
              <w:pStyle w:val="Pidipagina"/>
              <w:keepLines/>
            </w:pPr>
          </w:p>
        </w:tc>
      </w:tr>
      <w:tr w:rsidR="00BF266F" w:rsidTr="0000556D">
        <w:trPr>
          <w:cnfStyle w:val="000000100000"/>
          <w:trHeight w:val="293"/>
        </w:trPr>
        <w:tc>
          <w:tcPr>
            <w:tcW w:w="1133" w:type="dxa"/>
          </w:tcPr>
          <w:p w:rsidR="00BF266F" w:rsidRPr="003442A2" w:rsidRDefault="00BF266F" w:rsidP="0000556D">
            <w:pPr>
              <w:keepLines/>
              <w:rPr>
                <w:b/>
              </w:rPr>
            </w:pPr>
            <w:r w:rsidRPr="003442A2">
              <w:rPr>
                <w:b/>
              </w:rPr>
              <w:t>Stato</w:t>
            </w:r>
            <w:r>
              <w:rPr>
                <w:b/>
              </w:rPr>
              <w:t>:</w:t>
            </w:r>
          </w:p>
        </w:tc>
        <w:tc>
          <w:tcPr>
            <w:tcW w:w="1135" w:type="dxa"/>
          </w:tcPr>
          <w:p w:rsidR="00BF266F" w:rsidRDefault="00BF266F" w:rsidP="0000556D">
            <w:pPr>
              <w:pStyle w:val="Pidipagina"/>
              <w:keepLines/>
            </w:pPr>
            <w:r>
              <w:t>Finale</w:t>
            </w:r>
          </w:p>
        </w:tc>
        <w:tc>
          <w:tcPr>
            <w:tcW w:w="1156" w:type="dxa"/>
            <w:gridSpan w:val="2"/>
          </w:tcPr>
          <w:p w:rsidR="00BF266F" w:rsidRPr="003442A2" w:rsidRDefault="00BF266F" w:rsidP="0000556D">
            <w:pPr>
              <w:keepLines/>
              <w:rPr>
                <w:b/>
              </w:rPr>
            </w:pPr>
            <w:r w:rsidRPr="003442A2">
              <w:rPr>
                <w:b/>
              </w:rPr>
              <w:t>Priorità:</w:t>
            </w:r>
          </w:p>
        </w:tc>
        <w:tc>
          <w:tcPr>
            <w:tcW w:w="951" w:type="dxa"/>
          </w:tcPr>
          <w:p w:rsidR="00BF266F" w:rsidRDefault="00BF266F" w:rsidP="0000556D">
            <w:pPr>
              <w:keepLines/>
            </w:pPr>
            <w:r>
              <w:t>Alta</w:t>
            </w:r>
          </w:p>
        </w:tc>
        <w:tc>
          <w:tcPr>
            <w:tcW w:w="2693" w:type="dxa"/>
          </w:tcPr>
          <w:p w:rsidR="00BF266F" w:rsidRPr="003442A2" w:rsidRDefault="00BF266F" w:rsidP="0000556D">
            <w:pPr>
              <w:pStyle w:val="Pidipagina"/>
              <w:keepLines/>
              <w:rPr>
                <w:b/>
              </w:rPr>
            </w:pPr>
            <w:r w:rsidRPr="003442A2">
              <w:rPr>
                <w:b/>
              </w:rPr>
              <w:t>Livello di Comprensione:</w:t>
            </w:r>
          </w:p>
        </w:tc>
        <w:tc>
          <w:tcPr>
            <w:tcW w:w="1720" w:type="dxa"/>
          </w:tcPr>
          <w:p w:rsidR="00BF266F" w:rsidRDefault="00BF266F" w:rsidP="0000556D">
            <w:pPr>
              <w:pStyle w:val="Pidipagina"/>
              <w:keepLines/>
            </w:pPr>
            <w:r>
              <w:t>Compreso</w:t>
            </w:r>
          </w:p>
        </w:tc>
      </w:tr>
      <w:tr w:rsidR="00BF266F" w:rsidTr="0000556D">
        <w:trPr>
          <w:trHeight w:val="240"/>
        </w:trPr>
        <w:tc>
          <w:tcPr>
            <w:tcW w:w="1133" w:type="dxa"/>
          </w:tcPr>
          <w:p w:rsidR="00BF266F" w:rsidRPr="003442A2" w:rsidRDefault="00BF266F" w:rsidP="0000556D">
            <w:pPr>
              <w:pStyle w:val="Pidipagina"/>
              <w:keepLines/>
              <w:rPr>
                <w:b/>
              </w:rPr>
            </w:pPr>
            <w:r w:rsidRPr="003442A2">
              <w:rPr>
                <w:b/>
              </w:rPr>
              <w:t>Versione:</w:t>
            </w:r>
          </w:p>
        </w:tc>
        <w:tc>
          <w:tcPr>
            <w:tcW w:w="1135" w:type="dxa"/>
          </w:tcPr>
          <w:p w:rsidR="00BF266F" w:rsidRDefault="00BF266F" w:rsidP="0000556D">
            <w:pPr>
              <w:pStyle w:val="Titoloindice"/>
              <w:keepLines/>
            </w:pPr>
          </w:p>
        </w:tc>
        <w:tc>
          <w:tcPr>
            <w:tcW w:w="1156" w:type="dxa"/>
            <w:gridSpan w:val="2"/>
          </w:tcPr>
          <w:p w:rsidR="00BF266F" w:rsidRPr="003442A2" w:rsidRDefault="00BF266F" w:rsidP="0000556D">
            <w:pPr>
              <w:keepLines/>
              <w:rPr>
                <w:b/>
              </w:rPr>
            </w:pPr>
            <w:r w:rsidRPr="003442A2">
              <w:rPr>
                <w:b/>
              </w:rPr>
              <w:t>Stabilità:</w:t>
            </w:r>
          </w:p>
        </w:tc>
        <w:tc>
          <w:tcPr>
            <w:tcW w:w="951" w:type="dxa"/>
          </w:tcPr>
          <w:p w:rsidR="00BF266F" w:rsidRDefault="00BF266F" w:rsidP="0000556D">
            <w:pPr>
              <w:keepLines/>
            </w:pPr>
            <w:r>
              <w:t>Stabile</w:t>
            </w:r>
          </w:p>
        </w:tc>
        <w:tc>
          <w:tcPr>
            <w:tcW w:w="2693" w:type="dxa"/>
          </w:tcPr>
          <w:p w:rsidR="00BF266F" w:rsidRPr="003442A2" w:rsidRDefault="00BF266F" w:rsidP="0000556D">
            <w:pPr>
              <w:keepLines/>
              <w:rPr>
                <w:b/>
              </w:rPr>
            </w:pPr>
            <w:r w:rsidRPr="003442A2">
              <w:rPr>
                <w:b/>
              </w:rPr>
              <w:t>Data:</w:t>
            </w:r>
          </w:p>
        </w:tc>
        <w:tc>
          <w:tcPr>
            <w:tcW w:w="1720" w:type="dxa"/>
          </w:tcPr>
          <w:p w:rsidR="00BF266F" w:rsidRPr="00425AE2" w:rsidRDefault="002A3800" w:rsidP="0000556D">
            <w:pPr>
              <w:keepLines/>
            </w:pPr>
            <w:r>
              <w:t>08</w:t>
            </w:r>
            <w:r w:rsidRPr="00425AE2">
              <w:t>/0</w:t>
            </w:r>
            <w:r>
              <w:t>5</w:t>
            </w:r>
            <w:r w:rsidRPr="00425AE2">
              <w:t>/2008</w:t>
            </w:r>
          </w:p>
        </w:tc>
      </w:tr>
    </w:tbl>
    <w:p w:rsidR="006101FA" w:rsidRDefault="006101FA"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3A4479" w:rsidTr="0000556D">
        <w:trPr>
          <w:cnfStyle w:val="100000000000"/>
          <w:trHeight w:val="201"/>
        </w:trPr>
        <w:tc>
          <w:tcPr>
            <w:tcW w:w="2268" w:type="dxa"/>
            <w:gridSpan w:val="2"/>
          </w:tcPr>
          <w:p w:rsidR="003A4479" w:rsidRDefault="003A4479" w:rsidP="0000556D">
            <w:pPr>
              <w:keepLines/>
              <w:spacing w:line="360" w:lineRule="auto"/>
              <w:ind w:left="34"/>
            </w:pPr>
            <w:r>
              <w:t>Funzionalità:</w:t>
            </w:r>
          </w:p>
        </w:tc>
        <w:tc>
          <w:tcPr>
            <w:tcW w:w="6520" w:type="dxa"/>
            <w:gridSpan w:val="5"/>
          </w:tcPr>
          <w:p w:rsidR="003A4479" w:rsidRPr="00BF266F" w:rsidRDefault="003A4479" w:rsidP="008A1A41">
            <w:pPr>
              <w:pStyle w:val="Paragrafoelenco"/>
              <w:keepLines/>
              <w:numPr>
                <w:ilvl w:val="0"/>
                <w:numId w:val="26"/>
              </w:numPr>
              <w:ind w:left="1588" w:hanging="1559"/>
              <w:rPr>
                <w:b w:val="0"/>
              </w:rPr>
            </w:pPr>
            <w:bookmarkStart w:id="1181" w:name="_Ref198101413"/>
            <w:r>
              <w:rPr>
                <w:b w:val="0"/>
              </w:rPr>
              <w:t>Visualizzazione Grafo Salvato</w:t>
            </w:r>
            <w:bookmarkEnd w:id="1181"/>
          </w:p>
        </w:tc>
      </w:tr>
      <w:tr w:rsidR="003A4479" w:rsidTr="0000556D">
        <w:trPr>
          <w:cnfStyle w:val="000000100000"/>
          <w:trHeight w:val="276"/>
        </w:trPr>
        <w:tc>
          <w:tcPr>
            <w:tcW w:w="2268" w:type="dxa"/>
            <w:gridSpan w:val="2"/>
          </w:tcPr>
          <w:p w:rsidR="003A4479" w:rsidRDefault="003A4479" w:rsidP="0000556D">
            <w:pPr>
              <w:keepLines/>
              <w:spacing w:line="360" w:lineRule="auto"/>
              <w:rPr>
                <w:b/>
              </w:rPr>
            </w:pPr>
            <w:r>
              <w:rPr>
                <w:b/>
              </w:rPr>
              <w:t>Descrizione</w:t>
            </w:r>
            <w:r>
              <w:t xml:space="preserve">: </w:t>
            </w:r>
          </w:p>
        </w:tc>
        <w:tc>
          <w:tcPr>
            <w:tcW w:w="6520" w:type="dxa"/>
            <w:gridSpan w:val="5"/>
          </w:tcPr>
          <w:p w:rsidR="003A4479" w:rsidRPr="00832582" w:rsidRDefault="00EF788E" w:rsidP="00EF788E">
            <w:pPr>
              <w:keepLines/>
            </w:pPr>
            <w:r>
              <w:t>L’utente può selezionare uno dei file in cui è stato memorizzato un grafo e visualizzarlo.</w:t>
            </w:r>
          </w:p>
        </w:tc>
      </w:tr>
      <w:tr w:rsidR="003A4479" w:rsidTr="0000556D">
        <w:trPr>
          <w:trHeight w:val="263"/>
        </w:trPr>
        <w:tc>
          <w:tcPr>
            <w:tcW w:w="2268" w:type="dxa"/>
            <w:gridSpan w:val="2"/>
          </w:tcPr>
          <w:p w:rsidR="003A4479" w:rsidRDefault="003A4479" w:rsidP="0000556D">
            <w:pPr>
              <w:keepLines/>
              <w:spacing w:line="360" w:lineRule="auto"/>
              <w:rPr>
                <w:b/>
              </w:rPr>
            </w:pPr>
            <w:r>
              <w:rPr>
                <w:b/>
              </w:rPr>
              <w:lastRenderedPageBreak/>
              <w:t xml:space="preserve">Attori: </w:t>
            </w:r>
          </w:p>
        </w:tc>
        <w:tc>
          <w:tcPr>
            <w:tcW w:w="6520" w:type="dxa"/>
            <w:gridSpan w:val="5"/>
          </w:tcPr>
          <w:p w:rsidR="003A4479" w:rsidRDefault="003A4479" w:rsidP="0000556D">
            <w:pPr>
              <w:keepLines/>
              <w:rPr>
                <w:b/>
              </w:rPr>
            </w:pPr>
            <w:r>
              <w:t>Sconosciuti</w:t>
            </w:r>
          </w:p>
        </w:tc>
      </w:tr>
      <w:tr w:rsidR="003A4479" w:rsidTr="0000556D">
        <w:trPr>
          <w:cnfStyle w:val="000000100000"/>
          <w:trHeight w:val="283"/>
        </w:trPr>
        <w:tc>
          <w:tcPr>
            <w:tcW w:w="2268" w:type="dxa"/>
            <w:gridSpan w:val="2"/>
          </w:tcPr>
          <w:p w:rsidR="003A4479" w:rsidRDefault="003A4479" w:rsidP="0000556D">
            <w:pPr>
              <w:keepLines/>
              <w:spacing w:line="360" w:lineRule="auto"/>
              <w:rPr>
                <w:b/>
              </w:rPr>
            </w:pPr>
            <w:r>
              <w:rPr>
                <w:b/>
              </w:rPr>
              <w:t xml:space="preserve">Input: </w:t>
            </w:r>
          </w:p>
        </w:tc>
        <w:tc>
          <w:tcPr>
            <w:tcW w:w="6520" w:type="dxa"/>
            <w:gridSpan w:val="5"/>
          </w:tcPr>
          <w:p w:rsidR="003A4479" w:rsidRDefault="003A4479" w:rsidP="0000556D">
            <w:pPr>
              <w:keepLines/>
              <w:rPr>
                <w:b/>
              </w:rPr>
            </w:pPr>
          </w:p>
        </w:tc>
      </w:tr>
      <w:tr w:rsidR="003A4479" w:rsidTr="0000556D">
        <w:trPr>
          <w:trHeight w:val="223"/>
        </w:trPr>
        <w:tc>
          <w:tcPr>
            <w:tcW w:w="2268" w:type="dxa"/>
            <w:gridSpan w:val="2"/>
          </w:tcPr>
          <w:p w:rsidR="003A4479" w:rsidRDefault="003A4479" w:rsidP="0000556D">
            <w:pPr>
              <w:keepLines/>
              <w:spacing w:line="360" w:lineRule="auto"/>
              <w:rPr>
                <w:b/>
              </w:rPr>
            </w:pPr>
            <w:r>
              <w:rPr>
                <w:b/>
              </w:rPr>
              <w:t>Output</w:t>
            </w:r>
            <w:r>
              <w:t xml:space="preserve">: </w:t>
            </w:r>
          </w:p>
        </w:tc>
        <w:tc>
          <w:tcPr>
            <w:tcW w:w="6520" w:type="dxa"/>
            <w:gridSpan w:val="5"/>
          </w:tcPr>
          <w:p w:rsidR="003A4479" w:rsidRDefault="003A4479" w:rsidP="0000556D">
            <w:pPr>
              <w:keepLines/>
              <w:rPr>
                <w:b/>
              </w:rPr>
            </w:pPr>
          </w:p>
        </w:tc>
      </w:tr>
      <w:tr w:rsidR="003A4479" w:rsidTr="0000556D">
        <w:trPr>
          <w:cnfStyle w:val="000000100000"/>
          <w:trHeight w:val="305"/>
        </w:trPr>
        <w:tc>
          <w:tcPr>
            <w:tcW w:w="2268" w:type="dxa"/>
            <w:gridSpan w:val="2"/>
          </w:tcPr>
          <w:p w:rsidR="003A4479" w:rsidRDefault="003A4479" w:rsidP="0000556D">
            <w:pPr>
              <w:keepLines/>
              <w:spacing w:line="360" w:lineRule="auto"/>
              <w:rPr>
                <w:b/>
              </w:rPr>
            </w:pPr>
            <w:r>
              <w:rPr>
                <w:b/>
              </w:rPr>
              <w:t xml:space="preserve">Elaborazione: </w:t>
            </w:r>
          </w:p>
        </w:tc>
        <w:tc>
          <w:tcPr>
            <w:tcW w:w="6520" w:type="dxa"/>
            <w:gridSpan w:val="5"/>
          </w:tcPr>
          <w:p w:rsidR="00000000" w:rsidRDefault="00BB4BA0">
            <w:pPr>
              <w:keepLines/>
              <w:rPr>
                <w:b/>
                <w:rPrChange w:id="1182" w:author="Roberto Pratola" w:date="2008-05-13T12:01:00Z">
                  <w:rPr/>
                </w:rPrChange>
              </w:rPr>
              <w:pPrChange w:id="1183" w:author="Roberto Pratola" w:date="2008-05-13T12:01:00Z">
                <w:pPr>
                  <w:keepLines/>
                  <w:spacing w:line="360" w:lineRule="auto"/>
                </w:pPr>
              </w:pPrChange>
            </w:pPr>
          </w:p>
        </w:tc>
      </w:tr>
      <w:tr w:rsidR="003A4479" w:rsidTr="0000556D">
        <w:trPr>
          <w:trHeight w:val="330"/>
        </w:trPr>
        <w:tc>
          <w:tcPr>
            <w:tcW w:w="2268" w:type="dxa"/>
            <w:gridSpan w:val="2"/>
          </w:tcPr>
          <w:p w:rsidR="003A4479" w:rsidRDefault="003A4479" w:rsidP="0000556D">
            <w:pPr>
              <w:keepLines/>
              <w:spacing w:line="360" w:lineRule="auto"/>
              <w:rPr>
                <w:b/>
              </w:rPr>
            </w:pPr>
            <w:r>
              <w:rPr>
                <w:b/>
              </w:rPr>
              <w:t>Pre-Condizioni:</w:t>
            </w:r>
          </w:p>
        </w:tc>
        <w:tc>
          <w:tcPr>
            <w:tcW w:w="6520" w:type="dxa"/>
            <w:gridSpan w:val="5"/>
          </w:tcPr>
          <w:p w:rsidR="003A4479" w:rsidRDefault="003A4479" w:rsidP="0000556D">
            <w:pPr>
              <w:keepLines/>
              <w:rPr>
                <w:b/>
              </w:rPr>
            </w:pPr>
          </w:p>
        </w:tc>
      </w:tr>
      <w:tr w:rsidR="003A4479" w:rsidTr="0000556D">
        <w:trPr>
          <w:cnfStyle w:val="000000100000"/>
          <w:trHeight w:val="316"/>
        </w:trPr>
        <w:tc>
          <w:tcPr>
            <w:tcW w:w="2268" w:type="dxa"/>
            <w:gridSpan w:val="2"/>
          </w:tcPr>
          <w:p w:rsidR="003A4479" w:rsidRDefault="003A4479" w:rsidP="0000556D">
            <w:pPr>
              <w:keepLines/>
              <w:spacing w:line="360" w:lineRule="auto"/>
              <w:rPr>
                <w:b/>
              </w:rPr>
            </w:pPr>
            <w:r>
              <w:rPr>
                <w:b/>
              </w:rPr>
              <w:t>Post-Condizioni:</w:t>
            </w:r>
          </w:p>
        </w:tc>
        <w:tc>
          <w:tcPr>
            <w:tcW w:w="6520" w:type="dxa"/>
            <w:gridSpan w:val="5"/>
          </w:tcPr>
          <w:p w:rsidR="003A4479" w:rsidRDefault="003A4479" w:rsidP="0000556D">
            <w:pPr>
              <w:keepLines/>
              <w:rPr>
                <w:b/>
              </w:rPr>
            </w:pPr>
          </w:p>
        </w:tc>
      </w:tr>
      <w:tr w:rsidR="003A4479" w:rsidTr="0000556D">
        <w:trPr>
          <w:trHeight w:val="339"/>
        </w:trPr>
        <w:tc>
          <w:tcPr>
            <w:tcW w:w="2268" w:type="dxa"/>
            <w:gridSpan w:val="2"/>
          </w:tcPr>
          <w:p w:rsidR="003A4479" w:rsidRDefault="003A4479" w:rsidP="0000556D">
            <w:pPr>
              <w:keepLines/>
              <w:spacing w:line="360" w:lineRule="auto"/>
              <w:rPr>
                <w:b/>
              </w:rPr>
            </w:pPr>
            <w:r>
              <w:rPr>
                <w:b/>
              </w:rPr>
              <w:t>Scenari Alternativi:</w:t>
            </w:r>
          </w:p>
        </w:tc>
        <w:tc>
          <w:tcPr>
            <w:tcW w:w="6520" w:type="dxa"/>
            <w:gridSpan w:val="5"/>
          </w:tcPr>
          <w:p w:rsidR="003A4479" w:rsidRDefault="003A4479" w:rsidP="0000556D">
            <w:pPr>
              <w:keepLines/>
              <w:rPr>
                <w:b/>
              </w:rPr>
            </w:pPr>
          </w:p>
        </w:tc>
      </w:tr>
      <w:tr w:rsidR="003A4479" w:rsidTr="0000556D">
        <w:trPr>
          <w:cnfStyle w:val="000000100000"/>
          <w:trHeight w:val="128"/>
        </w:trPr>
        <w:tc>
          <w:tcPr>
            <w:tcW w:w="2268" w:type="dxa"/>
            <w:gridSpan w:val="2"/>
            <w:vMerge w:val="restart"/>
          </w:tcPr>
          <w:p w:rsidR="003A4479" w:rsidRDefault="003A4479" w:rsidP="0000556D">
            <w:pPr>
              <w:keepLines/>
              <w:rPr>
                <w:b/>
              </w:rPr>
            </w:pPr>
            <w:r>
              <w:rPr>
                <w:b/>
              </w:rPr>
              <w:t>Requisiti collegati</w:t>
            </w:r>
            <w:r>
              <w:t>:</w:t>
            </w:r>
          </w:p>
        </w:tc>
        <w:tc>
          <w:tcPr>
            <w:tcW w:w="6520" w:type="dxa"/>
            <w:gridSpan w:val="5"/>
          </w:tcPr>
          <w:p w:rsidR="003A4479" w:rsidRPr="00B94882" w:rsidRDefault="003A4479" w:rsidP="0000556D">
            <w:pPr>
              <w:keepLines/>
              <w:rPr>
                <w:i/>
              </w:rPr>
            </w:pPr>
          </w:p>
        </w:tc>
      </w:tr>
      <w:tr w:rsidR="003A4479" w:rsidTr="0000556D">
        <w:trPr>
          <w:trHeight w:val="240"/>
        </w:trPr>
        <w:tc>
          <w:tcPr>
            <w:tcW w:w="2268" w:type="dxa"/>
            <w:gridSpan w:val="2"/>
            <w:vMerge/>
          </w:tcPr>
          <w:p w:rsidR="003A4479" w:rsidRDefault="003A4479" w:rsidP="0000556D">
            <w:pPr>
              <w:keepLines/>
              <w:rPr>
                <w:b/>
              </w:rPr>
            </w:pPr>
          </w:p>
        </w:tc>
        <w:tc>
          <w:tcPr>
            <w:tcW w:w="6520" w:type="dxa"/>
            <w:gridSpan w:val="5"/>
          </w:tcPr>
          <w:p w:rsidR="003A4479" w:rsidRPr="00B94882" w:rsidRDefault="003A4479" w:rsidP="0000556D">
            <w:pPr>
              <w:keepLines/>
              <w:rPr>
                <w:i/>
              </w:rPr>
            </w:pPr>
            <w:r>
              <w:t xml:space="preserve">Precedenti: </w:t>
            </w:r>
          </w:p>
        </w:tc>
      </w:tr>
      <w:tr w:rsidR="003A4479" w:rsidTr="0000556D">
        <w:trPr>
          <w:cnfStyle w:val="000000100000"/>
          <w:trHeight w:val="150"/>
        </w:trPr>
        <w:tc>
          <w:tcPr>
            <w:tcW w:w="2268" w:type="dxa"/>
            <w:gridSpan w:val="2"/>
            <w:vMerge/>
          </w:tcPr>
          <w:p w:rsidR="003A4479" w:rsidRDefault="003A4479" w:rsidP="0000556D">
            <w:pPr>
              <w:keepLines/>
              <w:rPr>
                <w:b/>
              </w:rPr>
            </w:pPr>
          </w:p>
        </w:tc>
        <w:tc>
          <w:tcPr>
            <w:tcW w:w="278" w:type="dxa"/>
          </w:tcPr>
          <w:p w:rsidR="003A4479" w:rsidRDefault="003A4479" w:rsidP="0000556D">
            <w:pPr>
              <w:keepLines/>
            </w:pPr>
          </w:p>
        </w:tc>
        <w:tc>
          <w:tcPr>
            <w:tcW w:w="6242" w:type="dxa"/>
            <w:gridSpan w:val="4"/>
          </w:tcPr>
          <w:p w:rsidR="003A4479" w:rsidRPr="00F77587" w:rsidRDefault="003A4479" w:rsidP="0000556D">
            <w:pPr>
              <w:keepLines/>
              <w:rPr>
                <w:i/>
              </w:rPr>
            </w:pPr>
            <w:r w:rsidRPr="00F77587">
              <w:rPr>
                <w:i/>
              </w:rPr>
              <w:t>Nessuno</w:t>
            </w:r>
          </w:p>
        </w:tc>
      </w:tr>
      <w:tr w:rsidR="003A4479" w:rsidTr="0000556D">
        <w:trPr>
          <w:trHeight w:val="165"/>
        </w:trPr>
        <w:tc>
          <w:tcPr>
            <w:tcW w:w="2268" w:type="dxa"/>
            <w:gridSpan w:val="2"/>
            <w:vMerge/>
          </w:tcPr>
          <w:p w:rsidR="003A4479" w:rsidRDefault="003A4479" w:rsidP="0000556D">
            <w:pPr>
              <w:keepLines/>
              <w:rPr>
                <w:b/>
              </w:rPr>
            </w:pPr>
          </w:p>
        </w:tc>
        <w:tc>
          <w:tcPr>
            <w:tcW w:w="6520" w:type="dxa"/>
            <w:gridSpan w:val="5"/>
          </w:tcPr>
          <w:p w:rsidR="003A4479" w:rsidRPr="00C25C74" w:rsidRDefault="003A4479" w:rsidP="0000556D">
            <w:pPr>
              <w:keepLines/>
            </w:pPr>
            <w:r w:rsidRPr="00C25C74">
              <w:t xml:space="preserve">Successivi: </w:t>
            </w:r>
          </w:p>
        </w:tc>
      </w:tr>
      <w:tr w:rsidR="003A4479" w:rsidTr="0000556D">
        <w:trPr>
          <w:cnfStyle w:val="000000100000"/>
          <w:trHeight w:val="195"/>
        </w:trPr>
        <w:tc>
          <w:tcPr>
            <w:tcW w:w="2268" w:type="dxa"/>
            <w:gridSpan w:val="2"/>
            <w:vMerge/>
          </w:tcPr>
          <w:p w:rsidR="003A4479" w:rsidRDefault="003A4479" w:rsidP="0000556D">
            <w:pPr>
              <w:keepLines/>
              <w:rPr>
                <w:b/>
              </w:rPr>
            </w:pPr>
          </w:p>
        </w:tc>
        <w:tc>
          <w:tcPr>
            <w:tcW w:w="278" w:type="dxa"/>
          </w:tcPr>
          <w:p w:rsidR="003A4479" w:rsidRPr="00B94882" w:rsidRDefault="003A4479" w:rsidP="0000556D">
            <w:pPr>
              <w:keepLines/>
              <w:rPr>
                <w:i/>
              </w:rPr>
            </w:pPr>
          </w:p>
        </w:tc>
        <w:tc>
          <w:tcPr>
            <w:tcW w:w="6242" w:type="dxa"/>
            <w:gridSpan w:val="4"/>
          </w:tcPr>
          <w:p w:rsidR="003A4479" w:rsidRPr="00F77587" w:rsidRDefault="000D6268" w:rsidP="00F77587">
            <w:pPr>
              <w:keepLines/>
              <w:rPr>
                <w:i/>
              </w:rPr>
            </w:pPr>
            <w:fldSimple w:instr=" REF _Ref198101352 \r \h  \* MERGEFORMAT ">
              <w:ins w:id="1184" w:author="Roberto Pratola" w:date="2008-05-13T16:31:00Z">
                <w:r w:rsidRPr="000D6268">
                  <w:rPr>
                    <w:i/>
                    <w:rPrChange w:id="1185" w:author="Roberto Pratola" w:date="2008-05-13T16:31:00Z">
                      <w:rPr/>
                    </w:rPrChange>
                  </w:rPr>
                  <w:t>UC-AREA01-03</w:t>
                </w:r>
              </w:ins>
              <w:del w:id="1186" w:author="Roberto Pratola" w:date="2008-05-13T10:31:00Z">
                <w:r w:rsidR="00F77587" w:rsidRPr="00F77587" w:rsidDel="004E3102">
                  <w:rPr>
                    <w:i/>
                  </w:rPr>
                  <w:delText>UC-AREA01-03</w:delText>
                </w:r>
              </w:del>
            </w:fldSimple>
          </w:p>
        </w:tc>
      </w:tr>
      <w:tr w:rsidR="003A4479" w:rsidTr="0000556D">
        <w:trPr>
          <w:trHeight w:val="293"/>
        </w:trPr>
        <w:tc>
          <w:tcPr>
            <w:tcW w:w="2268" w:type="dxa"/>
            <w:gridSpan w:val="2"/>
          </w:tcPr>
          <w:p w:rsidR="003A4479" w:rsidRPr="003442A2" w:rsidRDefault="003A4479" w:rsidP="0000556D">
            <w:pPr>
              <w:pStyle w:val="Pidipagina"/>
              <w:keepLines/>
              <w:rPr>
                <w:b/>
              </w:rPr>
            </w:pPr>
            <w:r w:rsidRPr="003442A2">
              <w:rPr>
                <w:b/>
              </w:rPr>
              <w:t>Note:</w:t>
            </w:r>
          </w:p>
        </w:tc>
        <w:tc>
          <w:tcPr>
            <w:tcW w:w="6520" w:type="dxa"/>
            <w:gridSpan w:val="5"/>
          </w:tcPr>
          <w:p w:rsidR="003A4479" w:rsidRDefault="003A4479" w:rsidP="0000556D">
            <w:pPr>
              <w:pStyle w:val="Pidipagina"/>
              <w:keepLines/>
            </w:pPr>
          </w:p>
        </w:tc>
      </w:tr>
      <w:tr w:rsidR="003A4479" w:rsidTr="0000556D">
        <w:trPr>
          <w:cnfStyle w:val="000000100000"/>
          <w:trHeight w:val="293"/>
        </w:trPr>
        <w:tc>
          <w:tcPr>
            <w:tcW w:w="1133" w:type="dxa"/>
          </w:tcPr>
          <w:p w:rsidR="003A4479" w:rsidRPr="003442A2" w:rsidRDefault="003A4479" w:rsidP="0000556D">
            <w:pPr>
              <w:keepLines/>
              <w:rPr>
                <w:b/>
              </w:rPr>
            </w:pPr>
            <w:r w:rsidRPr="003442A2">
              <w:rPr>
                <w:b/>
              </w:rPr>
              <w:t>Stato</w:t>
            </w:r>
            <w:r>
              <w:rPr>
                <w:b/>
              </w:rPr>
              <w:t>:</w:t>
            </w:r>
          </w:p>
        </w:tc>
        <w:tc>
          <w:tcPr>
            <w:tcW w:w="1135" w:type="dxa"/>
          </w:tcPr>
          <w:p w:rsidR="003A4479" w:rsidRDefault="003A4479" w:rsidP="0000556D">
            <w:pPr>
              <w:pStyle w:val="Pidipagina"/>
              <w:keepLines/>
            </w:pPr>
            <w:r>
              <w:t>Finale</w:t>
            </w:r>
          </w:p>
        </w:tc>
        <w:tc>
          <w:tcPr>
            <w:tcW w:w="1156" w:type="dxa"/>
            <w:gridSpan w:val="2"/>
          </w:tcPr>
          <w:p w:rsidR="003A4479" w:rsidRPr="003442A2" w:rsidRDefault="003A4479" w:rsidP="0000556D">
            <w:pPr>
              <w:keepLines/>
              <w:rPr>
                <w:b/>
              </w:rPr>
            </w:pPr>
            <w:r w:rsidRPr="003442A2">
              <w:rPr>
                <w:b/>
              </w:rPr>
              <w:t>Priorità:</w:t>
            </w:r>
          </w:p>
        </w:tc>
        <w:tc>
          <w:tcPr>
            <w:tcW w:w="951" w:type="dxa"/>
          </w:tcPr>
          <w:p w:rsidR="003A4479" w:rsidRDefault="003A4479" w:rsidP="0000556D">
            <w:pPr>
              <w:keepLines/>
            </w:pPr>
            <w:r>
              <w:t>Alta</w:t>
            </w:r>
          </w:p>
        </w:tc>
        <w:tc>
          <w:tcPr>
            <w:tcW w:w="2693" w:type="dxa"/>
          </w:tcPr>
          <w:p w:rsidR="003A4479" w:rsidRPr="003442A2" w:rsidRDefault="003A4479" w:rsidP="0000556D">
            <w:pPr>
              <w:pStyle w:val="Pidipagina"/>
              <w:keepLines/>
              <w:rPr>
                <w:b/>
              </w:rPr>
            </w:pPr>
            <w:r w:rsidRPr="003442A2">
              <w:rPr>
                <w:b/>
              </w:rPr>
              <w:t>Livello di Comprensione:</w:t>
            </w:r>
          </w:p>
        </w:tc>
        <w:tc>
          <w:tcPr>
            <w:tcW w:w="1720" w:type="dxa"/>
          </w:tcPr>
          <w:p w:rsidR="003A4479" w:rsidRDefault="003A4479" w:rsidP="0000556D">
            <w:pPr>
              <w:pStyle w:val="Pidipagina"/>
              <w:keepLines/>
            </w:pPr>
            <w:r>
              <w:t>Compreso</w:t>
            </w:r>
          </w:p>
        </w:tc>
      </w:tr>
      <w:tr w:rsidR="003A4479" w:rsidTr="0000556D">
        <w:trPr>
          <w:trHeight w:val="240"/>
        </w:trPr>
        <w:tc>
          <w:tcPr>
            <w:tcW w:w="1133" w:type="dxa"/>
          </w:tcPr>
          <w:p w:rsidR="003A4479" w:rsidRPr="003442A2" w:rsidRDefault="003A4479" w:rsidP="0000556D">
            <w:pPr>
              <w:pStyle w:val="Pidipagina"/>
              <w:keepLines/>
              <w:rPr>
                <w:b/>
              </w:rPr>
            </w:pPr>
            <w:r w:rsidRPr="003442A2">
              <w:rPr>
                <w:b/>
              </w:rPr>
              <w:t>Versione:</w:t>
            </w:r>
          </w:p>
        </w:tc>
        <w:tc>
          <w:tcPr>
            <w:tcW w:w="1135" w:type="dxa"/>
          </w:tcPr>
          <w:p w:rsidR="003A4479" w:rsidRDefault="003A4479" w:rsidP="0000556D">
            <w:pPr>
              <w:pStyle w:val="Titoloindice"/>
              <w:keepLines/>
            </w:pPr>
          </w:p>
        </w:tc>
        <w:tc>
          <w:tcPr>
            <w:tcW w:w="1156" w:type="dxa"/>
            <w:gridSpan w:val="2"/>
          </w:tcPr>
          <w:p w:rsidR="003A4479" w:rsidRPr="003442A2" w:rsidRDefault="003A4479" w:rsidP="0000556D">
            <w:pPr>
              <w:keepLines/>
              <w:rPr>
                <w:b/>
              </w:rPr>
            </w:pPr>
            <w:r w:rsidRPr="003442A2">
              <w:rPr>
                <w:b/>
              </w:rPr>
              <w:t>Stabilità:</w:t>
            </w:r>
          </w:p>
        </w:tc>
        <w:tc>
          <w:tcPr>
            <w:tcW w:w="951" w:type="dxa"/>
          </w:tcPr>
          <w:p w:rsidR="003A4479" w:rsidRDefault="003A4479" w:rsidP="0000556D">
            <w:pPr>
              <w:keepLines/>
            </w:pPr>
            <w:r>
              <w:t>Stabile</w:t>
            </w:r>
          </w:p>
        </w:tc>
        <w:tc>
          <w:tcPr>
            <w:tcW w:w="2693" w:type="dxa"/>
          </w:tcPr>
          <w:p w:rsidR="003A4479" w:rsidRPr="003442A2" w:rsidRDefault="003A4479" w:rsidP="0000556D">
            <w:pPr>
              <w:keepLines/>
              <w:rPr>
                <w:b/>
              </w:rPr>
            </w:pPr>
            <w:r w:rsidRPr="003442A2">
              <w:rPr>
                <w:b/>
              </w:rPr>
              <w:t>Data:</w:t>
            </w:r>
          </w:p>
        </w:tc>
        <w:tc>
          <w:tcPr>
            <w:tcW w:w="1720" w:type="dxa"/>
          </w:tcPr>
          <w:p w:rsidR="003A4479" w:rsidRPr="00425AE2" w:rsidRDefault="002A3800" w:rsidP="0000556D">
            <w:pPr>
              <w:keepLines/>
            </w:pPr>
            <w:r>
              <w:t>08</w:t>
            </w:r>
            <w:r w:rsidRPr="00425AE2">
              <w:t>/0</w:t>
            </w:r>
            <w:r>
              <w:t>5</w:t>
            </w:r>
            <w:r w:rsidRPr="00425AE2">
              <w:t>/2008</w:t>
            </w:r>
          </w:p>
        </w:tc>
      </w:tr>
    </w:tbl>
    <w:p w:rsidR="003A4479" w:rsidRPr="006101FA" w:rsidRDefault="003A4479"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6101FA" w:rsidRDefault="007C6F2E" w:rsidP="00442C8E">
      <w:pPr>
        <w:pStyle w:val="Titolo2"/>
      </w:pPr>
      <w:bookmarkStart w:id="1187" w:name="_Toc198101852"/>
      <w:r w:rsidRPr="002F31B2">
        <w:t>Requisiti</w:t>
      </w:r>
      <w:r>
        <w:t xml:space="preserve"> Prestazionali</w:t>
      </w:r>
      <w:bookmarkEnd w:id="1187"/>
    </w:p>
    <w:p w:rsidR="006101FA" w:rsidRPr="006101FA" w:rsidRDefault="006101FA" w:rsidP="00A91D93">
      <w:pPr>
        <w:ind w:left="113"/>
        <w:rPr>
          <w:lang w:val="en-US"/>
        </w:rPr>
      </w:pPr>
    </w:p>
    <w:p w:rsidR="006101FA" w:rsidRPr="003E0CD1" w:rsidRDefault="007C6F2E" w:rsidP="00442C8E">
      <w:pPr>
        <w:pStyle w:val="Titolo2"/>
      </w:pPr>
      <w:bookmarkStart w:id="1188" w:name="_Toc198101853"/>
      <w:r w:rsidRPr="003E0CD1">
        <w:t xml:space="preserve">Requisiti </w:t>
      </w:r>
      <w:r w:rsidR="003E0CD1" w:rsidRPr="003E0CD1">
        <w:t>Logici del DataBase</w:t>
      </w:r>
      <w:bookmarkEnd w:id="1188"/>
    </w:p>
    <w:p w:rsidR="006101FA" w:rsidRPr="007C6F2E" w:rsidRDefault="006101FA" w:rsidP="00A91D93">
      <w:pPr>
        <w:ind w:left="113"/>
      </w:pPr>
    </w:p>
    <w:p w:rsidR="006101FA" w:rsidRPr="00626805" w:rsidRDefault="007C6F2E" w:rsidP="00442C8E">
      <w:pPr>
        <w:pStyle w:val="Titolo2"/>
      </w:pPr>
      <w:bookmarkStart w:id="1189" w:name="_Toc198101854"/>
      <w:r>
        <w:t>Vincoli di Progetto</w:t>
      </w:r>
      <w:bookmarkEnd w:id="1189"/>
    </w:p>
    <w:p w:rsidR="006101FA" w:rsidRDefault="00A5734A" w:rsidP="00FA1F02">
      <w:pPr>
        <w:pStyle w:val="Titolo3"/>
      </w:pPr>
      <w:bookmarkStart w:id="1190" w:name="_Toc198101855"/>
      <w:r>
        <w:t xml:space="preserve">Conformità con gli </w:t>
      </w:r>
      <w:r w:rsidR="006101FA" w:rsidRPr="00626805">
        <w:t>Standard</w:t>
      </w:r>
      <w:bookmarkEnd w:id="1190"/>
    </w:p>
    <w:p w:rsidR="006101FA" w:rsidRPr="006101FA" w:rsidRDefault="006101FA" w:rsidP="00DA0866">
      <w:pPr>
        <w:ind w:left="284"/>
        <w:rPr>
          <w:lang w:val="en-US"/>
        </w:rPr>
      </w:pPr>
    </w:p>
    <w:p w:rsidR="006101FA" w:rsidRDefault="00A5734A" w:rsidP="00FA1F02">
      <w:pPr>
        <w:pStyle w:val="Titolo3"/>
      </w:pPr>
      <w:bookmarkStart w:id="1191" w:name="_Toc198101856"/>
      <w:r>
        <w:t xml:space="preserve">Limitazioni </w:t>
      </w:r>
      <w:r w:rsidR="006101FA" w:rsidRPr="006101FA">
        <w:t>Hardware</w:t>
      </w:r>
      <w:bookmarkEnd w:id="1191"/>
    </w:p>
    <w:p w:rsidR="00303E1F" w:rsidRPr="00303E1F" w:rsidRDefault="00303E1F" w:rsidP="00DA0866">
      <w:pPr>
        <w:ind w:left="284"/>
        <w:rPr>
          <w:lang w:val="en-US"/>
        </w:rPr>
      </w:pPr>
    </w:p>
    <w:p w:rsidR="006101FA" w:rsidRDefault="006101FA" w:rsidP="00FA1F02">
      <w:pPr>
        <w:pStyle w:val="Titolo3"/>
      </w:pPr>
      <w:bookmarkStart w:id="1192" w:name="_Toc198101857"/>
      <w:r w:rsidRPr="006101FA">
        <w:t>…</w:t>
      </w:r>
      <w:bookmarkEnd w:id="1192"/>
    </w:p>
    <w:p w:rsidR="00DA0866" w:rsidRPr="00DA0866" w:rsidRDefault="00DA0866" w:rsidP="00DA0866">
      <w:pPr>
        <w:ind w:left="284"/>
        <w:rPr>
          <w:lang w:val="en-US"/>
        </w:rPr>
      </w:pPr>
    </w:p>
    <w:p w:rsidR="006101FA" w:rsidRPr="006101FA" w:rsidRDefault="006101FA" w:rsidP="00442C8E">
      <w:pPr>
        <w:pStyle w:val="Titolo2"/>
      </w:pPr>
      <w:bookmarkStart w:id="1193" w:name="_Toc198101858"/>
      <w:r w:rsidRPr="006101FA">
        <w:t>Attribut</w:t>
      </w:r>
      <w:r w:rsidR="007C6F2E">
        <w:t>i</w:t>
      </w:r>
      <w:bookmarkEnd w:id="1193"/>
    </w:p>
    <w:p w:rsidR="006101FA" w:rsidRDefault="003E0CD1" w:rsidP="00FA1F02">
      <w:pPr>
        <w:pStyle w:val="Titolo3"/>
      </w:pPr>
      <w:bookmarkStart w:id="1194" w:name="_Toc198101859"/>
      <w:r>
        <w:t>Affidabilità</w:t>
      </w:r>
      <w:bookmarkEnd w:id="1194"/>
    </w:p>
    <w:p w:rsidR="006101FA" w:rsidRDefault="006101FA" w:rsidP="00DA0866">
      <w:pPr>
        <w:ind w:left="284"/>
        <w:rPr>
          <w:lang w:val="en-US"/>
        </w:rPr>
      </w:pPr>
    </w:p>
    <w:p w:rsidR="00A65AA0" w:rsidRDefault="00A65AA0" w:rsidP="00FA1F02">
      <w:pPr>
        <w:pStyle w:val="Titolo3"/>
      </w:pPr>
      <w:bookmarkStart w:id="1195" w:name="_Toc198101860"/>
      <w:r>
        <w:t>Sicurezza</w:t>
      </w:r>
      <w:bookmarkEnd w:id="1195"/>
    </w:p>
    <w:p w:rsidR="00A27342" w:rsidRPr="00A27342" w:rsidRDefault="00A27342" w:rsidP="00A27342">
      <w:pPr>
        <w:ind w:left="284"/>
        <w:rPr>
          <w:lang w:val="en-US"/>
        </w:rPr>
      </w:pPr>
    </w:p>
    <w:p w:rsidR="006101FA" w:rsidRDefault="003E0CD1" w:rsidP="00FA1F02">
      <w:pPr>
        <w:pStyle w:val="Titolo3"/>
      </w:pPr>
      <w:bookmarkStart w:id="1196" w:name="_Toc198101861"/>
      <w:r>
        <w:lastRenderedPageBreak/>
        <w:t>Portabilità</w:t>
      </w:r>
      <w:bookmarkEnd w:id="1196"/>
    </w:p>
    <w:p w:rsidR="003E0CD1" w:rsidRPr="003E0CD1" w:rsidRDefault="003E0CD1" w:rsidP="003E0CD1">
      <w:pPr>
        <w:rPr>
          <w:lang w:val="en-US"/>
        </w:rPr>
      </w:pPr>
    </w:p>
    <w:p w:rsidR="003E0CD1" w:rsidRPr="003E0CD1" w:rsidRDefault="003E0CD1" w:rsidP="00FA1F02">
      <w:pPr>
        <w:pStyle w:val="Titolo3"/>
      </w:pPr>
      <w:bookmarkStart w:id="1197" w:name="_Toc198101862"/>
      <w:r>
        <w:t>….</w:t>
      </w:r>
      <w:bookmarkEnd w:id="1197"/>
    </w:p>
    <w:p w:rsidR="00DA0866" w:rsidRPr="00DA0866" w:rsidRDefault="00DA0866" w:rsidP="00DA0866">
      <w:pPr>
        <w:ind w:left="284"/>
        <w:rPr>
          <w:lang w:val="en-US"/>
        </w:rPr>
      </w:pPr>
    </w:p>
    <w:p w:rsidR="006101FA" w:rsidRDefault="007C6F2E" w:rsidP="00442C8E">
      <w:pPr>
        <w:pStyle w:val="Titolo2"/>
      </w:pPr>
      <w:bookmarkStart w:id="1198" w:name="_Toc198101863"/>
      <w:r>
        <w:t>Altri Requisiti</w:t>
      </w:r>
      <w:bookmarkEnd w:id="1198"/>
    </w:p>
    <w:p w:rsidR="006D3D33" w:rsidRDefault="006D3D33" w:rsidP="00A91D93">
      <w:pPr>
        <w:spacing w:after="200"/>
        <w:ind w:left="113"/>
        <w:rPr>
          <w:rFonts w:asciiTheme="majorHAnsi" w:eastAsiaTheme="minorHAnsi" w:hAnsiTheme="majorHAnsi" w:cstheme="majorBidi"/>
          <w:color w:val="FFFFFF" w:themeColor="background1"/>
          <w:spacing w:val="5"/>
          <w:lang w:val="en-US"/>
        </w:rPr>
      </w:pPr>
      <w:r>
        <w:br w:type="page"/>
      </w:r>
    </w:p>
    <w:p w:rsidR="006101FA" w:rsidRDefault="006101FA" w:rsidP="00DA0866">
      <w:pPr>
        <w:pStyle w:val="Titolo1"/>
      </w:pPr>
      <w:bookmarkStart w:id="1199" w:name="_Toc198101864"/>
      <w:r>
        <w:lastRenderedPageBreak/>
        <w:t>Appendi</w:t>
      </w:r>
      <w:r w:rsidR="007C6F2E">
        <w:t>ci</w:t>
      </w:r>
      <w:bookmarkEnd w:id="1199"/>
    </w:p>
    <w:p w:rsidR="006101FA" w:rsidRDefault="003E0CD1" w:rsidP="00442C8E">
      <w:pPr>
        <w:pStyle w:val="Titolo2"/>
      </w:pPr>
      <w:bookmarkStart w:id="1200" w:name="_Toc198101865"/>
      <w:r>
        <w:t>Diagrammi UML</w:t>
      </w:r>
      <w:bookmarkEnd w:id="1200"/>
    </w:p>
    <w:p w:rsidR="003E0CD1" w:rsidRPr="003E0CD1" w:rsidRDefault="003E0CD1" w:rsidP="00A91D93">
      <w:pPr>
        <w:ind w:left="113"/>
        <w:rPr>
          <w:lang w:val="en-US"/>
        </w:rPr>
      </w:pPr>
    </w:p>
    <w:p w:rsidR="003E0CD1" w:rsidRDefault="003E0CD1" w:rsidP="00442C8E">
      <w:pPr>
        <w:pStyle w:val="Titolo2"/>
      </w:pPr>
      <w:bookmarkStart w:id="1201" w:name="_Toc198101866"/>
      <w:r>
        <w:t>Diagrammi E-R</w:t>
      </w:r>
      <w:bookmarkEnd w:id="1201"/>
    </w:p>
    <w:p w:rsidR="009852F1" w:rsidRDefault="009852F1" w:rsidP="00A91D93">
      <w:pPr>
        <w:ind w:left="113"/>
        <w:rPr>
          <w:lang w:val="en-US"/>
        </w:rPr>
      </w:pPr>
    </w:p>
    <w:p w:rsidR="009852F1" w:rsidRDefault="009852F1">
      <w:pPr>
        <w:spacing w:after="200"/>
        <w:rPr>
          <w:lang w:val="en-US"/>
        </w:rPr>
      </w:pPr>
      <w:r>
        <w:rPr>
          <w:lang w:val="en-US"/>
        </w:rPr>
        <w:br w:type="page"/>
      </w:r>
    </w:p>
    <w:p w:rsidR="009852F1" w:rsidRDefault="009852F1" w:rsidP="009852F1">
      <w:pPr>
        <w:pStyle w:val="Titolo"/>
        <w:jc w:val="center"/>
      </w:pPr>
      <w:r>
        <w:lastRenderedPageBreak/>
        <w:t>Indice</w:t>
      </w:r>
    </w:p>
    <w:sdt>
      <w:sdtPr>
        <w:rPr>
          <w:szCs w:val="24"/>
        </w:rPr>
        <w:id w:val="26355264"/>
        <w:docPartObj>
          <w:docPartGallery w:val="Table of Contents"/>
          <w:docPartUnique/>
        </w:docPartObj>
      </w:sdtPr>
      <w:sdtContent>
        <w:p w:rsidR="009852F1" w:rsidRPr="00E06543" w:rsidRDefault="009852F1" w:rsidP="009852F1">
          <w:pPr>
            <w:spacing w:line="276" w:lineRule="auto"/>
            <w:rPr>
              <w:szCs w:val="24"/>
            </w:rPr>
          </w:pPr>
        </w:p>
        <w:p w:rsidR="00602866" w:rsidRDefault="000D6268">
          <w:pPr>
            <w:pStyle w:val="Sommario1"/>
            <w:rPr>
              <w:smallCaps w:val="0"/>
              <w:color w:val="auto"/>
              <w:sz w:val="22"/>
              <w:szCs w:val="22"/>
              <w:lang w:eastAsia="it-IT"/>
            </w:rPr>
          </w:pPr>
          <w:r w:rsidRPr="00E06543">
            <w:rPr>
              <w:sz w:val="20"/>
              <w:szCs w:val="24"/>
            </w:rPr>
            <w:fldChar w:fldCharType="begin"/>
          </w:r>
          <w:r w:rsidR="009852F1" w:rsidRPr="00E06543">
            <w:rPr>
              <w:sz w:val="20"/>
              <w:szCs w:val="24"/>
            </w:rPr>
            <w:instrText xml:space="preserve"> TOC \o "1-4" \h \z \u </w:instrText>
          </w:r>
          <w:r w:rsidRPr="00E06543">
            <w:rPr>
              <w:sz w:val="20"/>
              <w:szCs w:val="24"/>
            </w:rPr>
            <w:fldChar w:fldCharType="separate"/>
          </w:r>
          <w:hyperlink w:anchor="_Toc198101822" w:history="1">
            <w:r w:rsidR="00602866" w:rsidRPr="001158B5">
              <w:rPr>
                <w:rStyle w:val="Collegamentoipertestuale"/>
              </w:rPr>
              <w:t>1.</w:t>
            </w:r>
            <w:r w:rsidR="00602866">
              <w:rPr>
                <w:smallCaps w:val="0"/>
                <w:color w:val="auto"/>
                <w:sz w:val="22"/>
                <w:szCs w:val="22"/>
                <w:lang w:eastAsia="it-IT"/>
              </w:rPr>
              <w:tab/>
            </w:r>
            <w:r w:rsidR="00602866" w:rsidRPr="001158B5">
              <w:rPr>
                <w:rStyle w:val="Collegamentoipertestuale"/>
              </w:rPr>
              <w:t>Introduzione</w:t>
            </w:r>
            <w:r w:rsidR="00602866">
              <w:rPr>
                <w:webHidden/>
              </w:rPr>
              <w:tab/>
            </w:r>
            <w:r>
              <w:rPr>
                <w:webHidden/>
              </w:rPr>
              <w:fldChar w:fldCharType="begin"/>
            </w:r>
            <w:r w:rsidR="00602866">
              <w:rPr>
                <w:webHidden/>
              </w:rPr>
              <w:instrText xml:space="preserve"> PAGEREF _Toc198101822 \h </w:instrText>
            </w:r>
            <w:r>
              <w:rPr>
                <w:webHidden/>
              </w:rPr>
            </w:r>
            <w:r>
              <w:rPr>
                <w:webHidden/>
              </w:rPr>
              <w:fldChar w:fldCharType="separate"/>
            </w:r>
            <w:r w:rsidR="00772E84">
              <w:rPr>
                <w:webHidden/>
              </w:rPr>
              <w:t>2</w:t>
            </w:r>
            <w:r>
              <w:rPr>
                <w:webHidden/>
              </w:rPr>
              <w:fldChar w:fldCharType="end"/>
            </w:r>
          </w:hyperlink>
        </w:p>
        <w:p w:rsidR="00602866" w:rsidRDefault="000D6268">
          <w:pPr>
            <w:pStyle w:val="Sommario2"/>
            <w:tabs>
              <w:tab w:val="left" w:pos="878"/>
            </w:tabs>
            <w:rPr>
              <w:smallCaps w:val="0"/>
              <w:color w:val="auto"/>
              <w:sz w:val="22"/>
              <w:szCs w:val="22"/>
              <w:lang w:eastAsia="it-IT"/>
            </w:rPr>
          </w:pPr>
          <w:hyperlink w:anchor="_Toc198101823" w:history="1">
            <w:r w:rsidR="00602866" w:rsidRPr="001158B5">
              <w:rPr>
                <w:rStyle w:val="Collegamentoipertestuale"/>
              </w:rPr>
              <w:t>1.1.</w:t>
            </w:r>
            <w:r w:rsidR="00602866">
              <w:rPr>
                <w:smallCaps w:val="0"/>
                <w:color w:val="auto"/>
                <w:sz w:val="22"/>
                <w:szCs w:val="22"/>
                <w:lang w:eastAsia="it-IT"/>
              </w:rPr>
              <w:tab/>
            </w:r>
            <w:r w:rsidR="00602866" w:rsidRPr="001158B5">
              <w:rPr>
                <w:rStyle w:val="Collegamentoipertestuale"/>
              </w:rPr>
              <w:t>Obiettivi del Documento</w:t>
            </w:r>
            <w:r w:rsidR="00602866">
              <w:rPr>
                <w:webHidden/>
              </w:rPr>
              <w:tab/>
            </w:r>
            <w:r>
              <w:rPr>
                <w:webHidden/>
              </w:rPr>
              <w:fldChar w:fldCharType="begin"/>
            </w:r>
            <w:r w:rsidR="00602866">
              <w:rPr>
                <w:webHidden/>
              </w:rPr>
              <w:instrText xml:space="preserve"> PAGEREF _Toc198101823 \h </w:instrText>
            </w:r>
            <w:r>
              <w:rPr>
                <w:webHidden/>
              </w:rPr>
            </w:r>
            <w:r>
              <w:rPr>
                <w:webHidden/>
              </w:rPr>
              <w:fldChar w:fldCharType="separate"/>
            </w:r>
            <w:r w:rsidR="00772E84">
              <w:rPr>
                <w:webHidden/>
              </w:rPr>
              <w:t>2</w:t>
            </w:r>
            <w:r>
              <w:rPr>
                <w:webHidden/>
              </w:rPr>
              <w:fldChar w:fldCharType="end"/>
            </w:r>
          </w:hyperlink>
        </w:p>
        <w:p w:rsidR="00602866" w:rsidRDefault="000D6268">
          <w:pPr>
            <w:pStyle w:val="Sommario2"/>
            <w:tabs>
              <w:tab w:val="left" w:pos="878"/>
            </w:tabs>
            <w:rPr>
              <w:smallCaps w:val="0"/>
              <w:color w:val="auto"/>
              <w:sz w:val="22"/>
              <w:szCs w:val="22"/>
              <w:lang w:eastAsia="it-IT"/>
            </w:rPr>
          </w:pPr>
          <w:hyperlink w:anchor="_Toc198101824" w:history="1">
            <w:r w:rsidR="00602866" w:rsidRPr="001158B5">
              <w:rPr>
                <w:rStyle w:val="Collegamentoipertestuale"/>
              </w:rPr>
              <w:t>1.2.</w:t>
            </w:r>
            <w:r w:rsidR="00602866">
              <w:rPr>
                <w:smallCaps w:val="0"/>
                <w:color w:val="auto"/>
                <w:sz w:val="22"/>
                <w:szCs w:val="22"/>
                <w:lang w:eastAsia="it-IT"/>
              </w:rPr>
              <w:tab/>
            </w:r>
            <w:r w:rsidR="00602866" w:rsidRPr="001158B5">
              <w:rPr>
                <w:rStyle w:val="Collegamentoipertestuale"/>
              </w:rPr>
              <w:t>Obiettivi del Prodotto</w:t>
            </w:r>
            <w:r w:rsidR="00602866">
              <w:rPr>
                <w:webHidden/>
              </w:rPr>
              <w:tab/>
            </w:r>
            <w:r>
              <w:rPr>
                <w:webHidden/>
              </w:rPr>
              <w:fldChar w:fldCharType="begin"/>
            </w:r>
            <w:r w:rsidR="00602866">
              <w:rPr>
                <w:webHidden/>
              </w:rPr>
              <w:instrText xml:space="preserve"> PAGEREF _Toc198101824 \h </w:instrText>
            </w:r>
            <w:r>
              <w:rPr>
                <w:webHidden/>
              </w:rPr>
            </w:r>
            <w:r>
              <w:rPr>
                <w:webHidden/>
              </w:rPr>
              <w:fldChar w:fldCharType="separate"/>
            </w:r>
            <w:r w:rsidR="00772E84">
              <w:rPr>
                <w:webHidden/>
              </w:rPr>
              <w:t>2</w:t>
            </w:r>
            <w:r>
              <w:rPr>
                <w:webHidden/>
              </w:rPr>
              <w:fldChar w:fldCharType="end"/>
            </w:r>
          </w:hyperlink>
        </w:p>
        <w:p w:rsidR="00602866" w:rsidRDefault="000D6268">
          <w:pPr>
            <w:pStyle w:val="Sommario2"/>
            <w:tabs>
              <w:tab w:val="left" w:pos="878"/>
            </w:tabs>
            <w:rPr>
              <w:smallCaps w:val="0"/>
              <w:color w:val="auto"/>
              <w:sz w:val="22"/>
              <w:szCs w:val="22"/>
              <w:lang w:eastAsia="it-IT"/>
            </w:rPr>
          </w:pPr>
          <w:hyperlink w:anchor="_Toc198101825" w:history="1">
            <w:r w:rsidR="00602866" w:rsidRPr="001158B5">
              <w:rPr>
                <w:rStyle w:val="Collegamentoipertestuale"/>
              </w:rPr>
              <w:t>1.3.</w:t>
            </w:r>
            <w:r w:rsidR="00602866">
              <w:rPr>
                <w:smallCaps w:val="0"/>
                <w:color w:val="auto"/>
                <w:sz w:val="22"/>
                <w:szCs w:val="22"/>
                <w:lang w:eastAsia="it-IT"/>
              </w:rPr>
              <w:tab/>
            </w:r>
            <w:r w:rsidR="00602866" w:rsidRPr="001158B5">
              <w:rPr>
                <w:rStyle w:val="Collegamentoipertestuale"/>
              </w:rPr>
              <w:t>Definizioni, Acronimi ed Abbreviazioni</w:t>
            </w:r>
            <w:r w:rsidR="00602866">
              <w:rPr>
                <w:webHidden/>
              </w:rPr>
              <w:tab/>
            </w:r>
            <w:r>
              <w:rPr>
                <w:webHidden/>
              </w:rPr>
              <w:fldChar w:fldCharType="begin"/>
            </w:r>
            <w:r w:rsidR="00602866">
              <w:rPr>
                <w:webHidden/>
              </w:rPr>
              <w:instrText xml:space="preserve"> PAGEREF _Toc198101825 \h </w:instrText>
            </w:r>
            <w:r>
              <w:rPr>
                <w:webHidden/>
              </w:rPr>
            </w:r>
            <w:r>
              <w:rPr>
                <w:webHidden/>
              </w:rPr>
              <w:fldChar w:fldCharType="separate"/>
            </w:r>
            <w:r w:rsidR="00772E84">
              <w:rPr>
                <w:webHidden/>
              </w:rPr>
              <w:t>3</w:t>
            </w:r>
            <w:r>
              <w:rPr>
                <w:webHidden/>
              </w:rPr>
              <w:fldChar w:fldCharType="end"/>
            </w:r>
          </w:hyperlink>
        </w:p>
        <w:p w:rsidR="00602866" w:rsidRDefault="000D6268">
          <w:pPr>
            <w:pStyle w:val="Sommario3"/>
            <w:tabs>
              <w:tab w:val="left" w:pos="1325"/>
            </w:tabs>
            <w:rPr>
              <w:i w:val="0"/>
              <w:smallCaps w:val="0"/>
              <w:color w:val="auto"/>
              <w:sz w:val="22"/>
              <w:szCs w:val="22"/>
              <w:lang w:eastAsia="it-IT"/>
            </w:rPr>
          </w:pPr>
          <w:hyperlink w:anchor="_Toc198101826" w:history="1">
            <w:r w:rsidR="00602866" w:rsidRPr="001158B5">
              <w:rPr>
                <w:rStyle w:val="Collegamentoipertestuale"/>
                <w:rFonts w:ascii="Times New Roman" w:hAnsi="Times New Roman" w:cs="Times New Roman"/>
                <w:snapToGrid w:val="0"/>
                <w:w w:val="0"/>
              </w:rPr>
              <w:t>1.3.1.</w:t>
            </w:r>
            <w:r w:rsidR="00602866">
              <w:rPr>
                <w:i w:val="0"/>
                <w:smallCaps w:val="0"/>
                <w:color w:val="auto"/>
                <w:sz w:val="22"/>
                <w:szCs w:val="22"/>
                <w:lang w:eastAsia="it-IT"/>
              </w:rPr>
              <w:tab/>
            </w:r>
            <w:r w:rsidR="00602866" w:rsidRPr="001158B5">
              <w:rPr>
                <w:rStyle w:val="Collegamentoipertestuale"/>
              </w:rPr>
              <w:t>Definizioni</w:t>
            </w:r>
            <w:r w:rsidR="00602866">
              <w:rPr>
                <w:webHidden/>
              </w:rPr>
              <w:tab/>
            </w:r>
            <w:r>
              <w:rPr>
                <w:webHidden/>
              </w:rPr>
              <w:fldChar w:fldCharType="begin"/>
            </w:r>
            <w:r w:rsidR="00602866">
              <w:rPr>
                <w:webHidden/>
              </w:rPr>
              <w:instrText xml:space="preserve"> PAGEREF _Toc198101826 \h </w:instrText>
            </w:r>
            <w:r>
              <w:rPr>
                <w:webHidden/>
              </w:rPr>
            </w:r>
            <w:r>
              <w:rPr>
                <w:webHidden/>
              </w:rPr>
              <w:fldChar w:fldCharType="separate"/>
            </w:r>
            <w:r w:rsidR="00772E84">
              <w:rPr>
                <w:webHidden/>
              </w:rPr>
              <w:t>3</w:t>
            </w:r>
            <w:r>
              <w:rPr>
                <w:webHidden/>
              </w:rPr>
              <w:fldChar w:fldCharType="end"/>
            </w:r>
          </w:hyperlink>
        </w:p>
        <w:p w:rsidR="00602866" w:rsidRDefault="000D6268">
          <w:pPr>
            <w:pStyle w:val="Sommario3"/>
            <w:tabs>
              <w:tab w:val="left" w:pos="1325"/>
            </w:tabs>
            <w:rPr>
              <w:i w:val="0"/>
              <w:smallCaps w:val="0"/>
              <w:color w:val="auto"/>
              <w:sz w:val="22"/>
              <w:szCs w:val="22"/>
              <w:lang w:eastAsia="it-IT"/>
            </w:rPr>
          </w:pPr>
          <w:r>
            <w:fldChar w:fldCharType="begin"/>
          </w:r>
          <w:r w:rsidR="00356195">
            <w:instrText>HYPERLINK \l "_Toc198101827"</w:instrText>
          </w:r>
          <w:r>
            <w:fldChar w:fldCharType="separate"/>
          </w:r>
          <w:r w:rsidR="00602866" w:rsidRPr="001158B5">
            <w:rPr>
              <w:rStyle w:val="Collegamentoipertestuale"/>
              <w:rFonts w:ascii="Times New Roman" w:hAnsi="Times New Roman" w:cs="Times New Roman"/>
              <w:snapToGrid w:val="0"/>
              <w:w w:val="0"/>
            </w:rPr>
            <w:t>1.3.2.</w:t>
          </w:r>
          <w:r w:rsidR="00602866">
            <w:rPr>
              <w:i w:val="0"/>
              <w:smallCaps w:val="0"/>
              <w:color w:val="auto"/>
              <w:sz w:val="22"/>
              <w:szCs w:val="22"/>
              <w:lang w:eastAsia="it-IT"/>
            </w:rPr>
            <w:tab/>
          </w:r>
          <w:r w:rsidR="00602866" w:rsidRPr="001158B5">
            <w:rPr>
              <w:rStyle w:val="Collegamentoipertestuale"/>
            </w:rPr>
            <w:t>Acronimi</w:t>
          </w:r>
          <w:r w:rsidR="00602866">
            <w:rPr>
              <w:webHidden/>
            </w:rPr>
            <w:tab/>
          </w:r>
          <w:r>
            <w:rPr>
              <w:webHidden/>
            </w:rPr>
            <w:fldChar w:fldCharType="begin"/>
          </w:r>
          <w:r w:rsidR="00602866">
            <w:rPr>
              <w:webHidden/>
            </w:rPr>
            <w:instrText xml:space="preserve"> PAGEREF _Toc198101827 \h </w:instrText>
          </w:r>
          <w:r>
            <w:rPr>
              <w:webHidden/>
            </w:rPr>
          </w:r>
          <w:r>
            <w:rPr>
              <w:webHidden/>
            </w:rPr>
            <w:fldChar w:fldCharType="separate"/>
          </w:r>
          <w:ins w:id="1202" w:author="Roberto Pratola" w:date="2008-05-13T16:31:00Z">
            <w:r w:rsidR="00772E84">
              <w:rPr>
                <w:webHidden/>
              </w:rPr>
              <w:t>4</w:t>
            </w:r>
          </w:ins>
          <w:del w:id="1203" w:author="Roberto Pratola" w:date="2008-05-13T16:31:00Z">
            <w:r w:rsidR="004E3102" w:rsidDel="00772E84">
              <w:rPr>
                <w:webHidden/>
              </w:rPr>
              <w:delText>3</w:delText>
            </w:r>
          </w:del>
          <w:r>
            <w:rPr>
              <w:webHidden/>
            </w:rPr>
            <w:fldChar w:fldCharType="end"/>
          </w:r>
          <w:r>
            <w:fldChar w:fldCharType="end"/>
          </w:r>
        </w:p>
        <w:p w:rsidR="00602866" w:rsidRDefault="000D6268">
          <w:pPr>
            <w:pStyle w:val="Sommario3"/>
            <w:tabs>
              <w:tab w:val="left" w:pos="1325"/>
            </w:tabs>
            <w:rPr>
              <w:i w:val="0"/>
              <w:smallCaps w:val="0"/>
              <w:color w:val="auto"/>
              <w:sz w:val="22"/>
              <w:szCs w:val="22"/>
              <w:lang w:eastAsia="it-IT"/>
            </w:rPr>
          </w:pPr>
          <w:hyperlink w:anchor="_Toc198101828" w:history="1">
            <w:r w:rsidR="00602866" w:rsidRPr="001158B5">
              <w:rPr>
                <w:rStyle w:val="Collegamentoipertestuale"/>
                <w:rFonts w:ascii="Times New Roman" w:hAnsi="Times New Roman" w:cs="Times New Roman"/>
                <w:snapToGrid w:val="0"/>
                <w:w w:val="0"/>
              </w:rPr>
              <w:t>1.3.3.</w:t>
            </w:r>
            <w:r w:rsidR="00602866">
              <w:rPr>
                <w:i w:val="0"/>
                <w:smallCaps w:val="0"/>
                <w:color w:val="auto"/>
                <w:sz w:val="22"/>
                <w:szCs w:val="22"/>
                <w:lang w:eastAsia="it-IT"/>
              </w:rPr>
              <w:tab/>
            </w:r>
            <w:r w:rsidR="00602866" w:rsidRPr="001158B5">
              <w:rPr>
                <w:rStyle w:val="Collegamentoipertestuale"/>
              </w:rPr>
              <w:t>Abbreviazioni</w:t>
            </w:r>
            <w:r w:rsidR="00602866">
              <w:rPr>
                <w:webHidden/>
              </w:rPr>
              <w:tab/>
            </w:r>
            <w:r>
              <w:rPr>
                <w:webHidden/>
              </w:rPr>
              <w:fldChar w:fldCharType="begin"/>
            </w:r>
            <w:r w:rsidR="00602866">
              <w:rPr>
                <w:webHidden/>
              </w:rPr>
              <w:instrText xml:space="preserve"> PAGEREF _Toc198101828 \h </w:instrText>
            </w:r>
            <w:r>
              <w:rPr>
                <w:webHidden/>
              </w:rPr>
            </w:r>
            <w:r>
              <w:rPr>
                <w:webHidden/>
              </w:rPr>
              <w:fldChar w:fldCharType="separate"/>
            </w:r>
            <w:r w:rsidR="00772E84">
              <w:rPr>
                <w:webHidden/>
              </w:rPr>
              <w:t>4</w:t>
            </w:r>
            <w:r>
              <w:rPr>
                <w:webHidden/>
              </w:rPr>
              <w:fldChar w:fldCharType="end"/>
            </w:r>
          </w:hyperlink>
        </w:p>
        <w:p w:rsidR="00602866" w:rsidRDefault="000D6268">
          <w:pPr>
            <w:pStyle w:val="Sommario2"/>
            <w:tabs>
              <w:tab w:val="left" w:pos="878"/>
            </w:tabs>
            <w:rPr>
              <w:smallCaps w:val="0"/>
              <w:color w:val="auto"/>
              <w:sz w:val="22"/>
              <w:szCs w:val="22"/>
              <w:lang w:eastAsia="it-IT"/>
            </w:rPr>
          </w:pPr>
          <w:hyperlink w:anchor="_Toc198101829" w:history="1">
            <w:r w:rsidR="00602866" w:rsidRPr="001158B5">
              <w:rPr>
                <w:rStyle w:val="Collegamentoipertestuale"/>
              </w:rPr>
              <w:t>1.4.</w:t>
            </w:r>
            <w:r w:rsidR="00602866">
              <w:rPr>
                <w:smallCaps w:val="0"/>
                <w:color w:val="auto"/>
                <w:sz w:val="22"/>
                <w:szCs w:val="22"/>
                <w:lang w:eastAsia="it-IT"/>
              </w:rPr>
              <w:tab/>
            </w:r>
            <w:r w:rsidR="00602866" w:rsidRPr="001158B5">
              <w:rPr>
                <w:rStyle w:val="Collegamentoipertestuale"/>
              </w:rPr>
              <w:t>Riferimenti</w:t>
            </w:r>
            <w:r w:rsidR="00602866">
              <w:rPr>
                <w:webHidden/>
              </w:rPr>
              <w:tab/>
            </w:r>
            <w:r>
              <w:rPr>
                <w:webHidden/>
              </w:rPr>
              <w:fldChar w:fldCharType="begin"/>
            </w:r>
            <w:r w:rsidR="00602866">
              <w:rPr>
                <w:webHidden/>
              </w:rPr>
              <w:instrText xml:space="preserve"> PAGEREF _Toc198101829 \h </w:instrText>
            </w:r>
            <w:r>
              <w:rPr>
                <w:webHidden/>
              </w:rPr>
            </w:r>
            <w:r>
              <w:rPr>
                <w:webHidden/>
              </w:rPr>
              <w:fldChar w:fldCharType="separate"/>
            </w:r>
            <w:r w:rsidR="00772E84">
              <w:rPr>
                <w:webHidden/>
              </w:rPr>
              <w:t>4</w:t>
            </w:r>
            <w:r>
              <w:rPr>
                <w:webHidden/>
              </w:rPr>
              <w:fldChar w:fldCharType="end"/>
            </w:r>
          </w:hyperlink>
        </w:p>
        <w:p w:rsidR="00602866" w:rsidRDefault="000D6268">
          <w:pPr>
            <w:pStyle w:val="Sommario2"/>
            <w:tabs>
              <w:tab w:val="left" w:pos="878"/>
            </w:tabs>
            <w:rPr>
              <w:smallCaps w:val="0"/>
              <w:color w:val="auto"/>
              <w:sz w:val="22"/>
              <w:szCs w:val="22"/>
              <w:lang w:eastAsia="it-IT"/>
            </w:rPr>
          </w:pPr>
          <w:hyperlink w:anchor="_Toc198101830" w:history="1">
            <w:r w:rsidR="00602866" w:rsidRPr="001158B5">
              <w:rPr>
                <w:rStyle w:val="Collegamentoipertestuale"/>
              </w:rPr>
              <w:t>1.5.</w:t>
            </w:r>
            <w:r w:rsidR="00602866">
              <w:rPr>
                <w:smallCaps w:val="0"/>
                <w:color w:val="auto"/>
                <w:sz w:val="22"/>
                <w:szCs w:val="22"/>
                <w:lang w:eastAsia="it-IT"/>
              </w:rPr>
              <w:tab/>
            </w:r>
            <w:r w:rsidR="00602866" w:rsidRPr="001158B5">
              <w:rPr>
                <w:rStyle w:val="Collegamentoipertestuale"/>
              </w:rPr>
              <w:t>Panoramica del Documento</w:t>
            </w:r>
            <w:r w:rsidR="00602866">
              <w:rPr>
                <w:webHidden/>
              </w:rPr>
              <w:tab/>
            </w:r>
            <w:r>
              <w:rPr>
                <w:webHidden/>
              </w:rPr>
              <w:fldChar w:fldCharType="begin"/>
            </w:r>
            <w:r w:rsidR="00602866">
              <w:rPr>
                <w:webHidden/>
              </w:rPr>
              <w:instrText xml:space="preserve"> PAGEREF _Toc198101830 \h </w:instrText>
            </w:r>
            <w:r>
              <w:rPr>
                <w:webHidden/>
              </w:rPr>
            </w:r>
            <w:r>
              <w:rPr>
                <w:webHidden/>
              </w:rPr>
              <w:fldChar w:fldCharType="separate"/>
            </w:r>
            <w:r w:rsidR="00772E84">
              <w:rPr>
                <w:webHidden/>
              </w:rPr>
              <w:t>4</w:t>
            </w:r>
            <w:r>
              <w:rPr>
                <w:webHidden/>
              </w:rPr>
              <w:fldChar w:fldCharType="end"/>
            </w:r>
          </w:hyperlink>
        </w:p>
        <w:p w:rsidR="00602866" w:rsidRDefault="000D6268">
          <w:pPr>
            <w:pStyle w:val="Sommario1"/>
            <w:rPr>
              <w:smallCaps w:val="0"/>
              <w:color w:val="auto"/>
              <w:sz w:val="22"/>
              <w:szCs w:val="22"/>
              <w:lang w:eastAsia="it-IT"/>
            </w:rPr>
          </w:pPr>
          <w:hyperlink w:anchor="_Toc198101831" w:history="1">
            <w:r w:rsidR="00602866" w:rsidRPr="001158B5">
              <w:rPr>
                <w:rStyle w:val="Collegamentoipertestuale"/>
              </w:rPr>
              <w:t>2.</w:t>
            </w:r>
            <w:r w:rsidR="00602866">
              <w:rPr>
                <w:smallCaps w:val="0"/>
                <w:color w:val="auto"/>
                <w:sz w:val="22"/>
                <w:szCs w:val="22"/>
                <w:lang w:eastAsia="it-IT"/>
              </w:rPr>
              <w:tab/>
            </w:r>
            <w:r w:rsidR="00602866" w:rsidRPr="001158B5">
              <w:rPr>
                <w:rStyle w:val="Collegamentoipertestuale"/>
              </w:rPr>
              <w:t>Descrizione Generale</w:t>
            </w:r>
            <w:r w:rsidR="00602866">
              <w:rPr>
                <w:webHidden/>
              </w:rPr>
              <w:tab/>
            </w:r>
            <w:r>
              <w:rPr>
                <w:webHidden/>
              </w:rPr>
              <w:fldChar w:fldCharType="begin"/>
            </w:r>
            <w:r w:rsidR="00602866">
              <w:rPr>
                <w:webHidden/>
              </w:rPr>
              <w:instrText xml:space="preserve"> PAGEREF _Toc198101831 \h </w:instrText>
            </w:r>
            <w:r>
              <w:rPr>
                <w:webHidden/>
              </w:rPr>
            </w:r>
            <w:r>
              <w:rPr>
                <w:webHidden/>
              </w:rPr>
              <w:fldChar w:fldCharType="separate"/>
            </w:r>
            <w:r w:rsidR="00772E84">
              <w:rPr>
                <w:webHidden/>
              </w:rPr>
              <w:t>5</w:t>
            </w:r>
            <w:r>
              <w:rPr>
                <w:webHidden/>
              </w:rPr>
              <w:fldChar w:fldCharType="end"/>
            </w:r>
          </w:hyperlink>
        </w:p>
        <w:p w:rsidR="00602866" w:rsidRDefault="000D6268">
          <w:pPr>
            <w:pStyle w:val="Sommario2"/>
            <w:tabs>
              <w:tab w:val="left" w:pos="878"/>
            </w:tabs>
            <w:rPr>
              <w:smallCaps w:val="0"/>
              <w:color w:val="auto"/>
              <w:sz w:val="22"/>
              <w:szCs w:val="22"/>
              <w:lang w:eastAsia="it-IT"/>
            </w:rPr>
          </w:pPr>
          <w:hyperlink w:anchor="_Toc198101832" w:history="1">
            <w:r w:rsidR="00602866" w:rsidRPr="001158B5">
              <w:rPr>
                <w:rStyle w:val="Collegamentoipertestuale"/>
              </w:rPr>
              <w:t>2.1.</w:t>
            </w:r>
            <w:r w:rsidR="00602866">
              <w:rPr>
                <w:smallCaps w:val="0"/>
                <w:color w:val="auto"/>
                <w:sz w:val="22"/>
                <w:szCs w:val="22"/>
                <w:lang w:eastAsia="it-IT"/>
              </w:rPr>
              <w:tab/>
            </w:r>
            <w:r w:rsidR="00602866" w:rsidRPr="001158B5">
              <w:rPr>
                <w:rStyle w:val="Collegamentoipertestuale"/>
              </w:rPr>
              <w:t>Prospettive del Prodotto</w:t>
            </w:r>
            <w:r w:rsidR="00602866">
              <w:rPr>
                <w:webHidden/>
              </w:rPr>
              <w:tab/>
            </w:r>
            <w:r>
              <w:rPr>
                <w:webHidden/>
              </w:rPr>
              <w:fldChar w:fldCharType="begin"/>
            </w:r>
            <w:r w:rsidR="00602866">
              <w:rPr>
                <w:webHidden/>
              </w:rPr>
              <w:instrText xml:space="preserve"> PAGEREF _Toc198101832 \h </w:instrText>
            </w:r>
            <w:r>
              <w:rPr>
                <w:webHidden/>
              </w:rPr>
            </w:r>
            <w:r>
              <w:rPr>
                <w:webHidden/>
              </w:rPr>
              <w:fldChar w:fldCharType="separate"/>
            </w:r>
            <w:r w:rsidR="00772E84">
              <w:rPr>
                <w:webHidden/>
              </w:rPr>
              <w:t>5</w:t>
            </w:r>
            <w:r>
              <w:rPr>
                <w:webHidden/>
              </w:rPr>
              <w:fldChar w:fldCharType="end"/>
            </w:r>
          </w:hyperlink>
        </w:p>
        <w:p w:rsidR="00602866" w:rsidRDefault="000D6268">
          <w:pPr>
            <w:pStyle w:val="Sommario3"/>
            <w:tabs>
              <w:tab w:val="left" w:pos="1325"/>
            </w:tabs>
            <w:rPr>
              <w:i w:val="0"/>
              <w:smallCaps w:val="0"/>
              <w:color w:val="auto"/>
              <w:sz w:val="22"/>
              <w:szCs w:val="22"/>
              <w:lang w:eastAsia="it-IT"/>
            </w:rPr>
          </w:pPr>
          <w:hyperlink w:anchor="_Toc198101833" w:history="1">
            <w:r w:rsidR="00602866" w:rsidRPr="001158B5">
              <w:rPr>
                <w:rStyle w:val="Collegamentoipertestuale"/>
                <w:rFonts w:ascii="Times New Roman" w:hAnsi="Times New Roman" w:cs="Times New Roman"/>
                <w:snapToGrid w:val="0"/>
                <w:w w:val="0"/>
              </w:rPr>
              <w:t>2.1.1.</w:t>
            </w:r>
            <w:r w:rsidR="00602866">
              <w:rPr>
                <w:i w:val="0"/>
                <w:smallCaps w:val="0"/>
                <w:color w:val="auto"/>
                <w:sz w:val="22"/>
                <w:szCs w:val="22"/>
                <w:lang w:eastAsia="it-IT"/>
              </w:rPr>
              <w:tab/>
            </w:r>
            <w:r w:rsidR="00602866" w:rsidRPr="001158B5">
              <w:rPr>
                <w:rStyle w:val="Collegamentoipertestuale"/>
              </w:rPr>
              <w:t>Interfacce verso Sistemi Esterni</w:t>
            </w:r>
            <w:r w:rsidR="00602866">
              <w:rPr>
                <w:webHidden/>
              </w:rPr>
              <w:tab/>
            </w:r>
            <w:r>
              <w:rPr>
                <w:webHidden/>
              </w:rPr>
              <w:fldChar w:fldCharType="begin"/>
            </w:r>
            <w:r w:rsidR="00602866">
              <w:rPr>
                <w:webHidden/>
              </w:rPr>
              <w:instrText xml:space="preserve"> PAGEREF _Toc198101833 \h </w:instrText>
            </w:r>
            <w:r>
              <w:rPr>
                <w:webHidden/>
              </w:rPr>
            </w:r>
            <w:r>
              <w:rPr>
                <w:webHidden/>
              </w:rPr>
              <w:fldChar w:fldCharType="separate"/>
            </w:r>
            <w:r w:rsidR="00772E84">
              <w:rPr>
                <w:webHidden/>
              </w:rPr>
              <w:t>5</w:t>
            </w:r>
            <w:r>
              <w:rPr>
                <w:webHidden/>
              </w:rPr>
              <w:fldChar w:fldCharType="end"/>
            </w:r>
          </w:hyperlink>
        </w:p>
        <w:p w:rsidR="00602866" w:rsidRDefault="000D6268">
          <w:pPr>
            <w:pStyle w:val="Sommario3"/>
            <w:tabs>
              <w:tab w:val="left" w:pos="1325"/>
            </w:tabs>
            <w:rPr>
              <w:i w:val="0"/>
              <w:smallCaps w:val="0"/>
              <w:color w:val="auto"/>
              <w:sz w:val="22"/>
              <w:szCs w:val="22"/>
              <w:lang w:eastAsia="it-IT"/>
            </w:rPr>
          </w:pPr>
          <w:hyperlink w:anchor="_Toc198101834" w:history="1">
            <w:r w:rsidR="00602866" w:rsidRPr="001158B5">
              <w:rPr>
                <w:rStyle w:val="Collegamentoipertestuale"/>
                <w:rFonts w:ascii="Times New Roman" w:hAnsi="Times New Roman" w:cs="Times New Roman"/>
                <w:snapToGrid w:val="0"/>
                <w:w w:val="0"/>
              </w:rPr>
              <w:t>2.1.2.</w:t>
            </w:r>
            <w:r w:rsidR="00602866">
              <w:rPr>
                <w:i w:val="0"/>
                <w:smallCaps w:val="0"/>
                <w:color w:val="auto"/>
                <w:sz w:val="22"/>
                <w:szCs w:val="22"/>
                <w:lang w:eastAsia="it-IT"/>
              </w:rPr>
              <w:tab/>
            </w:r>
            <w:r w:rsidR="00602866" w:rsidRPr="001158B5">
              <w:rPr>
                <w:rStyle w:val="Collegamentoipertestuale"/>
              </w:rPr>
              <w:t>Interfacce Utente</w:t>
            </w:r>
            <w:r w:rsidR="00602866">
              <w:rPr>
                <w:webHidden/>
              </w:rPr>
              <w:tab/>
            </w:r>
            <w:r>
              <w:rPr>
                <w:webHidden/>
              </w:rPr>
              <w:fldChar w:fldCharType="begin"/>
            </w:r>
            <w:r w:rsidR="00602866">
              <w:rPr>
                <w:webHidden/>
              </w:rPr>
              <w:instrText xml:space="preserve"> PAGEREF _Toc198101834 \h </w:instrText>
            </w:r>
            <w:r>
              <w:rPr>
                <w:webHidden/>
              </w:rPr>
            </w:r>
            <w:r>
              <w:rPr>
                <w:webHidden/>
              </w:rPr>
              <w:fldChar w:fldCharType="separate"/>
            </w:r>
            <w:r w:rsidR="00772E84">
              <w:rPr>
                <w:webHidden/>
              </w:rPr>
              <w:t>5</w:t>
            </w:r>
            <w:r>
              <w:rPr>
                <w:webHidden/>
              </w:rPr>
              <w:fldChar w:fldCharType="end"/>
            </w:r>
          </w:hyperlink>
        </w:p>
        <w:p w:rsidR="00602866" w:rsidRDefault="000D6268">
          <w:pPr>
            <w:pStyle w:val="Sommario3"/>
            <w:tabs>
              <w:tab w:val="left" w:pos="1325"/>
            </w:tabs>
            <w:rPr>
              <w:i w:val="0"/>
              <w:smallCaps w:val="0"/>
              <w:color w:val="auto"/>
              <w:sz w:val="22"/>
              <w:szCs w:val="22"/>
              <w:lang w:eastAsia="it-IT"/>
            </w:rPr>
          </w:pPr>
          <w:hyperlink w:anchor="_Toc198101835" w:history="1">
            <w:r w:rsidR="00602866" w:rsidRPr="001158B5">
              <w:rPr>
                <w:rStyle w:val="Collegamentoipertestuale"/>
                <w:rFonts w:ascii="Times New Roman" w:hAnsi="Times New Roman" w:cs="Times New Roman"/>
                <w:snapToGrid w:val="0"/>
                <w:w w:val="0"/>
              </w:rPr>
              <w:t>2.1.3.</w:t>
            </w:r>
            <w:r w:rsidR="00602866">
              <w:rPr>
                <w:i w:val="0"/>
                <w:smallCaps w:val="0"/>
                <w:color w:val="auto"/>
                <w:sz w:val="22"/>
                <w:szCs w:val="22"/>
                <w:lang w:eastAsia="it-IT"/>
              </w:rPr>
              <w:tab/>
            </w:r>
            <w:r w:rsidR="00602866" w:rsidRPr="001158B5">
              <w:rPr>
                <w:rStyle w:val="Collegamentoipertestuale"/>
              </w:rPr>
              <w:t>Interfacce Hardware</w:t>
            </w:r>
            <w:r w:rsidR="00602866">
              <w:rPr>
                <w:webHidden/>
              </w:rPr>
              <w:tab/>
            </w:r>
            <w:r>
              <w:rPr>
                <w:webHidden/>
              </w:rPr>
              <w:fldChar w:fldCharType="begin"/>
            </w:r>
            <w:r w:rsidR="00602866">
              <w:rPr>
                <w:webHidden/>
              </w:rPr>
              <w:instrText xml:space="preserve"> PAGEREF _Toc198101835 \h </w:instrText>
            </w:r>
            <w:r>
              <w:rPr>
                <w:webHidden/>
              </w:rPr>
            </w:r>
            <w:r>
              <w:rPr>
                <w:webHidden/>
              </w:rPr>
              <w:fldChar w:fldCharType="separate"/>
            </w:r>
            <w:r w:rsidR="00772E84">
              <w:rPr>
                <w:webHidden/>
              </w:rPr>
              <w:t>5</w:t>
            </w:r>
            <w:r>
              <w:rPr>
                <w:webHidden/>
              </w:rPr>
              <w:fldChar w:fldCharType="end"/>
            </w:r>
          </w:hyperlink>
        </w:p>
        <w:p w:rsidR="00602866" w:rsidRDefault="000D6268">
          <w:pPr>
            <w:pStyle w:val="Sommario3"/>
            <w:tabs>
              <w:tab w:val="left" w:pos="1325"/>
            </w:tabs>
            <w:rPr>
              <w:i w:val="0"/>
              <w:smallCaps w:val="0"/>
              <w:color w:val="auto"/>
              <w:sz w:val="22"/>
              <w:szCs w:val="22"/>
              <w:lang w:eastAsia="it-IT"/>
            </w:rPr>
          </w:pPr>
          <w:hyperlink w:anchor="_Toc198101836" w:history="1">
            <w:r w:rsidR="00602866" w:rsidRPr="001158B5">
              <w:rPr>
                <w:rStyle w:val="Collegamentoipertestuale"/>
                <w:rFonts w:ascii="Times New Roman" w:hAnsi="Times New Roman" w:cs="Times New Roman"/>
                <w:snapToGrid w:val="0"/>
                <w:w w:val="0"/>
              </w:rPr>
              <w:t>2.1.4.</w:t>
            </w:r>
            <w:r w:rsidR="00602866">
              <w:rPr>
                <w:i w:val="0"/>
                <w:smallCaps w:val="0"/>
                <w:color w:val="auto"/>
                <w:sz w:val="22"/>
                <w:szCs w:val="22"/>
                <w:lang w:eastAsia="it-IT"/>
              </w:rPr>
              <w:tab/>
            </w:r>
            <w:r w:rsidR="00602866" w:rsidRPr="001158B5">
              <w:rPr>
                <w:rStyle w:val="Collegamentoipertestuale"/>
              </w:rPr>
              <w:t>Interfacce Software</w:t>
            </w:r>
            <w:r w:rsidR="00602866">
              <w:rPr>
                <w:webHidden/>
              </w:rPr>
              <w:tab/>
            </w:r>
            <w:r>
              <w:rPr>
                <w:webHidden/>
              </w:rPr>
              <w:fldChar w:fldCharType="begin"/>
            </w:r>
            <w:r w:rsidR="00602866">
              <w:rPr>
                <w:webHidden/>
              </w:rPr>
              <w:instrText xml:space="preserve"> PAGEREF _Toc198101836 \h </w:instrText>
            </w:r>
            <w:r>
              <w:rPr>
                <w:webHidden/>
              </w:rPr>
            </w:r>
            <w:r>
              <w:rPr>
                <w:webHidden/>
              </w:rPr>
              <w:fldChar w:fldCharType="separate"/>
            </w:r>
            <w:r w:rsidR="00772E84">
              <w:rPr>
                <w:webHidden/>
              </w:rPr>
              <w:t>5</w:t>
            </w:r>
            <w:r>
              <w:rPr>
                <w:webHidden/>
              </w:rPr>
              <w:fldChar w:fldCharType="end"/>
            </w:r>
          </w:hyperlink>
        </w:p>
        <w:p w:rsidR="00602866" w:rsidRDefault="000D6268">
          <w:pPr>
            <w:pStyle w:val="Sommario3"/>
            <w:tabs>
              <w:tab w:val="left" w:pos="1325"/>
            </w:tabs>
            <w:rPr>
              <w:i w:val="0"/>
              <w:smallCaps w:val="0"/>
              <w:color w:val="auto"/>
              <w:sz w:val="22"/>
              <w:szCs w:val="22"/>
              <w:lang w:eastAsia="it-IT"/>
            </w:rPr>
          </w:pPr>
          <w:hyperlink w:anchor="_Toc198101837" w:history="1">
            <w:r w:rsidR="00602866" w:rsidRPr="001158B5">
              <w:rPr>
                <w:rStyle w:val="Collegamentoipertestuale"/>
                <w:rFonts w:ascii="Times New Roman" w:hAnsi="Times New Roman" w:cs="Times New Roman"/>
                <w:snapToGrid w:val="0"/>
                <w:w w:val="0"/>
              </w:rPr>
              <w:t>2.1.5.</w:t>
            </w:r>
            <w:r w:rsidR="00602866">
              <w:rPr>
                <w:i w:val="0"/>
                <w:smallCaps w:val="0"/>
                <w:color w:val="auto"/>
                <w:sz w:val="22"/>
                <w:szCs w:val="22"/>
                <w:lang w:eastAsia="it-IT"/>
              </w:rPr>
              <w:tab/>
            </w:r>
            <w:r w:rsidR="00602866" w:rsidRPr="001158B5">
              <w:rPr>
                <w:rStyle w:val="Collegamentoipertestuale"/>
              </w:rPr>
              <w:t>Interfacce di Comunicazione</w:t>
            </w:r>
            <w:r w:rsidR="00602866">
              <w:rPr>
                <w:webHidden/>
              </w:rPr>
              <w:tab/>
            </w:r>
            <w:r>
              <w:rPr>
                <w:webHidden/>
              </w:rPr>
              <w:fldChar w:fldCharType="begin"/>
            </w:r>
            <w:r w:rsidR="00602866">
              <w:rPr>
                <w:webHidden/>
              </w:rPr>
              <w:instrText xml:space="preserve"> PAGEREF _Toc198101837 \h </w:instrText>
            </w:r>
            <w:r>
              <w:rPr>
                <w:webHidden/>
              </w:rPr>
            </w:r>
            <w:r>
              <w:rPr>
                <w:webHidden/>
              </w:rPr>
              <w:fldChar w:fldCharType="separate"/>
            </w:r>
            <w:r w:rsidR="00772E84">
              <w:rPr>
                <w:webHidden/>
              </w:rPr>
              <w:t>5</w:t>
            </w:r>
            <w:r>
              <w:rPr>
                <w:webHidden/>
              </w:rPr>
              <w:fldChar w:fldCharType="end"/>
            </w:r>
          </w:hyperlink>
        </w:p>
        <w:p w:rsidR="00602866" w:rsidRDefault="000D6268">
          <w:pPr>
            <w:pStyle w:val="Sommario2"/>
            <w:tabs>
              <w:tab w:val="left" w:pos="878"/>
            </w:tabs>
            <w:rPr>
              <w:smallCaps w:val="0"/>
              <w:color w:val="auto"/>
              <w:sz w:val="22"/>
              <w:szCs w:val="22"/>
              <w:lang w:eastAsia="it-IT"/>
            </w:rPr>
          </w:pPr>
          <w:hyperlink w:anchor="_Toc198101838" w:history="1">
            <w:r w:rsidR="00602866" w:rsidRPr="001158B5">
              <w:rPr>
                <w:rStyle w:val="Collegamentoipertestuale"/>
              </w:rPr>
              <w:t>2.2.</w:t>
            </w:r>
            <w:r w:rsidR="00602866">
              <w:rPr>
                <w:smallCaps w:val="0"/>
                <w:color w:val="auto"/>
                <w:sz w:val="22"/>
                <w:szCs w:val="22"/>
                <w:lang w:eastAsia="it-IT"/>
              </w:rPr>
              <w:tab/>
            </w:r>
            <w:r w:rsidR="00602866" w:rsidRPr="001158B5">
              <w:rPr>
                <w:rStyle w:val="Collegamentoipertestuale"/>
              </w:rPr>
              <w:t>Funzionalità del Prodotto</w:t>
            </w:r>
            <w:r w:rsidR="00602866">
              <w:rPr>
                <w:webHidden/>
              </w:rPr>
              <w:tab/>
            </w:r>
            <w:r>
              <w:rPr>
                <w:webHidden/>
              </w:rPr>
              <w:fldChar w:fldCharType="begin"/>
            </w:r>
            <w:r w:rsidR="00602866">
              <w:rPr>
                <w:webHidden/>
              </w:rPr>
              <w:instrText xml:space="preserve"> PAGEREF _Toc198101838 \h </w:instrText>
            </w:r>
            <w:r>
              <w:rPr>
                <w:webHidden/>
              </w:rPr>
            </w:r>
            <w:r>
              <w:rPr>
                <w:webHidden/>
              </w:rPr>
              <w:fldChar w:fldCharType="separate"/>
            </w:r>
            <w:r w:rsidR="00772E84">
              <w:rPr>
                <w:webHidden/>
              </w:rPr>
              <w:t>5</w:t>
            </w:r>
            <w:r>
              <w:rPr>
                <w:webHidden/>
              </w:rPr>
              <w:fldChar w:fldCharType="end"/>
            </w:r>
          </w:hyperlink>
        </w:p>
        <w:p w:rsidR="00602866" w:rsidRDefault="000D6268">
          <w:pPr>
            <w:pStyle w:val="Sommario2"/>
            <w:tabs>
              <w:tab w:val="left" w:pos="878"/>
            </w:tabs>
            <w:rPr>
              <w:smallCaps w:val="0"/>
              <w:color w:val="auto"/>
              <w:sz w:val="22"/>
              <w:szCs w:val="22"/>
              <w:lang w:eastAsia="it-IT"/>
            </w:rPr>
          </w:pPr>
          <w:hyperlink w:anchor="_Toc198101839" w:history="1">
            <w:r w:rsidR="00602866" w:rsidRPr="001158B5">
              <w:rPr>
                <w:rStyle w:val="Collegamentoipertestuale"/>
              </w:rPr>
              <w:t>2.3.</w:t>
            </w:r>
            <w:r w:rsidR="00602866">
              <w:rPr>
                <w:smallCaps w:val="0"/>
                <w:color w:val="auto"/>
                <w:sz w:val="22"/>
                <w:szCs w:val="22"/>
                <w:lang w:eastAsia="it-IT"/>
              </w:rPr>
              <w:tab/>
            </w:r>
            <w:r w:rsidR="00602866" w:rsidRPr="001158B5">
              <w:rPr>
                <w:rStyle w:val="Collegamentoipertestuale"/>
              </w:rPr>
              <w:t>Caratteristiche Utente</w:t>
            </w:r>
            <w:r w:rsidR="00602866">
              <w:rPr>
                <w:webHidden/>
              </w:rPr>
              <w:tab/>
            </w:r>
            <w:r>
              <w:rPr>
                <w:webHidden/>
              </w:rPr>
              <w:fldChar w:fldCharType="begin"/>
            </w:r>
            <w:r w:rsidR="00602866">
              <w:rPr>
                <w:webHidden/>
              </w:rPr>
              <w:instrText xml:space="preserve"> PAGEREF _Toc198101839 \h </w:instrText>
            </w:r>
            <w:r>
              <w:rPr>
                <w:webHidden/>
              </w:rPr>
            </w:r>
            <w:r>
              <w:rPr>
                <w:webHidden/>
              </w:rPr>
              <w:fldChar w:fldCharType="separate"/>
            </w:r>
            <w:r w:rsidR="00772E84">
              <w:rPr>
                <w:webHidden/>
              </w:rPr>
              <w:t>5</w:t>
            </w:r>
            <w:r>
              <w:rPr>
                <w:webHidden/>
              </w:rPr>
              <w:fldChar w:fldCharType="end"/>
            </w:r>
          </w:hyperlink>
        </w:p>
        <w:p w:rsidR="00602866" w:rsidRDefault="000D6268">
          <w:pPr>
            <w:pStyle w:val="Sommario2"/>
            <w:tabs>
              <w:tab w:val="left" w:pos="878"/>
            </w:tabs>
            <w:rPr>
              <w:smallCaps w:val="0"/>
              <w:color w:val="auto"/>
              <w:sz w:val="22"/>
              <w:szCs w:val="22"/>
              <w:lang w:eastAsia="it-IT"/>
            </w:rPr>
          </w:pPr>
          <w:hyperlink w:anchor="_Toc198101840" w:history="1">
            <w:r w:rsidR="00602866" w:rsidRPr="001158B5">
              <w:rPr>
                <w:rStyle w:val="Collegamentoipertestuale"/>
              </w:rPr>
              <w:t>2.4.</w:t>
            </w:r>
            <w:r w:rsidR="00602866">
              <w:rPr>
                <w:smallCaps w:val="0"/>
                <w:color w:val="auto"/>
                <w:sz w:val="22"/>
                <w:szCs w:val="22"/>
                <w:lang w:eastAsia="it-IT"/>
              </w:rPr>
              <w:tab/>
            </w:r>
            <w:r w:rsidR="00602866" w:rsidRPr="001158B5">
              <w:rPr>
                <w:rStyle w:val="Collegamentoipertestuale"/>
              </w:rPr>
              <w:t>Vincoli Generali sul Prodotto</w:t>
            </w:r>
            <w:r w:rsidR="00602866">
              <w:rPr>
                <w:webHidden/>
              </w:rPr>
              <w:tab/>
            </w:r>
            <w:r>
              <w:rPr>
                <w:webHidden/>
              </w:rPr>
              <w:fldChar w:fldCharType="begin"/>
            </w:r>
            <w:r w:rsidR="00602866">
              <w:rPr>
                <w:webHidden/>
              </w:rPr>
              <w:instrText xml:space="preserve"> PAGEREF _Toc198101840 \h </w:instrText>
            </w:r>
            <w:r>
              <w:rPr>
                <w:webHidden/>
              </w:rPr>
            </w:r>
            <w:r>
              <w:rPr>
                <w:webHidden/>
              </w:rPr>
              <w:fldChar w:fldCharType="separate"/>
            </w:r>
            <w:r w:rsidR="00772E84">
              <w:rPr>
                <w:webHidden/>
              </w:rPr>
              <w:t>5</w:t>
            </w:r>
            <w:r>
              <w:rPr>
                <w:webHidden/>
              </w:rPr>
              <w:fldChar w:fldCharType="end"/>
            </w:r>
          </w:hyperlink>
        </w:p>
        <w:p w:rsidR="00602866" w:rsidRDefault="000D6268">
          <w:pPr>
            <w:pStyle w:val="Sommario2"/>
            <w:tabs>
              <w:tab w:val="left" w:pos="878"/>
            </w:tabs>
            <w:rPr>
              <w:smallCaps w:val="0"/>
              <w:color w:val="auto"/>
              <w:sz w:val="22"/>
              <w:szCs w:val="22"/>
              <w:lang w:eastAsia="it-IT"/>
            </w:rPr>
          </w:pPr>
          <w:hyperlink w:anchor="_Toc198101841" w:history="1">
            <w:r w:rsidR="00602866" w:rsidRPr="001158B5">
              <w:rPr>
                <w:rStyle w:val="Collegamentoipertestuale"/>
              </w:rPr>
              <w:t>2.5.</w:t>
            </w:r>
            <w:r w:rsidR="00602866">
              <w:rPr>
                <w:smallCaps w:val="0"/>
                <w:color w:val="auto"/>
                <w:sz w:val="22"/>
                <w:szCs w:val="22"/>
                <w:lang w:eastAsia="it-IT"/>
              </w:rPr>
              <w:tab/>
            </w:r>
            <w:r w:rsidR="00602866" w:rsidRPr="001158B5">
              <w:rPr>
                <w:rStyle w:val="Collegamentoipertestuale"/>
              </w:rPr>
              <w:t>Assunzioni e Dipendenze</w:t>
            </w:r>
            <w:r w:rsidR="00602866">
              <w:rPr>
                <w:webHidden/>
              </w:rPr>
              <w:tab/>
            </w:r>
            <w:r>
              <w:rPr>
                <w:webHidden/>
              </w:rPr>
              <w:fldChar w:fldCharType="begin"/>
            </w:r>
            <w:r w:rsidR="00602866">
              <w:rPr>
                <w:webHidden/>
              </w:rPr>
              <w:instrText xml:space="preserve"> PAGEREF _Toc198101841 \h </w:instrText>
            </w:r>
            <w:r>
              <w:rPr>
                <w:webHidden/>
              </w:rPr>
            </w:r>
            <w:r>
              <w:rPr>
                <w:webHidden/>
              </w:rPr>
              <w:fldChar w:fldCharType="separate"/>
            </w:r>
            <w:r w:rsidR="00772E84">
              <w:rPr>
                <w:webHidden/>
              </w:rPr>
              <w:t>5</w:t>
            </w:r>
            <w:r>
              <w:rPr>
                <w:webHidden/>
              </w:rPr>
              <w:fldChar w:fldCharType="end"/>
            </w:r>
          </w:hyperlink>
        </w:p>
        <w:p w:rsidR="00602866" w:rsidRDefault="000D6268">
          <w:pPr>
            <w:pStyle w:val="Sommario2"/>
            <w:tabs>
              <w:tab w:val="left" w:pos="878"/>
            </w:tabs>
            <w:rPr>
              <w:smallCaps w:val="0"/>
              <w:color w:val="auto"/>
              <w:sz w:val="22"/>
              <w:szCs w:val="22"/>
              <w:lang w:eastAsia="it-IT"/>
            </w:rPr>
          </w:pPr>
          <w:hyperlink w:anchor="_Toc198101842" w:history="1">
            <w:r w:rsidR="00602866" w:rsidRPr="001158B5">
              <w:rPr>
                <w:rStyle w:val="Collegamentoipertestuale"/>
              </w:rPr>
              <w:t>2.6.</w:t>
            </w:r>
            <w:r w:rsidR="00602866">
              <w:rPr>
                <w:smallCaps w:val="0"/>
                <w:color w:val="auto"/>
                <w:sz w:val="22"/>
                <w:szCs w:val="22"/>
                <w:lang w:eastAsia="it-IT"/>
              </w:rPr>
              <w:tab/>
            </w:r>
            <w:r w:rsidR="00602866" w:rsidRPr="001158B5">
              <w:rPr>
                <w:rStyle w:val="Collegamentoipertestuale"/>
              </w:rPr>
              <w:t>Suddivisione dei Requisiti</w:t>
            </w:r>
            <w:r w:rsidR="00602866">
              <w:rPr>
                <w:webHidden/>
              </w:rPr>
              <w:tab/>
            </w:r>
            <w:r>
              <w:rPr>
                <w:webHidden/>
              </w:rPr>
              <w:fldChar w:fldCharType="begin"/>
            </w:r>
            <w:r w:rsidR="00602866">
              <w:rPr>
                <w:webHidden/>
              </w:rPr>
              <w:instrText xml:space="preserve"> PAGEREF _Toc198101842 \h </w:instrText>
            </w:r>
            <w:r>
              <w:rPr>
                <w:webHidden/>
              </w:rPr>
            </w:r>
            <w:r>
              <w:rPr>
                <w:webHidden/>
              </w:rPr>
              <w:fldChar w:fldCharType="separate"/>
            </w:r>
            <w:r w:rsidR="00772E84">
              <w:rPr>
                <w:webHidden/>
              </w:rPr>
              <w:t>6</w:t>
            </w:r>
            <w:r>
              <w:rPr>
                <w:webHidden/>
              </w:rPr>
              <w:fldChar w:fldCharType="end"/>
            </w:r>
          </w:hyperlink>
        </w:p>
        <w:p w:rsidR="00602866" w:rsidRDefault="000D6268">
          <w:pPr>
            <w:pStyle w:val="Sommario1"/>
            <w:rPr>
              <w:smallCaps w:val="0"/>
              <w:color w:val="auto"/>
              <w:sz w:val="22"/>
              <w:szCs w:val="22"/>
              <w:lang w:eastAsia="it-IT"/>
            </w:rPr>
          </w:pPr>
          <w:hyperlink w:anchor="_Toc198101843" w:history="1">
            <w:r w:rsidR="00602866" w:rsidRPr="001158B5">
              <w:rPr>
                <w:rStyle w:val="Collegamentoipertestuale"/>
              </w:rPr>
              <w:t>3.</w:t>
            </w:r>
            <w:r w:rsidR="00602866">
              <w:rPr>
                <w:smallCaps w:val="0"/>
                <w:color w:val="auto"/>
                <w:sz w:val="22"/>
                <w:szCs w:val="22"/>
                <w:lang w:eastAsia="it-IT"/>
              </w:rPr>
              <w:tab/>
            </w:r>
            <w:r w:rsidR="00602866" w:rsidRPr="001158B5">
              <w:rPr>
                <w:rStyle w:val="Collegamentoipertestuale"/>
              </w:rPr>
              <w:t>Specifica dei Requisiti</w:t>
            </w:r>
            <w:r w:rsidR="00602866">
              <w:rPr>
                <w:webHidden/>
              </w:rPr>
              <w:tab/>
            </w:r>
            <w:r>
              <w:rPr>
                <w:webHidden/>
              </w:rPr>
              <w:fldChar w:fldCharType="begin"/>
            </w:r>
            <w:r w:rsidR="00602866">
              <w:rPr>
                <w:webHidden/>
              </w:rPr>
              <w:instrText xml:space="preserve"> PAGEREF _Toc198101843 \h </w:instrText>
            </w:r>
            <w:r>
              <w:rPr>
                <w:webHidden/>
              </w:rPr>
            </w:r>
            <w:r>
              <w:rPr>
                <w:webHidden/>
              </w:rPr>
              <w:fldChar w:fldCharType="separate"/>
            </w:r>
            <w:r w:rsidR="00772E84">
              <w:rPr>
                <w:webHidden/>
              </w:rPr>
              <w:t>7</w:t>
            </w:r>
            <w:r>
              <w:rPr>
                <w:webHidden/>
              </w:rPr>
              <w:fldChar w:fldCharType="end"/>
            </w:r>
          </w:hyperlink>
        </w:p>
        <w:p w:rsidR="00602866" w:rsidRDefault="000D6268">
          <w:pPr>
            <w:pStyle w:val="Sommario2"/>
            <w:tabs>
              <w:tab w:val="left" w:pos="878"/>
            </w:tabs>
            <w:rPr>
              <w:smallCaps w:val="0"/>
              <w:color w:val="auto"/>
              <w:sz w:val="22"/>
              <w:szCs w:val="22"/>
              <w:lang w:eastAsia="it-IT"/>
            </w:rPr>
          </w:pPr>
          <w:hyperlink w:anchor="_Toc198101844" w:history="1">
            <w:r w:rsidR="00602866" w:rsidRPr="001158B5">
              <w:rPr>
                <w:rStyle w:val="Collegamentoipertestuale"/>
              </w:rPr>
              <w:t>3.1.</w:t>
            </w:r>
            <w:r w:rsidR="00602866">
              <w:rPr>
                <w:smallCaps w:val="0"/>
                <w:color w:val="auto"/>
                <w:sz w:val="22"/>
                <w:szCs w:val="22"/>
                <w:lang w:eastAsia="it-IT"/>
              </w:rPr>
              <w:tab/>
            </w:r>
            <w:r w:rsidR="00602866" w:rsidRPr="001158B5">
              <w:rPr>
                <w:rStyle w:val="Collegamentoipertestuale"/>
              </w:rPr>
              <w:t>Requisiti delle Interfacce Esterne</w:t>
            </w:r>
            <w:r w:rsidR="00602866">
              <w:rPr>
                <w:webHidden/>
              </w:rPr>
              <w:tab/>
            </w:r>
            <w:r>
              <w:rPr>
                <w:webHidden/>
              </w:rPr>
              <w:fldChar w:fldCharType="begin"/>
            </w:r>
            <w:r w:rsidR="00602866">
              <w:rPr>
                <w:webHidden/>
              </w:rPr>
              <w:instrText xml:space="preserve"> PAGEREF _Toc198101844 \h </w:instrText>
            </w:r>
            <w:r>
              <w:rPr>
                <w:webHidden/>
              </w:rPr>
            </w:r>
            <w:r>
              <w:rPr>
                <w:webHidden/>
              </w:rPr>
              <w:fldChar w:fldCharType="separate"/>
            </w:r>
            <w:r w:rsidR="00772E84">
              <w:rPr>
                <w:webHidden/>
              </w:rPr>
              <w:t>7</w:t>
            </w:r>
            <w:r>
              <w:rPr>
                <w:webHidden/>
              </w:rPr>
              <w:fldChar w:fldCharType="end"/>
            </w:r>
          </w:hyperlink>
        </w:p>
        <w:p w:rsidR="00602866" w:rsidRDefault="000D6268">
          <w:pPr>
            <w:pStyle w:val="Sommario3"/>
            <w:tabs>
              <w:tab w:val="left" w:pos="1325"/>
            </w:tabs>
            <w:rPr>
              <w:i w:val="0"/>
              <w:smallCaps w:val="0"/>
              <w:color w:val="auto"/>
              <w:sz w:val="22"/>
              <w:szCs w:val="22"/>
              <w:lang w:eastAsia="it-IT"/>
            </w:rPr>
          </w:pPr>
          <w:hyperlink w:anchor="_Toc198101845" w:history="1">
            <w:r w:rsidR="00602866" w:rsidRPr="001158B5">
              <w:rPr>
                <w:rStyle w:val="Collegamentoipertestuale"/>
                <w:rFonts w:ascii="Times New Roman" w:hAnsi="Times New Roman" w:cs="Times New Roman"/>
                <w:snapToGrid w:val="0"/>
                <w:w w:val="0"/>
              </w:rPr>
              <w:t>3.1.1.</w:t>
            </w:r>
            <w:r w:rsidR="00602866">
              <w:rPr>
                <w:i w:val="0"/>
                <w:smallCaps w:val="0"/>
                <w:color w:val="auto"/>
                <w:sz w:val="22"/>
                <w:szCs w:val="22"/>
                <w:lang w:eastAsia="it-IT"/>
              </w:rPr>
              <w:tab/>
            </w:r>
            <w:r w:rsidR="00602866" w:rsidRPr="001158B5">
              <w:rPr>
                <w:rStyle w:val="Collegamentoipertestuale"/>
              </w:rPr>
              <w:t>Interfacce Utente</w:t>
            </w:r>
            <w:r w:rsidR="00602866">
              <w:rPr>
                <w:webHidden/>
              </w:rPr>
              <w:tab/>
            </w:r>
            <w:r>
              <w:rPr>
                <w:webHidden/>
              </w:rPr>
              <w:fldChar w:fldCharType="begin"/>
            </w:r>
            <w:r w:rsidR="00602866">
              <w:rPr>
                <w:webHidden/>
              </w:rPr>
              <w:instrText xml:space="preserve"> PAGEREF _Toc198101845 \h </w:instrText>
            </w:r>
            <w:r>
              <w:rPr>
                <w:webHidden/>
              </w:rPr>
            </w:r>
            <w:r>
              <w:rPr>
                <w:webHidden/>
              </w:rPr>
              <w:fldChar w:fldCharType="separate"/>
            </w:r>
            <w:r w:rsidR="00772E84">
              <w:rPr>
                <w:webHidden/>
              </w:rPr>
              <w:t>7</w:t>
            </w:r>
            <w:r>
              <w:rPr>
                <w:webHidden/>
              </w:rPr>
              <w:fldChar w:fldCharType="end"/>
            </w:r>
          </w:hyperlink>
        </w:p>
        <w:p w:rsidR="00602866" w:rsidRDefault="000D6268">
          <w:pPr>
            <w:pStyle w:val="Sommario3"/>
            <w:tabs>
              <w:tab w:val="left" w:pos="1325"/>
            </w:tabs>
            <w:rPr>
              <w:i w:val="0"/>
              <w:smallCaps w:val="0"/>
              <w:color w:val="auto"/>
              <w:sz w:val="22"/>
              <w:szCs w:val="22"/>
              <w:lang w:eastAsia="it-IT"/>
            </w:rPr>
          </w:pPr>
          <w:hyperlink w:anchor="_Toc198101846" w:history="1">
            <w:r w:rsidR="00602866" w:rsidRPr="001158B5">
              <w:rPr>
                <w:rStyle w:val="Collegamentoipertestuale"/>
                <w:rFonts w:ascii="Times New Roman" w:hAnsi="Times New Roman" w:cs="Times New Roman"/>
                <w:snapToGrid w:val="0"/>
                <w:w w:val="0"/>
              </w:rPr>
              <w:t>3.1.2.</w:t>
            </w:r>
            <w:r w:rsidR="00602866">
              <w:rPr>
                <w:i w:val="0"/>
                <w:smallCaps w:val="0"/>
                <w:color w:val="auto"/>
                <w:sz w:val="22"/>
                <w:szCs w:val="22"/>
                <w:lang w:eastAsia="it-IT"/>
              </w:rPr>
              <w:tab/>
            </w:r>
            <w:r w:rsidR="00602866" w:rsidRPr="001158B5">
              <w:rPr>
                <w:rStyle w:val="Collegamentoipertestuale"/>
              </w:rPr>
              <w:t>Interfacce Hardware</w:t>
            </w:r>
            <w:r w:rsidR="00602866">
              <w:rPr>
                <w:webHidden/>
              </w:rPr>
              <w:tab/>
            </w:r>
            <w:r>
              <w:rPr>
                <w:webHidden/>
              </w:rPr>
              <w:fldChar w:fldCharType="begin"/>
            </w:r>
            <w:r w:rsidR="00602866">
              <w:rPr>
                <w:webHidden/>
              </w:rPr>
              <w:instrText xml:space="preserve"> PAGEREF _Toc198101846 \h </w:instrText>
            </w:r>
            <w:r>
              <w:rPr>
                <w:webHidden/>
              </w:rPr>
            </w:r>
            <w:r>
              <w:rPr>
                <w:webHidden/>
              </w:rPr>
              <w:fldChar w:fldCharType="separate"/>
            </w:r>
            <w:r w:rsidR="00772E84">
              <w:rPr>
                <w:webHidden/>
              </w:rPr>
              <w:t>7</w:t>
            </w:r>
            <w:r>
              <w:rPr>
                <w:webHidden/>
              </w:rPr>
              <w:fldChar w:fldCharType="end"/>
            </w:r>
          </w:hyperlink>
        </w:p>
        <w:p w:rsidR="00602866" w:rsidRDefault="000D6268">
          <w:pPr>
            <w:pStyle w:val="Sommario3"/>
            <w:tabs>
              <w:tab w:val="left" w:pos="1325"/>
            </w:tabs>
            <w:rPr>
              <w:i w:val="0"/>
              <w:smallCaps w:val="0"/>
              <w:color w:val="auto"/>
              <w:sz w:val="22"/>
              <w:szCs w:val="22"/>
              <w:lang w:eastAsia="it-IT"/>
            </w:rPr>
          </w:pPr>
          <w:hyperlink w:anchor="_Toc198101847" w:history="1">
            <w:r w:rsidR="00602866" w:rsidRPr="001158B5">
              <w:rPr>
                <w:rStyle w:val="Collegamentoipertestuale"/>
                <w:rFonts w:ascii="Times New Roman" w:hAnsi="Times New Roman" w:cs="Times New Roman"/>
                <w:snapToGrid w:val="0"/>
                <w:w w:val="0"/>
              </w:rPr>
              <w:t>3.1.3.</w:t>
            </w:r>
            <w:r w:rsidR="00602866">
              <w:rPr>
                <w:i w:val="0"/>
                <w:smallCaps w:val="0"/>
                <w:color w:val="auto"/>
                <w:sz w:val="22"/>
                <w:szCs w:val="22"/>
                <w:lang w:eastAsia="it-IT"/>
              </w:rPr>
              <w:tab/>
            </w:r>
            <w:r w:rsidR="00602866" w:rsidRPr="001158B5">
              <w:rPr>
                <w:rStyle w:val="Collegamentoipertestuale"/>
              </w:rPr>
              <w:t>Interfacce Software</w:t>
            </w:r>
            <w:r w:rsidR="00602866">
              <w:rPr>
                <w:webHidden/>
              </w:rPr>
              <w:tab/>
            </w:r>
            <w:r>
              <w:rPr>
                <w:webHidden/>
              </w:rPr>
              <w:fldChar w:fldCharType="begin"/>
            </w:r>
            <w:r w:rsidR="00602866">
              <w:rPr>
                <w:webHidden/>
              </w:rPr>
              <w:instrText xml:space="preserve"> PAGEREF _Toc198101847 \h </w:instrText>
            </w:r>
            <w:r>
              <w:rPr>
                <w:webHidden/>
              </w:rPr>
            </w:r>
            <w:r>
              <w:rPr>
                <w:webHidden/>
              </w:rPr>
              <w:fldChar w:fldCharType="separate"/>
            </w:r>
            <w:r w:rsidR="00772E84">
              <w:rPr>
                <w:webHidden/>
              </w:rPr>
              <w:t>7</w:t>
            </w:r>
            <w:r>
              <w:rPr>
                <w:webHidden/>
              </w:rPr>
              <w:fldChar w:fldCharType="end"/>
            </w:r>
          </w:hyperlink>
        </w:p>
        <w:p w:rsidR="00602866" w:rsidRDefault="000D6268">
          <w:pPr>
            <w:pStyle w:val="Sommario3"/>
            <w:tabs>
              <w:tab w:val="left" w:pos="1325"/>
            </w:tabs>
            <w:rPr>
              <w:i w:val="0"/>
              <w:smallCaps w:val="0"/>
              <w:color w:val="auto"/>
              <w:sz w:val="22"/>
              <w:szCs w:val="22"/>
              <w:lang w:eastAsia="it-IT"/>
            </w:rPr>
          </w:pPr>
          <w:hyperlink w:anchor="_Toc198101848" w:history="1">
            <w:r w:rsidR="00602866" w:rsidRPr="001158B5">
              <w:rPr>
                <w:rStyle w:val="Collegamentoipertestuale"/>
                <w:rFonts w:ascii="Times New Roman" w:hAnsi="Times New Roman" w:cs="Times New Roman"/>
                <w:snapToGrid w:val="0"/>
                <w:w w:val="0"/>
              </w:rPr>
              <w:t>3.1.4.</w:t>
            </w:r>
            <w:r w:rsidR="00602866">
              <w:rPr>
                <w:i w:val="0"/>
                <w:smallCaps w:val="0"/>
                <w:color w:val="auto"/>
                <w:sz w:val="22"/>
                <w:szCs w:val="22"/>
                <w:lang w:eastAsia="it-IT"/>
              </w:rPr>
              <w:tab/>
            </w:r>
            <w:r w:rsidR="00602866" w:rsidRPr="001158B5">
              <w:rPr>
                <w:rStyle w:val="Collegamentoipertestuale"/>
              </w:rPr>
              <w:t>Interfacce di Communicazione</w:t>
            </w:r>
            <w:r w:rsidR="00602866">
              <w:rPr>
                <w:webHidden/>
              </w:rPr>
              <w:tab/>
            </w:r>
            <w:r>
              <w:rPr>
                <w:webHidden/>
              </w:rPr>
              <w:fldChar w:fldCharType="begin"/>
            </w:r>
            <w:r w:rsidR="00602866">
              <w:rPr>
                <w:webHidden/>
              </w:rPr>
              <w:instrText xml:space="preserve"> PAGEREF _Toc198101848 \h </w:instrText>
            </w:r>
            <w:r>
              <w:rPr>
                <w:webHidden/>
              </w:rPr>
            </w:r>
            <w:r>
              <w:rPr>
                <w:webHidden/>
              </w:rPr>
              <w:fldChar w:fldCharType="separate"/>
            </w:r>
            <w:r w:rsidR="00772E84">
              <w:rPr>
                <w:webHidden/>
              </w:rPr>
              <w:t>7</w:t>
            </w:r>
            <w:r>
              <w:rPr>
                <w:webHidden/>
              </w:rPr>
              <w:fldChar w:fldCharType="end"/>
            </w:r>
          </w:hyperlink>
        </w:p>
        <w:p w:rsidR="00602866" w:rsidRDefault="000D6268">
          <w:pPr>
            <w:pStyle w:val="Sommario2"/>
            <w:tabs>
              <w:tab w:val="left" w:pos="878"/>
            </w:tabs>
            <w:rPr>
              <w:smallCaps w:val="0"/>
              <w:color w:val="auto"/>
              <w:sz w:val="22"/>
              <w:szCs w:val="22"/>
              <w:lang w:eastAsia="it-IT"/>
            </w:rPr>
          </w:pPr>
          <w:hyperlink w:anchor="_Toc198101849" w:history="1">
            <w:r w:rsidR="00602866" w:rsidRPr="001158B5">
              <w:rPr>
                <w:rStyle w:val="Collegamentoipertestuale"/>
              </w:rPr>
              <w:t>3.2.</w:t>
            </w:r>
            <w:r w:rsidR="00602866">
              <w:rPr>
                <w:smallCaps w:val="0"/>
                <w:color w:val="auto"/>
                <w:sz w:val="22"/>
                <w:szCs w:val="22"/>
                <w:lang w:eastAsia="it-IT"/>
              </w:rPr>
              <w:tab/>
            </w:r>
            <w:r w:rsidR="00602866" w:rsidRPr="001158B5">
              <w:rPr>
                <w:rStyle w:val="Collegamentoipertestuale"/>
              </w:rPr>
              <w:t>Requisiti Funzionali</w:t>
            </w:r>
            <w:r w:rsidR="00602866">
              <w:rPr>
                <w:webHidden/>
              </w:rPr>
              <w:tab/>
            </w:r>
            <w:r>
              <w:rPr>
                <w:webHidden/>
              </w:rPr>
              <w:fldChar w:fldCharType="begin"/>
            </w:r>
            <w:r w:rsidR="00602866">
              <w:rPr>
                <w:webHidden/>
              </w:rPr>
              <w:instrText xml:space="preserve"> PAGEREF _Toc198101849 \h </w:instrText>
            </w:r>
            <w:r>
              <w:rPr>
                <w:webHidden/>
              </w:rPr>
            </w:r>
            <w:r>
              <w:rPr>
                <w:webHidden/>
              </w:rPr>
              <w:fldChar w:fldCharType="separate"/>
            </w:r>
            <w:r w:rsidR="00772E84">
              <w:rPr>
                <w:webHidden/>
              </w:rPr>
              <w:t>7</w:t>
            </w:r>
            <w:r>
              <w:rPr>
                <w:webHidden/>
              </w:rPr>
              <w:fldChar w:fldCharType="end"/>
            </w:r>
          </w:hyperlink>
        </w:p>
        <w:p w:rsidR="00602866" w:rsidRDefault="000D6268">
          <w:pPr>
            <w:pStyle w:val="Sommario3"/>
            <w:tabs>
              <w:tab w:val="left" w:pos="1325"/>
            </w:tabs>
            <w:rPr>
              <w:i w:val="0"/>
              <w:smallCaps w:val="0"/>
              <w:color w:val="auto"/>
              <w:sz w:val="22"/>
              <w:szCs w:val="22"/>
              <w:lang w:eastAsia="it-IT"/>
            </w:rPr>
          </w:pPr>
          <w:hyperlink w:anchor="_Toc198101850" w:history="1">
            <w:r w:rsidR="00602866" w:rsidRPr="001158B5">
              <w:rPr>
                <w:rStyle w:val="Collegamentoipertestuale"/>
                <w:rFonts w:ascii="Times New Roman" w:hAnsi="Times New Roman" w:cs="Times New Roman"/>
                <w:snapToGrid w:val="0"/>
                <w:w w:val="0"/>
              </w:rPr>
              <w:t>3.2.1.</w:t>
            </w:r>
            <w:r w:rsidR="00602866">
              <w:rPr>
                <w:i w:val="0"/>
                <w:smallCaps w:val="0"/>
                <w:color w:val="auto"/>
                <w:sz w:val="22"/>
                <w:szCs w:val="22"/>
                <w:lang w:eastAsia="it-IT"/>
              </w:rPr>
              <w:tab/>
            </w:r>
            <w:r w:rsidR="00602866" w:rsidRPr="001158B5">
              <w:rPr>
                <w:rStyle w:val="Collegamentoipertestuale"/>
              </w:rPr>
              <w:t>Area Funzionale 01: Visualizzazione Grafo</w:t>
            </w:r>
            <w:r w:rsidR="00602866">
              <w:rPr>
                <w:webHidden/>
              </w:rPr>
              <w:tab/>
            </w:r>
            <w:r>
              <w:rPr>
                <w:webHidden/>
              </w:rPr>
              <w:fldChar w:fldCharType="begin"/>
            </w:r>
            <w:r w:rsidR="00602866">
              <w:rPr>
                <w:webHidden/>
              </w:rPr>
              <w:instrText xml:space="preserve"> PAGEREF _Toc198101850 \h </w:instrText>
            </w:r>
            <w:r>
              <w:rPr>
                <w:webHidden/>
              </w:rPr>
            </w:r>
            <w:r>
              <w:rPr>
                <w:webHidden/>
              </w:rPr>
              <w:fldChar w:fldCharType="separate"/>
            </w:r>
            <w:r w:rsidR="00772E84">
              <w:rPr>
                <w:webHidden/>
              </w:rPr>
              <w:t>7</w:t>
            </w:r>
            <w:r>
              <w:rPr>
                <w:webHidden/>
              </w:rPr>
              <w:fldChar w:fldCharType="end"/>
            </w:r>
          </w:hyperlink>
        </w:p>
        <w:p w:rsidR="00602866" w:rsidRDefault="000D6268">
          <w:pPr>
            <w:pStyle w:val="Sommario3"/>
            <w:tabs>
              <w:tab w:val="left" w:pos="1325"/>
            </w:tabs>
            <w:rPr>
              <w:i w:val="0"/>
              <w:smallCaps w:val="0"/>
              <w:color w:val="auto"/>
              <w:sz w:val="22"/>
              <w:szCs w:val="22"/>
              <w:lang w:eastAsia="it-IT"/>
            </w:rPr>
          </w:pPr>
          <w:r>
            <w:fldChar w:fldCharType="begin"/>
          </w:r>
          <w:r w:rsidR="008F4999">
            <w:instrText>HYPERLINK \l "_Toc198101851"</w:instrText>
          </w:r>
          <w:r>
            <w:fldChar w:fldCharType="separate"/>
          </w:r>
          <w:r w:rsidR="00602866" w:rsidRPr="001158B5">
            <w:rPr>
              <w:rStyle w:val="Collegamentoipertestuale"/>
              <w:rFonts w:ascii="Times New Roman" w:hAnsi="Times New Roman" w:cs="Times New Roman"/>
              <w:snapToGrid w:val="0"/>
              <w:w w:val="0"/>
            </w:rPr>
            <w:t>3.2.2.</w:t>
          </w:r>
          <w:r w:rsidR="00602866">
            <w:rPr>
              <w:i w:val="0"/>
              <w:smallCaps w:val="0"/>
              <w:color w:val="auto"/>
              <w:sz w:val="22"/>
              <w:szCs w:val="22"/>
              <w:lang w:eastAsia="it-IT"/>
            </w:rPr>
            <w:tab/>
          </w:r>
          <w:r w:rsidR="00602866" w:rsidRPr="001158B5">
            <w:rPr>
              <w:rStyle w:val="Collegamentoipertestuale"/>
            </w:rPr>
            <w:t>Area Funzionale 02: Persistenza del grafo</w:t>
          </w:r>
          <w:r w:rsidR="00602866">
            <w:rPr>
              <w:webHidden/>
            </w:rPr>
            <w:tab/>
          </w:r>
          <w:r>
            <w:rPr>
              <w:webHidden/>
            </w:rPr>
            <w:fldChar w:fldCharType="begin"/>
          </w:r>
          <w:r w:rsidR="00602866">
            <w:rPr>
              <w:webHidden/>
            </w:rPr>
            <w:instrText xml:space="preserve"> PAGEREF _Toc198101851 \h </w:instrText>
          </w:r>
          <w:r>
            <w:rPr>
              <w:webHidden/>
            </w:rPr>
          </w:r>
          <w:r>
            <w:rPr>
              <w:webHidden/>
            </w:rPr>
            <w:fldChar w:fldCharType="separate"/>
          </w:r>
          <w:ins w:id="1204" w:author="Roberto Pratola" w:date="2008-05-13T16:31:00Z">
            <w:r w:rsidR="00772E84">
              <w:rPr>
                <w:webHidden/>
              </w:rPr>
              <w:t>12</w:t>
            </w:r>
          </w:ins>
          <w:del w:id="1205" w:author="Roberto Pratola" w:date="2008-05-13T10:31:00Z">
            <w:r w:rsidR="00602866" w:rsidDel="004E3102">
              <w:rPr>
                <w:webHidden/>
              </w:rPr>
              <w:delText>9</w:delText>
            </w:r>
          </w:del>
          <w:r>
            <w:rPr>
              <w:webHidden/>
            </w:rPr>
            <w:fldChar w:fldCharType="end"/>
          </w:r>
          <w:r>
            <w:fldChar w:fldCharType="end"/>
          </w:r>
        </w:p>
        <w:p w:rsidR="00602866" w:rsidRDefault="000D6268">
          <w:pPr>
            <w:pStyle w:val="Sommario2"/>
            <w:tabs>
              <w:tab w:val="left" w:pos="878"/>
            </w:tabs>
            <w:rPr>
              <w:smallCaps w:val="0"/>
              <w:color w:val="auto"/>
              <w:sz w:val="22"/>
              <w:szCs w:val="22"/>
              <w:lang w:eastAsia="it-IT"/>
            </w:rPr>
          </w:pPr>
          <w:r>
            <w:fldChar w:fldCharType="begin"/>
          </w:r>
          <w:r w:rsidR="008F4999">
            <w:instrText>HYPERLINK \l "_Toc198101852"</w:instrText>
          </w:r>
          <w:r>
            <w:fldChar w:fldCharType="separate"/>
          </w:r>
          <w:r w:rsidR="00602866" w:rsidRPr="001158B5">
            <w:rPr>
              <w:rStyle w:val="Collegamentoipertestuale"/>
            </w:rPr>
            <w:t>3.3.</w:t>
          </w:r>
          <w:r w:rsidR="00602866">
            <w:rPr>
              <w:smallCaps w:val="0"/>
              <w:color w:val="auto"/>
              <w:sz w:val="22"/>
              <w:szCs w:val="22"/>
              <w:lang w:eastAsia="it-IT"/>
            </w:rPr>
            <w:tab/>
          </w:r>
          <w:r w:rsidR="00602866" w:rsidRPr="001158B5">
            <w:rPr>
              <w:rStyle w:val="Collegamentoipertestuale"/>
            </w:rPr>
            <w:t>Requisiti Prestazionali</w:t>
          </w:r>
          <w:r w:rsidR="00602866">
            <w:rPr>
              <w:webHidden/>
            </w:rPr>
            <w:tab/>
          </w:r>
          <w:r>
            <w:rPr>
              <w:webHidden/>
            </w:rPr>
            <w:fldChar w:fldCharType="begin"/>
          </w:r>
          <w:r w:rsidR="00602866">
            <w:rPr>
              <w:webHidden/>
            </w:rPr>
            <w:instrText xml:space="preserve"> PAGEREF _Toc198101852 \h </w:instrText>
          </w:r>
          <w:r>
            <w:rPr>
              <w:webHidden/>
            </w:rPr>
          </w:r>
          <w:r>
            <w:rPr>
              <w:webHidden/>
            </w:rPr>
            <w:fldChar w:fldCharType="separate"/>
          </w:r>
          <w:ins w:id="1206" w:author="Roberto Pratola" w:date="2008-05-13T16:31:00Z">
            <w:r w:rsidR="00772E84">
              <w:rPr>
                <w:webHidden/>
              </w:rPr>
              <w:t>13</w:t>
            </w:r>
          </w:ins>
          <w:del w:id="1207" w:author="Roberto Pratola" w:date="2008-05-13T10:31:00Z">
            <w:r w:rsidR="00602866" w:rsidDel="004E3102">
              <w:rPr>
                <w:webHidden/>
              </w:rPr>
              <w:delText>10</w:delText>
            </w:r>
          </w:del>
          <w:r>
            <w:rPr>
              <w:webHidden/>
            </w:rPr>
            <w:fldChar w:fldCharType="end"/>
          </w:r>
          <w:r>
            <w:fldChar w:fldCharType="end"/>
          </w:r>
        </w:p>
        <w:p w:rsidR="00602866" w:rsidRDefault="000D6268">
          <w:pPr>
            <w:pStyle w:val="Sommario2"/>
            <w:tabs>
              <w:tab w:val="left" w:pos="878"/>
            </w:tabs>
            <w:rPr>
              <w:smallCaps w:val="0"/>
              <w:color w:val="auto"/>
              <w:sz w:val="22"/>
              <w:szCs w:val="22"/>
              <w:lang w:eastAsia="it-IT"/>
            </w:rPr>
          </w:pPr>
          <w:r>
            <w:fldChar w:fldCharType="begin"/>
          </w:r>
          <w:r w:rsidR="008F4999">
            <w:instrText>HYPERLINK \l "_Toc198101853"</w:instrText>
          </w:r>
          <w:r>
            <w:fldChar w:fldCharType="separate"/>
          </w:r>
          <w:r w:rsidR="00602866" w:rsidRPr="001158B5">
            <w:rPr>
              <w:rStyle w:val="Collegamentoipertestuale"/>
            </w:rPr>
            <w:t>3.4.</w:t>
          </w:r>
          <w:r w:rsidR="00602866">
            <w:rPr>
              <w:smallCaps w:val="0"/>
              <w:color w:val="auto"/>
              <w:sz w:val="22"/>
              <w:szCs w:val="22"/>
              <w:lang w:eastAsia="it-IT"/>
            </w:rPr>
            <w:tab/>
          </w:r>
          <w:r w:rsidR="00602866" w:rsidRPr="001158B5">
            <w:rPr>
              <w:rStyle w:val="Collegamentoipertestuale"/>
            </w:rPr>
            <w:t>Requisiti Logici del DataBase</w:t>
          </w:r>
          <w:r w:rsidR="00602866">
            <w:rPr>
              <w:webHidden/>
            </w:rPr>
            <w:tab/>
          </w:r>
          <w:r>
            <w:rPr>
              <w:webHidden/>
            </w:rPr>
            <w:fldChar w:fldCharType="begin"/>
          </w:r>
          <w:r w:rsidR="00602866">
            <w:rPr>
              <w:webHidden/>
            </w:rPr>
            <w:instrText xml:space="preserve"> PAGEREF _Toc198101853 \h </w:instrText>
          </w:r>
          <w:r>
            <w:rPr>
              <w:webHidden/>
            </w:rPr>
          </w:r>
          <w:r>
            <w:rPr>
              <w:webHidden/>
            </w:rPr>
            <w:fldChar w:fldCharType="separate"/>
          </w:r>
          <w:ins w:id="1208" w:author="Roberto Pratola" w:date="2008-05-13T16:31:00Z">
            <w:r w:rsidR="00772E84">
              <w:rPr>
                <w:webHidden/>
              </w:rPr>
              <w:t>13</w:t>
            </w:r>
          </w:ins>
          <w:del w:id="1209" w:author="Roberto Pratola" w:date="2008-05-13T10:31:00Z">
            <w:r w:rsidR="00602866" w:rsidDel="004E3102">
              <w:rPr>
                <w:webHidden/>
              </w:rPr>
              <w:delText>10</w:delText>
            </w:r>
          </w:del>
          <w:r>
            <w:rPr>
              <w:webHidden/>
            </w:rPr>
            <w:fldChar w:fldCharType="end"/>
          </w:r>
          <w:r>
            <w:fldChar w:fldCharType="end"/>
          </w:r>
        </w:p>
        <w:p w:rsidR="00602866" w:rsidRDefault="000D6268">
          <w:pPr>
            <w:pStyle w:val="Sommario2"/>
            <w:tabs>
              <w:tab w:val="left" w:pos="878"/>
            </w:tabs>
            <w:rPr>
              <w:smallCaps w:val="0"/>
              <w:color w:val="auto"/>
              <w:sz w:val="22"/>
              <w:szCs w:val="22"/>
              <w:lang w:eastAsia="it-IT"/>
            </w:rPr>
          </w:pPr>
          <w:r>
            <w:fldChar w:fldCharType="begin"/>
          </w:r>
          <w:r w:rsidR="008F4999">
            <w:instrText>HYPERLINK \l "_Toc198101854"</w:instrText>
          </w:r>
          <w:r>
            <w:fldChar w:fldCharType="separate"/>
          </w:r>
          <w:r w:rsidR="00602866" w:rsidRPr="001158B5">
            <w:rPr>
              <w:rStyle w:val="Collegamentoipertestuale"/>
            </w:rPr>
            <w:t>3.5.</w:t>
          </w:r>
          <w:r w:rsidR="00602866">
            <w:rPr>
              <w:smallCaps w:val="0"/>
              <w:color w:val="auto"/>
              <w:sz w:val="22"/>
              <w:szCs w:val="22"/>
              <w:lang w:eastAsia="it-IT"/>
            </w:rPr>
            <w:tab/>
          </w:r>
          <w:r w:rsidR="00602866" w:rsidRPr="001158B5">
            <w:rPr>
              <w:rStyle w:val="Collegamentoipertestuale"/>
            </w:rPr>
            <w:t>Vincoli di Progetto</w:t>
          </w:r>
          <w:r w:rsidR="00602866">
            <w:rPr>
              <w:webHidden/>
            </w:rPr>
            <w:tab/>
          </w:r>
          <w:r>
            <w:rPr>
              <w:webHidden/>
            </w:rPr>
            <w:fldChar w:fldCharType="begin"/>
          </w:r>
          <w:r w:rsidR="00602866">
            <w:rPr>
              <w:webHidden/>
            </w:rPr>
            <w:instrText xml:space="preserve"> PAGEREF _Toc198101854 \h </w:instrText>
          </w:r>
          <w:r>
            <w:rPr>
              <w:webHidden/>
            </w:rPr>
          </w:r>
          <w:r>
            <w:rPr>
              <w:webHidden/>
            </w:rPr>
            <w:fldChar w:fldCharType="separate"/>
          </w:r>
          <w:ins w:id="1210" w:author="Roberto Pratola" w:date="2008-05-13T16:31:00Z">
            <w:r w:rsidR="00772E84">
              <w:rPr>
                <w:webHidden/>
              </w:rPr>
              <w:t>13</w:t>
            </w:r>
          </w:ins>
          <w:del w:id="1211" w:author="Roberto Pratola" w:date="2008-05-13T10:31:00Z">
            <w:r w:rsidR="00602866" w:rsidDel="004E3102">
              <w:rPr>
                <w:webHidden/>
              </w:rPr>
              <w:delText>10</w:delText>
            </w:r>
          </w:del>
          <w:r>
            <w:rPr>
              <w:webHidden/>
            </w:rPr>
            <w:fldChar w:fldCharType="end"/>
          </w:r>
          <w:r>
            <w:fldChar w:fldCharType="end"/>
          </w:r>
        </w:p>
        <w:p w:rsidR="00602866" w:rsidRDefault="000D6268">
          <w:pPr>
            <w:pStyle w:val="Sommario3"/>
            <w:tabs>
              <w:tab w:val="left" w:pos="1325"/>
            </w:tabs>
            <w:rPr>
              <w:i w:val="0"/>
              <w:smallCaps w:val="0"/>
              <w:color w:val="auto"/>
              <w:sz w:val="22"/>
              <w:szCs w:val="22"/>
              <w:lang w:eastAsia="it-IT"/>
            </w:rPr>
          </w:pPr>
          <w:r>
            <w:fldChar w:fldCharType="begin"/>
          </w:r>
          <w:r w:rsidR="008F4999">
            <w:instrText>HYPERLINK \l "_Toc198101855"</w:instrText>
          </w:r>
          <w:r>
            <w:fldChar w:fldCharType="separate"/>
          </w:r>
          <w:r w:rsidR="00602866" w:rsidRPr="001158B5">
            <w:rPr>
              <w:rStyle w:val="Collegamentoipertestuale"/>
              <w:rFonts w:ascii="Times New Roman" w:hAnsi="Times New Roman" w:cs="Times New Roman"/>
              <w:snapToGrid w:val="0"/>
              <w:w w:val="0"/>
            </w:rPr>
            <w:t>3.5.1.</w:t>
          </w:r>
          <w:r w:rsidR="00602866">
            <w:rPr>
              <w:i w:val="0"/>
              <w:smallCaps w:val="0"/>
              <w:color w:val="auto"/>
              <w:sz w:val="22"/>
              <w:szCs w:val="22"/>
              <w:lang w:eastAsia="it-IT"/>
            </w:rPr>
            <w:tab/>
          </w:r>
          <w:r w:rsidR="00602866" w:rsidRPr="001158B5">
            <w:rPr>
              <w:rStyle w:val="Collegamentoipertestuale"/>
            </w:rPr>
            <w:t>Conformità con gli Standard</w:t>
          </w:r>
          <w:r w:rsidR="00602866">
            <w:rPr>
              <w:webHidden/>
            </w:rPr>
            <w:tab/>
          </w:r>
          <w:r>
            <w:rPr>
              <w:webHidden/>
            </w:rPr>
            <w:fldChar w:fldCharType="begin"/>
          </w:r>
          <w:r w:rsidR="00602866">
            <w:rPr>
              <w:webHidden/>
            </w:rPr>
            <w:instrText xml:space="preserve"> PAGEREF _Toc198101855 \h </w:instrText>
          </w:r>
          <w:r>
            <w:rPr>
              <w:webHidden/>
            </w:rPr>
          </w:r>
          <w:r>
            <w:rPr>
              <w:webHidden/>
            </w:rPr>
            <w:fldChar w:fldCharType="separate"/>
          </w:r>
          <w:ins w:id="1212" w:author="Roberto Pratola" w:date="2008-05-13T16:31:00Z">
            <w:r w:rsidR="00772E84">
              <w:rPr>
                <w:webHidden/>
              </w:rPr>
              <w:t>13</w:t>
            </w:r>
          </w:ins>
          <w:del w:id="1213" w:author="Roberto Pratola" w:date="2008-05-13T10:31:00Z">
            <w:r w:rsidR="00602866" w:rsidDel="004E3102">
              <w:rPr>
                <w:webHidden/>
              </w:rPr>
              <w:delText>10</w:delText>
            </w:r>
          </w:del>
          <w:r>
            <w:rPr>
              <w:webHidden/>
            </w:rPr>
            <w:fldChar w:fldCharType="end"/>
          </w:r>
          <w:r>
            <w:fldChar w:fldCharType="end"/>
          </w:r>
        </w:p>
        <w:p w:rsidR="00602866" w:rsidRDefault="000D6268">
          <w:pPr>
            <w:pStyle w:val="Sommario3"/>
            <w:tabs>
              <w:tab w:val="left" w:pos="1325"/>
            </w:tabs>
            <w:rPr>
              <w:i w:val="0"/>
              <w:smallCaps w:val="0"/>
              <w:color w:val="auto"/>
              <w:sz w:val="22"/>
              <w:szCs w:val="22"/>
              <w:lang w:eastAsia="it-IT"/>
            </w:rPr>
          </w:pPr>
          <w:r>
            <w:fldChar w:fldCharType="begin"/>
          </w:r>
          <w:r w:rsidR="008F4999">
            <w:instrText>HYPERLINK \l "_Toc198101856"</w:instrText>
          </w:r>
          <w:r>
            <w:fldChar w:fldCharType="separate"/>
          </w:r>
          <w:r w:rsidR="00602866" w:rsidRPr="001158B5">
            <w:rPr>
              <w:rStyle w:val="Collegamentoipertestuale"/>
              <w:rFonts w:ascii="Times New Roman" w:hAnsi="Times New Roman" w:cs="Times New Roman"/>
              <w:snapToGrid w:val="0"/>
              <w:w w:val="0"/>
            </w:rPr>
            <w:t>3.5.2.</w:t>
          </w:r>
          <w:r w:rsidR="00602866">
            <w:rPr>
              <w:i w:val="0"/>
              <w:smallCaps w:val="0"/>
              <w:color w:val="auto"/>
              <w:sz w:val="22"/>
              <w:szCs w:val="22"/>
              <w:lang w:eastAsia="it-IT"/>
            </w:rPr>
            <w:tab/>
          </w:r>
          <w:r w:rsidR="00602866" w:rsidRPr="001158B5">
            <w:rPr>
              <w:rStyle w:val="Collegamentoipertestuale"/>
            </w:rPr>
            <w:t>Limitazioni Hardware</w:t>
          </w:r>
          <w:r w:rsidR="00602866">
            <w:rPr>
              <w:webHidden/>
            </w:rPr>
            <w:tab/>
          </w:r>
          <w:r>
            <w:rPr>
              <w:webHidden/>
            </w:rPr>
            <w:fldChar w:fldCharType="begin"/>
          </w:r>
          <w:r w:rsidR="00602866">
            <w:rPr>
              <w:webHidden/>
            </w:rPr>
            <w:instrText xml:space="preserve"> PAGEREF _Toc198101856 \h </w:instrText>
          </w:r>
          <w:r>
            <w:rPr>
              <w:webHidden/>
            </w:rPr>
          </w:r>
          <w:r>
            <w:rPr>
              <w:webHidden/>
            </w:rPr>
            <w:fldChar w:fldCharType="separate"/>
          </w:r>
          <w:ins w:id="1214" w:author="Roberto Pratola" w:date="2008-05-13T16:31:00Z">
            <w:r w:rsidR="00772E84">
              <w:rPr>
                <w:webHidden/>
              </w:rPr>
              <w:t>13</w:t>
            </w:r>
          </w:ins>
          <w:del w:id="1215" w:author="Roberto Pratola" w:date="2008-05-13T10:31:00Z">
            <w:r w:rsidR="00602866" w:rsidDel="004E3102">
              <w:rPr>
                <w:webHidden/>
              </w:rPr>
              <w:delText>11</w:delText>
            </w:r>
          </w:del>
          <w:r>
            <w:rPr>
              <w:webHidden/>
            </w:rPr>
            <w:fldChar w:fldCharType="end"/>
          </w:r>
          <w:r>
            <w:fldChar w:fldCharType="end"/>
          </w:r>
        </w:p>
        <w:p w:rsidR="00602866" w:rsidRDefault="000D6268">
          <w:pPr>
            <w:pStyle w:val="Sommario3"/>
            <w:tabs>
              <w:tab w:val="left" w:pos="1325"/>
            </w:tabs>
            <w:rPr>
              <w:i w:val="0"/>
              <w:smallCaps w:val="0"/>
              <w:color w:val="auto"/>
              <w:sz w:val="22"/>
              <w:szCs w:val="22"/>
              <w:lang w:eastAsia="it-IT"/>
            </w:rPr>
          </w:pPr>
          <w:r>
            <w:lastRenderedPageBreak/>
            <w:fldChar w:fldCharType="begin"/>
          </w:r>
          <w:r w:rsidR="008F4999">
            <w:instrText>HYPERLINK \l "_Toc198101857"</w:instrText>
          </w:r>
          <w:r>
            <w:fldChar w:fldCharType="separate"/>
          </w:r>
          <w:r w:rsidR="00602866" w:rsidRPr="001158B5">
            <w:rPr>
              <w:rStyle w:val="Collegamentoipertestuale"/>
              <w:rFonts w:ascii="Times New Roman" w:hAnsi="Times New Roman" w:cs="Times New Roman"/>
              <w:snapToGrid w:val="0"/>
              <w:w w:val="0"/>
            </w:rPr>
            <w:t>3.5.3.</w:t>
          </w:r>
          <w:r w:rsidR="00602866">
            <w:rPr>
              <w:i w:val="0"/>
              <w:smallCaps w:val="0"/>
              <w:color w:val="auto"/>
              <w:sz w:val="22"/>
              <w:szCs w:val="22"/>
              <w:lang w:eastAsia="it-IT"/>
            </w:rPr>
            <w:tab/>
          </w:r>
          <w:r w:rsidR="00602866" w:rsidRPr="001158B5">
            <w:rPr>
              <w:rStyle w:val="Collegamentoipertestuale"/>
            </w:rPr>
            <w:t>…</w:t>
          </w:r>
          <w:r w:rsidR="00602866">
            <w:rPr>
              <w:webHidden/>
            </w:rPr>
            <w:tab/>
          </w:r>
          <w:r>
            <w:rPr>
              <w:webHidden/>
            </w:rPr>
            <w:fldChar w:fldCharType="begin"/>
          </w:r>
          <w:r w:rsidR="00602866">
            <w:rPr>
              <w:webHidden/>
            </w:rPr>
            <w:instrText xml:space="preserve"> PAGEREF _Toc198101857 \h </w:instrText>
          </w:r>
          <w:r>
            <w:rPr>
              <w:webHidden/>
            </w:rPr>
          </w:r>
          <w:r>
            <w:rPr>
              <w:webHidden/>
            </w:rPr>
            <w:fldChar w:fldCharType="separate"/>
          </w:r>
          <w:ins w:id="1216" w:author="Roberto Pratola" w:date="2008-05-13T16:31:00Z">
            <w:r w:rsidR="00772E84">
              <w:rPr>
                <w:webHidden/>
              </w:rPr>
              <w:t>13</w:t>
            </w:r>
          </w:ins>
          <w:del w:id="1217" w:author="Roberto Pratola" w:date="2008-05-13T10:31:00Z">
            <w:r w:rsidR="00602866" w:rsidDel="004E3102">
              <w:rPr>
                <w:webHidden/>
              </w:rPr>
              <w:delText>11</w:delText>
            </w:r>
          </w:del>
          <w:r>
            <w:rPr>
              <w:webHidden/>
            </w:rPr>
            <w:fldChar w:fldCharType="end"/>
          </w:r>
          <w:r>
            <w:fldChar w:fldCharType="end"/>
          </w:r>
        </w:p>
        <w:p w:rsidR="00602866" w:rsidRDefault="000D6268">
          <w:pPr>
            <w:pStyle w:val="Sommario2"/>
            <w:tabs>
              <w:tab w:val="left" w:pos="878"/>
            </w:tabs>
            <w:rPr>
              <w:smallCaps w:val="0"/>
              <w:color w:val="auto"/>
              <w:sz w:val="22"/>
              <w:szCs w:val="22"/>
              <w:lang w:eastAsia="it-IT"/>
            </w:rPr>
          </w:pPr>
          <w:r>
            <w:fldChar w:fldCharType="begin"/>
          </w:r>
          <w:r w:rsidR="008F4999">
            <w:instrText>HYPERLINK \l "_Toc198101858"</w:instrText>
          </w:r>
          <w:r>
            <w:fldChar w:fldCharType="separate"/>
          </w:r>
          <w:r w:rsidR="00602866" w:rsidRPr="001158B5">
            <w:rPr>
              <w:rStyle w:val="Collegamentoipertestuale"/>
            </w:rPr>
            <w:t>3.6.</w:t>
          </w:r>
          <w:r w:rsidR="00602866">
            <w:rPr>
              <w:smallCaps w:val="0"/>
              <w:color w:val="auto"/>
              <w:sz w:val="22"/>
              <w:szCs w:val="22"/>
              <w:lang w:eastAsia="it-IT"/>
            </w:rPr>
            <w:tab/>
          </w:r>
          <w:r w:rsidR="00602866" w:rsidRPr="001158B5">
            <w:rPr>
              <w:rStyle w:val="Collegamentoipertestuale"/>
            </w:rPr>
            <w:t>Attributi</w:t>
          </w:r>
          <w:r w:rsidR="00602866">
            <w:rPr>
              <w:webHidden/>
            </w:rPr>
            <w:tab/>
          </w:r>
          <w:r>
            <w:rPr>
              <w:webHidden/>
            </w:rPr>
            <w:fldChar w:fldCharType="begin"/>
          </w:r>
          <w:r w:rsidR="00602866">
            <w:rPr>
              <w:webHidden/>
            </w:rPr>
            <w:instrText xml:space="preserve"> PAGEREF _Toc198101858 \h </w:instrText>
          </w:r>
          <w:r>
            <w:rPr>
              <w:webHidden/>
            </w:rPr>
          </w:r>
          <w:r>
            <w:rPr>
              <w:webHidden/>
            </w:rPr>
            <w:fldChar w:fldCharType="separate"/>
          </w:r>
          <w:ins w:id="1218" w:author="Roberto Pratola" w:date="2008-05-13T16:31:00Z">
            <w:r w:rsidR="00772E84">
              <w:rPr>
                <w:webHidden/>
              </w:rPr>
              <w:t>13</w:t>
            </w:r>
          </w:ins>
          <w:del w:id="1219" w:author="Roberto Pratola" w:date="2008-05-13T10:31:00Z">
            <w:r w:rsidR="00602866" w:rsidDel="004E3102">
              <w:rPr>
                <w:webHidden/>
              </w:rPr>
              <w:delText>11</w:delText>
            </w:r>
          </w:del>
          <w:r>
            <w:rPr>
              <w:webHidden/>
            </w:rPr>
            <w:fldChar w:fldCharType="end"/>
          </w:r>
          <w:r>
            <w:fldChar w:fldCharType="end"/>
          </w:r>
        </w:p>
        <w:p w:rsidR="00602866" w:rsidRDefault="000D6268">
          <w:pPr>
            <w:pStyle w:val="Sommario3"/>
            <w:tabs>
              <w:tab w:val="left" w:pos="1325"/>
            </w:tabs>
            <w:rPr>
              <w:i w:val="0"/>
              <w:smallCaps w:val="0"/>
              <w:color w:val="auto"/>
              <w:sz w:val="22"/>
              <w:szCs w:val="22"/>
              <w:lang w:eastAsia="it-IT"/>
            </w:rPr>
          </w:pPr>
          <w:r>
            <w:fldChar w:fldCharType="begin"/>
          </w:r>
          <w:r w:rsidR="008F4999">
            <w:instrText>HYPERLINK \l "_Toc198101859"</w:instrText>
          </w:r>
          <w:r>
            <w:fldChar w:fldCharType="separate"/>
          </w:r>
          <w:r w:rsidR="00602866" w:rsidRPr="001158B5">
            <w:rPr>
              <w:rStyle w:val="Collegamentoipertestuale"/>
              <w:rFonts w:ascii="Times New Roman" w:hAnsi="Times New Roman" w:cs="Times New Roman"/>
              <w:snapToGrid w:val="0"/>
              <w:w w:val="0"/>
            </w:rPr>
            <w:t>3.6.1.</w:t>
          </w:r>
          <w:r w:rsidR="00602866">
            <w:rPr>
              <w:i w:val="0"/>
              <w:smallCaps w:val="0"/>
              <w:color w:val="auto"/>
              <w:sz w:val="22"/>
              <w:szCs w:val="22"/>
              <w:lang w:eastAsia="it-IT"/>
            </w:rPr>
            <w:tab/>
          </w:r>
          <w:r w:rsidR="00602866" w:rsidRPr="001158B5">
            <w:rPr>
              <w:rStyle w:val="Collegamentoipertestuale"/>
            </w:rPr>
            <w:t>Affidabilità</w:t>
          </w:r>
          <w:r w:rsidR="00602866">
            <w:rPr>
              <w:webHidden/>
            </w:rPr>
            <w:tab/>
          </w:r>
          <w:r>
            <w:rPr>
              <w:webHidden/>
            </w:rPr>
            <w:fldChar w:fldCharType="begin"/>
          </w:r>
          <w:r w:rsidR="00602866">
            <w:rPr>
              <w:webHidden/>
            </w:rPr>
            <w:instrText xml:space="preserve"> PAGEREF _Toc198101859 \h </w:instrText>
          </w:r>
          <w:r>
            <w:rPr>
              <w:webHidden/>
            </w:rPr>
          </w:r>
          <w:r>
            <w:rPr>
              <w:webHidden/>
            </w:rPr>
            <w:fldChar w:fldCharType="separate"/>
          </w:r>
          <w:ins w:id="1220" w:author="Roberto Pratola" w:date="2008-05-13T16:31:00Z">
            <w:r w:rsidR="00772E84">
              <w:rPr>
                <w:webHidden/>
              </w:rPr>
              <w:t>13</w:t>
            </w:r>
          </w:ins>
          <w:del w:id="1221" w:author="Roberto Pratola" w:date="2008-05-13T10:31:00Z">
            <w:r w:rsidR="00602866" w:rsidDel="004E3102">
              <w:rPr>
                <w:webHidden/>
              </w:rPr>
              <w:delText>11</w:delText>
            </w:r>
          </w:del>
          <w:r>
            <w:rPr>
              <w:webHidden/>
            </w:rPr>
            <w:fldChar w:fldCharType="end"/>
          </w:r>
          <w:r>
            <w:fldChar w:fldCharType="end"/>
          </w:r>
        </w:p>
        <w:p w:rsidR="00602866" w:rsidRDefault="000D6268">
          <w:pPr>
            <w:pStyle w:val="Sommario3"/>
            <w:tabs>
              <w:tab w:val="left" w:pos="1325"/>
            </w:tabs>
            <w:rPr>
              <w:i w:val="0"/>
              <w:smallCaps w:val="0"/>
              <w:color w:val="auto"/>
              <w:sz w:val="22"/>
              <w:szCs w:val="22"/>
              <w:lang w:eastAsia="it-IT"/>
            </w:rPr>
          </w:pPr>
          <w:r>
            <w:fldChar w:fldCharType="begin"/>
          </w:r>
          <w:r w:rsidR="008F4999">
            <w:instrText>HYPERLINK \l "_Toc198101860"</w:instrText>
          </w:r>
          <w:r>
            <w:fldChar w:fldCharType="separate"/>
          </w:r>
          <w:r w:rsidR="00602866" w:rsidRPr="001158B5">
            <w:rPr>
              <w:rStyle w:val="Collegamentoipertestuale"/>
              <w:rFonts w:ascii="Times New Roman" w:hAnsi="Times New Roman" w:cs="Times New Roman"/>
              <w:snapToGrid w:val="0"/>
              <w:w w:val="0"/>
            </w:rPr>
            <w:t>3.6.2.</w:t>
          </w:r>
          <w:r w:rsidR="00602866">
            <w:rPr>
              <w:i w:val="0"/>
              <w:smallCaps w:val="0"/>
              <w:color w:val="auto"/>
              <w:sz w:val="22"/>
              <w:szCs w:val="22"/>
              <w:lang w:eastAsia="it-IT"/>
            </w:rPr>
            <w:tab/>
          </w:r>
          <w:r w:rsidR="00602866" w:rsidRPr="001158B5">
            <w:rPr>
              <w:rStyle w:val="Collegamentoipertestuale"/>
            </w:rPr>
            <w:t>Sicurezza</w:t>
          </w:r>
          <w:r w:rsidR="00602866">
            <w:rPr>
              <w:webHidden/>
            </w:rPr>
            <w:tab/>
          </w:r>
          <w:r>
            <w:rPr>
              <w:webHidden/>
            </w:rPr>
            <w:fldChar w:fldCharType="begin"/>
          </w:r>
          <w:r w:rsidR="00602866">
            <w:rPr>
              <w:webHidden/>
            </w:rPr>
            <w:instrText xml:space="preserve"> PAGEREF _Toc198101860 \h </w:instrText>
          </w:r>
          <w:r>
            <w:rPr>
              <w:webHidden/>
            </w:rPr>
          </w:r>
          <w:r>
            <w:rPr>
              <w:webHidden/>
            </w:rPr>
            <w:fldChar w:fldCharType="separate"/>
          </w:r>
          <w:ins w:id="1222" w:author="Roberto Pratola" w:date="2008-05-13T16:31:00Z">
            <w:r w:rsidR="00772E84">
              <w:rPr>
                <w:webHidden/>
              </w:rPr>
              <w:t>13</w:t>
            </w:r>
          </w:ins>
          <w:del w:id="1223" w:author="Roberto Pratola" w:date="2008-05-13T10:31:00Z">
            <w:r w:rsidR="00602866" w:rsidDel="004E3102">
              <w:rPr>
                <w:webHidden/>
              </w:rPr>
              <w:delText>11</w:delText>
            </w:r>
          </w:del>
          <w:r>
            <w:rPr>
              <w:webHidden/>
            </w:rPr>
            <w:fldChar w:fldCharType="end"/>
          </w:r>
          <w:r>
            <w:fldChar w:fldCharType="end"/>
          </w:r>
        </w:p>
        <w:p w:rsidR="00602866" w:rsidRDefault="000D6268">
          <w:pPr>
            <w:pStyle w:val="Sommario3"/>
            <w:tabs>
              <w:tab w:val="left" w:pos="1325"/>
            </w:tabs>
            <w:rPr>
              <w:i w:val="0"/>
              <w:smallCaps w:val="0"/>
              <w:color w:val="auto"/>
              <w:sz w:val="22"/>
              <w:szCs w:val="22"/>
              <w:lang w:eastAsia="it-IT"/>
            </w:rPr>
          </w:pPr>
          <w:r>
            <w:fldChar w:fldCharType="begin"/>
          </w:r>
          <w:r w:rsidR="008F4999">
            <w:instrText>HYPERLINK \l "_Toc198101861"</w:instrText>
          </w:r>
          <w:r>
            <w:fldChar w:fldCharType="separate"/>
          </w:r>
          <w:r w:rsidR="00602866" w:rsidRPr="001158B5">
            <w:rPr>
              <w:rStyle w:val="Collegamentoipertestuale"/>
              <w:rFonts w:ascii="Times New Roman" w:hAnsi="Times New Roman" w:cs="Times New Roman"/>
              <w:snapToGrid w:val="0"/>
              <w:w w:val="0"/>
            </w:rPr>
            <w:t>3.6.3.</w:t>
          </w:r>
          <w:r w:rsidR="00602866">
            <w:rPr>
              <w:i w:val="0"/>
              <w:smallCaps w:val="0"/>
              <w:color w:val="auto"/>
              <w:sz w:val="22"/>
              <w:szCs w:val="22"/>
              <w:lang w:eastAsia="it-IT"/>
            </w:rPr>
            <w:tab/>
          </w:r>
          <w:r w:rsidR="00602866" w:rsidRPr="001158B5">
            <w:rPr>
              <w:rStyle w:val="Collegamentoipertestuale"/>
            </w:rPr>
            <w:t>Portabilità</w:t>
          </w:r>
          <w:r w:rsidR="00602866">
            <w:rPr>
              <w:webHidden/>
            </w:rPr>
            <w:tab/>
          </w:r>
          <w:r>
            <w:rPr>
              <w:webHidden/>
            </w:rPr>
            <w:fldChar w:fldCharType="begin"/>
          </w:r>
          <w:r w:rsidR="00602866">
            <w:rPr>
              <w:webHidden/>
            </w:rPr>
            <w:instrText xml:space="preserve"> PAGEREF _Toc198101861 \h </w:instrText>
          </w:r>
          <w:r>
            <w:rPr>
              <w:webHidden/>
            </w:rPr>
          </w:r>
          <w:r>
            <w:rPr>
              <w:webHidden/>
            </w:rPr>
            <w:fldChar w:fldCharType="separate"/>
          </w:r>
          <w:ins w:id="1224" w:author="Roberto Pratola" w:date="2008-05-13T16:31:00Z">
            <w:r w:rsidR="00772E84">
              <w:rPr>
                <w:webHidden/>
              </w:rPr>
              <w:t>13</w:t>
            </w:r>
          </w:ins>
          <w:del w:id="1225" w:author="Roberto Pratola" w:date="2008-05-13T10:31:00Z">
            <w:r w:rsidR="00602866" w:rsidDel="004E3102">
              <w:rPr>
                <w:webHidden/>
              </w:rPr>
              <w:delText>11</w:delText>
            </w:r>
          </w:del>
          <w:r>
            <w:rPr>
              <w:webHidden/>
            </w:rPr>
            <w:fldChar w:fldCharType="end"/>
          </w:r>
          <w:r>
            <w:fldChar w:fldCharType="end"/>
          </w:r>
        </w:p>
        <w:p w:rsidR="00602866" w:rsidRDefault="000D6268">
          <w:pPr>
            <w:pStyle w:val="Sommario3"/>
            <w:tabs>
              <w:tab w:val="left" w:pos="1325"/>
            </w:tabs>
            <w:rPr>
              <w:i w:val="0"/>
              <w:smallCaps w:val="0"/>
              <w:color w:val="auto"/>
              <w:sz w:val="22"/>
              <w:szCs w:val="22"/>
              <w:lang w:eastAsia="it-IT"/>
            </w:rPr>
          </w:pPr>
          <w:r>
            <w:fldChar w:fldCharType="begin"/>
          </w:r>
          <w:r w:rsidR="008F4999">
            <w:instrText>HYPERLINK \l "_Toc198101862"</w:instrText>
          </w:r>
          <w:r>
            <w:fldChar w:fldCharType="separate"/>
          </w:r>
          <w:r w:rsidR="00602866" w:rsidRPr="001158B5">
            <w:rPr>
              <w:rStyle w:val="Collegamentoipertestuale"/>
              <w:rFonts w:ascii="Times New Roman" w:hAnsi="Times New Roman" w:cs="Times New Roman"/>
              <w:snapToGrid w:val="0"/>
              <w:w w:val="0"/>
            </w:rPr>
            <w:t>3.6.4.</w:t>
          </w:r>
          <w:r w:rsidR="00602866">
            <w:rPr>
              <w:i w:val="0"/>
              <w:smallCaps w:val="0"/>
              <w:color w:val="auto"/>
              <w:sz w:val="22"/>
              <w:szCs w:val="22"/>
              <w:lang w:eastAsia="it-IT"/>
            </w:rPr>
            <w:tab/>
          </w:r>
          <w:r w:rsidR="00602866" w:rsidRPr="001158B5">
            <w:rPr>
              <w:rStyle w:val="Collegamentoipertestuale"/>
            </w:rPr>
            <w:t>….</w:t>
          </w:r>
          <w:r w:rsidR="00602866">
            <w:rPr>
              <w:webHidden/>
            </w:rPr>
            <w:tab/>
          </w:r>
          <w:r>
            <w:rPr>
              <w:webHidden/>
            </w:rPr>
            <w:fldChar w:fldCharType="begin"/>
          </w:r>
          <w:r w:rsidR="00602866">
            <w:rPr>
              <w:webHidden/>
            </w:rPr>
            <w:instrText xml:space="preserve"> PAGEREF _Toc198101862 \h </w:instrText>
          </w:r>
          <w:r>
            <w:rPr>
              <w:webHidden/>
            </w:rPr>
          </w:r>
          <w:r>
            <w:rPr>
              <w:webHidden/>
            </w:rPr>
            <w:fldChar w:fldCharType="separate"/>
          </w:r>
          <w:ins w:id="1226" w:author="Roberto Pratola" w:date="2008-05-13T16:31:00Z">
            <w:r w:rsidR="00772E84">
              <w:rPr>
                <w:webHidden/>
              </w:rPr>
              <w:t>13</w:t>
            </w:r>
          </w:ins>
          <w:del w:id="1227" w:author="Roberto Pratola" w:date="2008-05-13T10:31:00Z">
            <w:r w:rsidR="00602866" w:rsidDel="004E3102">
              <w:rPr>
                <w:webHidden/>
              </w:rPr>
              <w:delText>11</w:delText>
            </w:r>
          </w:del>
          <w:r>
            <w:rPr>
              <w:webHidden/>
            </w:rPr>
            <w:fldChar w:fldCharType="end"/>
          </w:r>
          <w:r>
            <w:fldChar w:fldCharType="end"/>
          </w:r>
        </w:p>
        <w:p w:rsidR="00602866" w:rsidRDefault="000D6268">
          <w:pPr>
            <w:pStyle w:val="Sommario2"/>
            <w:tabs>
              <w:tab w:val="left" w:pos="878"/>
            </w:tabs>
            <w:rPr>
              <w:smallCaps w:val="0"/>
              <w:color w:val="auto"/>
              <w:sz w:val="22"/>
              <w:szCs w:val="22"/>
              <w:lang w:eastAsia="it-IT"/>
            </w:rPr>
          </w:pPr>
          <w:r>
            <w:fldChar w:fldCharType="begin"/>
          </w:r>
          <w:r w:rsidR="008F4999">
            <w:instrText>HYPERLINK \l "_Toc198101863"</w:instrText>
          </w:r>
          <w:r>
            <w:fldChar w:fldCharType="separate"/>
          </w:r>
          <w:r w:rsidR="00602866" w:rsidRPr="001158B5">
            <w:rPr>
              <w:rStyle w:val="Collegamentoipertestuale"/>
            </w:rPr>
            <w:t>3.7.</w:t>
          </w:r>
          <w:r w:rsidR="00602866">
            <w:rPr>
              <w:smallCaps w:val="0"/>
              <w:color w:val="auto"/>
              <w:sz w:val="22"/>
              <w:szCs w:val="22"/>
              <w:lang w:eastAsia="it-IT"/>
            </w:rPr>
            <w:tab/>
          </w:r>
          <w:r w:rsidR="00602866" w:rsidRPr="001158B5">
            <w:rPr>
              <w:rStyle w:val="Collegamentoipertestuale"/>
            </w:rPr>
            <w:t>Altri Requisiti</w:t>
          </w:r>
          <w:r w:rsidR="00602866">
            <w:rPr>
              <w:webHidden/>
            </w:rPr>
            <w:tab/>
          </w:r>
          <w:r>
            <w:rPr>
              <w:webHidden/>
            </w:rPr>
            <w:fldChar w:fldCharType="begin"/>
          </w:r>
          <w:r w:rsidR="00602866">
            <w:rPr>
              <w:webHidden/>
            </w:rPr>
            <w:instrText xml:space="preserve"> PAGEREF _Toc198101863 \h </w:instrText>
          </w:r>
          <w:r>
            <w:rPr>
              <w:webHidden/>
            </w:rPr>
          </w:r>
          <w:r>
            <w:rPr>
              <w:webHidden/>
            </w:rPr>
            <w:fldChar w:fldCharType="separate"/>
          </w:r>
          <w:ins w:id="1228" w:author="Roberto Pratola" w:date="2008-05-13T16:31:00Z">
            <w:r w:rsidR="00772E84">
              <w:rPr>
                <w:webHidden/>
              </w:rPr>
              <w:t>14</w:t>
            </w:r>
          </w:ins>
          <w:del w:id="1229" w:author="Roberto Pratola" w:date="2008-05-13T10:31:00Z">
            <w:r w:rsidR="00602866" w:rsidDel="004E3102">
              <w:rPr>
                <w:webHidden/>
              </w:rPr>
              <w:delText>11</w:delText>
            </w:r>
          </w:del>
          <w:r>
            <w:rPr>
              <w:webHidden/>
            </w:rPr>
            <w:fldChar w:fldCharType="end"/>
          </w:r>
          <w:r>
            <w:fldChar w:fldCharType="end"/>
          </w:r>
        </w:p>
        <w:p w:rsidR="00602866" w:rsidRDefault="000D6268">
          <w:pPr>
            <w:pStyle w:val="Sommario1"/>
            <w:rPr>
              <w:smallCaps w:val="0"/>
              <w:color w:val="auto"/>
              <w:sz w:val="22"/>
              <w:szCs w:val="22"/>
              <w:lang w:eastAsia="it-IT"/>
            </w:rPr>
          </w:pPr>
          <w:r>
            <w:fldChar w:fldCharType="begin"/>
          </w:r>
          <w:r w:rsidR="008F4999">
            <w:instrText>HYPERLINK \l "_Toc198101864"</w:instrText>
          </w:r>
          <w:r>
            <w:fldChar w:fldCharType="separate"/>
          </w:r>
          <w:r w:rsidR="00602866" w:rsidRPr="001158B5">
            <w:rPr>
              <w:rStyle w:val="Collegamentoipertestuale"/>
            </w:rPr>
            <w:t>4.</w:t>
          </w:r>
          <w:r w:rsidR="00602866">
            <w:rPr>
              <w:smallCaps w:val="0"/>
              <w:color w:val="auto"/>
              <w:sz w:val="22"/>
              <w:szCs w:val="22"/>
              <w:lang w:eastAsia="it-IT"/>
            </w:rPr>
            <w:tab/>
          </w:r>
          <w:r w:rsidR="00602866" w:rsidRPr="001158B5">
            <w:rPr>
              <w:rStyle w:val="Collegamentoipertestuale"/>
            </w:rPr>
            <w:t>Appendici</w:t>
          </w:r>
          <w:r w:rsidR="00602866">
            <w:rPr>
              <w:webHidden/>
            </w:rPr>
            <w:tab/>
          </w:r>
          <w:r>
            <w:rPr>
              <w:webHidden/>
            </w:rPr>
            <w:fldChar w:fldCharType="begin"/>
          </w:r>
          <w:r w:rsidR="00602866">
            <w:rPr>
              <w:webHidden/>
            </w:rPr>
            <w:instrText xml:space="preserve"> PAGEREF _Toc198101864 \h </w:instrText>
          </w:r>
          <w:r>
            <w:rPr>
              <w:webHidden/>
            </w:rPr>
          </w:r>
          <w:r>
            <w:rPr>
              <w:webHidden/>
            </w:rPr>
            <w:fldChar w:fldCharType="separate"/>
          </w:r>
          <w:ins w:id="1230" w:author="Roberto Pratola" w:date="2008-05-13T16:31:00Z">
            <w:r w:rsidR="00772E84">
              <w:rPr>
                <w:webHidden/>
              </w:rPr>
              <w:t>15</w:t>
            </w:r>
          </w:ins>
          <w:del w:id="1231" w:author="Roberto Pratola" w:date="2008-05-13T10:31:00Z">
            <w:r w:rsidR="00602866" w:rsidDel="004E3102">
              <w:rPr>
                <w:webHidden/>
              </w:rPr>
              <w:delText>12</w:delText>
            </w:r>
          </w:del>
          <w:r>
            <w:rPr>
              <w:webHidden/>
            </w:rPr>
            <w:fldChar w:fldCharType="end"/>
          </w:r>
          <w:r>
            <w:fldChar w:fldCharType="end"/>
          </w:r>
        </w:p>
        <w:p w:rsidR="00602866" w:rsidRDefault="000D6268">
          <w:pPr>
            <w:pStyle w:val="Sommario2"/>
            <w:tabs>
              <w:tab w:val="left" w:pos="878"/>
            </w:tabs>
            <w:rPr>
              <w:smallCaps w:val="0"/>
              <w:color w:val="auto"/>
              <w:sz w:val="22"/>
              <w:szCs w:val="22"/>
              <w:lang w:eastAsia="it-IT"/>
            </w:rPr>
          </w:pPr>
          <w:r>
            <w:fldChar w:fldCharType="begin"/>
          </w:r>
          <w:r w:rsidR="008F4999">
            <w:instrText>HYPERLINK \l "_Toc198101865"</w:instrText>
          </w:r>
          <w:r>
            <w:fldChar w:fldCharType="separate"/>
          </w:r>
          <w:r w:rsidR="00602866" w:rsidRPr="001158B5">
            <w:rPr>
              <w:rStyle w:val="Collegamentoipertestuale"/>
            </w:rPr>
            <w:t>4.1.</w:t>
          </w:r>
          <w:r w:rsidR="00602866">
            <w:rPr>
              <w:smallCaps w:val="0"/>
              <w:color w:val="auto"/>
              <w:sz w:val="22"/>
              <w:szCs w:val="22"/>
              <w:lang w:eastAsia="it-IT"/>
            </w:rPr>
            <w:tab/>
          </w:r>
          <w:r w:rsidR="00602866" w:rsidRPr="001158B5">
            <w:rPr>
              <w:rStyle w:val="Collegamentoipertestuale"/>
            </w:rPr>
            <w:t>Diagrammi UML</w:t>
          </w:r>
          <w:r w:rsidR="00602866">
            <w:rPr>
              <w:webHidden/>
            </w:rPr>
            <w:tab/>
          </w:r>
          <w:r>
            <w:rPr>
              <w:webHidden/>
            </w:rPr>
            <w:fldChar w:fldCharType="begin"/>
          </w:r>
          <w:r w:rsidR="00602866">
            <w:rPr>
              <w:webHidden/>
            </w:rPr>
            <w:instrText xml:space="preserve"> PAGEREF _Toc198101865 \h </w:instrText>
          </w:r>
          <w:r>
            <w:rPr>
              <w:webHidden/>
            </w:rPr>
          </w:r>
          <w:r>
            <w:rPr>
              <w:webHidden/>
            </w:rPr>
            <w:fldChar w:fldCharType="separate"/>
          </w:r>
          <w:ins w:id="1232" w:author="Roberto Pratola" w:date="2008-05-13T16:31:00Z">
            <w:r w:rsidR="00772E84">
              <w:rPr>
                <w:webHidden/>
              </w:rPr>
              <w:t>15</w:t>
            </w:r>
          </w:ins>
          <w:del w:id="1233" w:author="Roberto Pratola" w:date="2008-05-13T10:31:00Z">
            <w:r w:rsidR="00602866" w:rsidDel="004E3102">
              <w:rPr>
                <w:webHidden/>
              </w:rPr>
              <w:delText>12</w:delText>
            </w:r>
          </w:del>
          <w:r>
            <w:rPr>
              <w:webHidden/>
            </w:rPr>
            <w:fldChar w:fldCharType="end"/>
          </w:r>
          <w:r>
            <w:fldChar w:fldCharType="end"/>
          </w:r>
        </w:p>
        <w:p w:rsidR="00602866" w:rsidRDefault="000D6268">
          <w:pPr>
            <w:pStyle w:val="Sommario2"/>
            <w:tabs>
              <w:tab w:val="left" w:pos="878"/>
            </w:tabs>
            <w:rPr>
              <w:smallCaps w:val="0"/>
              <w:color w:val="auto"/>
              <w:sz w:val="22"/>
              <w:szCs w:val="22"/>
              <w:lang w:eastAsia="it-IT"/>
            </w:rPr>
          </w:pPr>
          <w:r>
            <w:fldChar w:fldCharType="begin"/>
          </w:r>
          <w:r w:rsidR="008F4999">
            <w:instrText>HYPERLINK \l "_Toc198101866"</w:instrText>
          </w:r>
          <w:r>
            <w:fldChar w:fldCharType="separate"/>
          </w:r>
          <w:r w:rsidR="00602866" w:rsidRPr="001158B5">
            <w:rPr>
              <w:rStyle w:val="Collegamentoipertestuale"/>
            </w:rPr>
            <w:t>4.2.</w:t>
          </w:r>
          <w:r w:rsidR="00602866">
            <w:rPr>
              <w:smallCaps w:val="0"/>
              <w:color w:val="auto"/>
              <w:sz w:val="22"/>
              <w:szCs w:val="22"/>
              <w:lang w:eastAsia="it-IT"/>
            </w:rPr>
            <w:tab/>
          </w:r>
          <w:r w:rsidR="00602866" w:rsidRPr="001158B5">
            <w:rPr>
              <w:rStyle w:val="Collegamentoipertestuale"/>
            </w:rPr>
            <w:t>Diagrammi E-R</w:t>
          </w:r>
          <w:r w:rsidR="00602866">
            <w:rPr>
              <w:webHidden/>
            </w:rPr>
            <w:tab/>
          </w:r>
          <w:r>
            <w:rPr>
              <w:webHidden/>
            </w:rPr>
            <w:fldChar w:fldCharType="begin"/>
          </w:r>
          <w:r w:rsidR="00602866">
            <w:rPr>
              <w:webHidden/>
            </w:rPr>
            <w:instrText xml:space="preserve"> PAGEREF _Toc198101866 \h </w:instrText>
          </w:r>
          <w:r>
            <w:rPr>
              <w:webHidden/>
            </w:rPr>
          </w:r>
          <w:r>
            <w:rPr>
              <w:webHidden/>
            </w:rPr>
            <w:fldChar w:fldCharType="separate"/>
          </w:r>
          <w:ins w:id="1234" w:author="Roberto Pratola" w:date="2008-05-13T16:31:00Z">
            <w:r w:rsidR="00772E84">
              <w:rPr>
                <w:webHidden/>
              </w:rPr>
              <w:t>15</w:t>
            </w:r>
          </w:ins>
          <w:del w:id="1235" w:author="Roberto Pratola" w:date="2008-05-13T10:31:00Z">
            <w:r w:rsidR="00602866" w:rsidDel="004E3102">
              <w:rPr>
                <w:webHidden/>
              </w:rPr>
              <w:delText>12</w:delText>
            </w:r>
          </w:del>
          <w:r>
            <w:rPr>
              <w:webHidden/>
            </w:rPr>
            <w:fldChar w:fldCharType="end"/>
          </w:r>
          <w:r>
            <w:fldChar w:fldCharType="end"/>
          </w:r>
        </w:p>
        <w:p w:rsidR="009852F1" w:rsidRPr="009852F1" w:rsidRDefault="000D6268" w:rsidP="009852F1">
          <w:pPr>
            <w:rPr>
              <w:lang w:val="en-US"/>
            </w:rPr>
          </w:pPr>
          <w:r w:rsidRPr="00E06543">
            <w:rPr>
              <w:smallCaps/>
              <w:noProof/>
              <w:color w:val="9FB8CD" w:themeColor="accent2"/>
              <w:szCs w:val="24"/>
            </w:rPr>
            <w:fldChar w:fldCharType="end"/>
          </w:r>
        </w:p>
      </w:sdtContent>
    </w:sdt>
    <w:sectPr w:rsidR="009852F1" w:rsidRPr="009852F1" w:rsidSect="00F6102C">
      <w:headerReference w:type="even" r:id="rId10"/>
      <w:headerReference w:type="default" r:id="rId11"/>
      <w:footerReference w:type="even" r:id="rId12"/>
      <w:footerReference w:type="default" r:id="rId13"/>
      <w:pgSz w:w="11907" w:h="16839" w:code="1"/>
      <w:pgMar w:top="1418" w:right="1418" w:bottom="1418" w:left="1418" w:header="709" w:footer="397" w:gutter="0"/>
      <w:cols w:space="57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4BA0" w:rsidRDefault="00BB4BA0">
      <w:pPr>
        <w:spacing w:line="240" w:lineRule="auto"/>
      </w:pPr>
      <w:r>
        <w:separator/>
      </w:r>
    </w:p>
  </w:endnote>
  <w:endnote w:type="continuationSeparator" w:id="1">
    <w:p w:rsidR="00BB4BA0" w:rsidRDefault="00BB4BA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E84" w:rsidRDefault="00772E84">
    <w:pPr>
      <w:pStyle w:val="Pidipaginasinistro"/>
    </w:pPr>
    <w:r>
      <w:rPr>
        <w:color w:val="9FB8CD" w:themeColor="accent2"/>
      </w:rPr>
      <w:sym w:font="Wingdings 3" w:char="F07D"/>
    </w:r>
    <w:r>
      <w:t xml:space="preserve"> Pagina </w:t>
    </w:r>
    <w:fldSimple w:instr=" PAGE  \* Arabic  \* MERGEFORMAT ">
      <w:r>
        <w:rPr>
          <w:noProof/>
        </w:rPr>
        <w:t>2</w:t>
      </w:r>
    </w:fldSimple>
  </w:p>
  <w:p w:rsidR="00772E84" w:rsidRDefault="00772E84">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Look w:val="04A0"/>
    </w:tblPr>
    <w:tblGrid>
      <w:gridCol w:w="946"/>
      <w:gridCol w:w="957"/>
    </w:tblGrid>
    <w:tr w:rsidR="00772E84" w:rsidTr="00F90085">
      <w:trPr>
        <w:trHeight w:val="559"/>
        <w:jc w:val="right"/>
      </w:trPr>
      <w:tc>
        <w:tcPr>
          <w:tcW w:w="946" w:type="dxa"/>
          <w:tcBorders>
            <w:top w:val="nil"/>
            <w:left w:val="nil"/>
            <w:bottom w:val="nil"/>
            <w:right w:val="nil"/>
          </w:tcBorders>
        </w:tcPr>
        <w:p w:rsidR="00772E84" w:rsidRPr="00DD7863" w:rsidRDefault="00772E84" w:rsidP="00F90085">
          <w:pPr>
            <w:spacing w:before="80" w:line="240" w:lineRule="auto"/>
            <w:rPr>
              <w:color w:val="727CA3" w:themeColor="accent1"/>
            </w:rPr>
          </w:pPr>
          <w:r w:rsidRPr="00DD7863">
            <w:rPr>
              <w:color w:val="727CA3" w:themeColor="accent1"/>
            </w:rPr>
            <w:t xml:space="preserve">Pagina </w:t>
          </w:r>
          <w:r w:rsidR="000D6268" w:rsidRPr="00DD7863">
            <w:rPr>
              <w:color w:val="727CA3" w:themeColor="accent1"/>
            </w:rPr>
            <w:fldChar w:fldCharType="begin"/>
          </w:r>
          <w:r w:rsidRPr="00DD7863">
            <w:rPr>
              <w:color w:val="727CA3" w:themeColor="accent1"/>
            </w:rPr>
            <w:instrText xml:space="preserve"> PAGE   \* MERGEFORMAT </w:instrText>
          </w:r>
          <w:r w:rsidR="000D6268" w:rsidRPr="00DD7863">
            <w:rPr>
              <w:color w:val="727CA3" w:themeColor="accent1"/>
            </w:rPr>
            <w:fldChar w:fldCharType="separate"/>
          </w:r>
          <w:r w:rsidR="00BB0A61">
            <w:rPr>
              <w:noProof/>
              <w:color w:val="727CA3" w:themeColor="accent1"/>
            </w:rPr>
            <w:t>10</w:t>
          </w:r>
          <w:r w:rsidR="000D6268" w:rsidRPr="00DD7863">
            <w:rPr>
              <w:color w:val="727CA3" w:themeColor="accent1"/>
            </w:rPr>
            <w:fldChar w:fldCharType="end"/>
          </w:r>
        </w:p>
      </w:tc>
      <w:tc>
        <w:tcPr>
          <w:tcW w:w="957" w:type="dxa"/>
          <w:tcBorders>
            <w:top w:val="nil"/>
            <w:left w:val="nil"/>
            <w:bottom w:val="nil"/>
            <w:right w:val="nil"/>
          </w:tcBorders>
        </w:tcPr>
        <w:p w:rsidR="00772E84" w:rsidRDefault="000D6268" w:rsidP="00F6102C">
          <w:pPr>
            <w:pStyle w:val="Pidipagina"/>
            <w:ind w:left="-108"/>
          </w:pPr>
          <w:r>
            <w:pict>
              <v:group id="_x0000_s23577" style="width:40.5pt;height:24.8pt;mso-position-horizontal-relative:char;mso-position-vertical-relative:line" coordorigin="8369,15995" coordsize="810,496">
                <v:rect id="_x0000_s23574" style="position:absolute;left:8369;top:15998;width:390;height:377" o:regroupid="1" fillcolor="#727ca3 [3204]" stroked="f"/>
                <v:rect id="_x0000_s23575" style="position:absolute;left:8789;top:15995;width:390;height:377" o:regroupid="1" fillcolor="#dde9ec [3214]" stroked="f"/>
                <v:rect id="_x0000_s23576" style="position:absolute;left:8369;top:16402;width:390;height:89" o:regroupid="1" fillcolor="#dde9ec [3214]" stroked="f"/>
                <w10:wrap type="none"/>
                <w10:anchorlock/>
              </v:group>
            </w:pict>
          </w:r>
        </w:p>
      </w:tc>
    </w:tr>
  </w:tbl>
  <w:p w:rsidR="00772E84" w:rsidRDefault="00772E84">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4BA0" w:rsidRDefault="00BB4BA0">
      <w:pPr>
        <w:spacing w:line="240" w:lineRule="auto"/>
      </w:pPr>
      <w:r>
        <w:separator/>
      </w:r>
    </w:p>
  </w:footnote>
  <w:footnote w:type="continuationSeparator" w:id="1">
    <w:p w:rsidR="00BB4BA0" w:rsidRDefault="00BB4BA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E84" w:rsidRDefault="00772E84">
    <w:pPr>
      <w:pStyle w:val="Intestazionesinistra"/>
      <w:jc w:val="right"/>
    </w:pPr>
    <w:r>
      <w:rPr>
        <w:color w:val="9FB8CD" w:themeColor="accent2"/>
      </w:rPr>
      <w:sym w:font="Wingdings 3" w:char="F07D"/>
    </w:r>
    <w:r>
      <w:t xml:space="preserve"> </w:t>
    </w:r>
    <w:sdt>
      <w:sdtPr>
        <w:alias w:val="Titolo"/>
        <w:id w:val="168006723"/>
        <w:dataBinding w:prefixMappings="xmlns:ns0='http://schemas.openxmlformats.org/package/2006/metadata/core-properties' xmlns:ns1='http://purl.org/dc/elements/1.1/'" w:xpath="/ns0:coreProperties[1]/ns1:title[1]" w:storeItemID="{6C3C8BC8-F283-45AE-878A-BAB7291924A1}"/>
        <w:text/>
      </w:sdtPr>
      <w:sdtContent>
        <w:r>
          <w:t>Plugin AOP per Eclipse</w:t>
        </w:r>
      </w:sdtContent>
    </w:sdt>
  </w:p>
  <w:p w:rsidR="00772E84" w:rsidRDefault="00772E84">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E84" w:rsidRDefault="00772E84" w:rsidP="00F90085">
    <w:pPr>
      <w:pStyle w:val="Intestazionedestra"/>
      <w:spacing w:line="240" w:lineRule="auto"/>
      <w:jc w:val="left"/>
    </w:pPr>
    <w:r>
      <w:rPr>
        <w:color w:val="9FB8CD" w:themeColor="accent2"/>
      </w:rPr>
      <w:sym w:font="Wingdings 3" w:char="F07D"/>
    </w:r>
    <w:r>
      <w:t xml:space="preserve"> </w:t>
    </w:r>
    <w:sdt>
      <w:sdtPr>
        <w:alias w:val="Titolo"/>
        <w:id w:val="703721043"/>
        <w:dataBinding w:prefixMappings="xmlns:ns0='http://schemas.openxmlformats.org/package/2006/metadata/core-properties' xmlns:ns1='http://purl.org/dc/elements/1.1/'" w:xpath="/ns0:coreProperties[1]/ns1:title[1]" w:storeItemID="{6C3C8BC8-F283-45AE-878A-BAB7291924A1}"/>
        <w:text/>
      </w:sdtPr>
      <w:sdtContent>
        <w:r>
          <w:t>Plugin AOP per Eclipse</w:t>
        </w:r>
      </w:sdtContent>
    </w:sdt>
  </w:p>
  <w:p w:rsidR="00772E84" w:rsidRDefault="00772E84">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pStyle w:val="Puntoelenco5"/>
      <w:lvlText w:val=""/>
      <w:lvlJc w:val="left"/>
      <w:pPr>
        <w:ind w:left="3408"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Puntoelenco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Puntoelenco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Puntoelenco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Puntoelenco"/>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FFFFFFFE"/>
    <w:multiLevelType w:val="singleLevel"/>
    <w:tmpl w:val="F5AEAFFC"/>
    <w:lvl w:ilvl="0">
      <w:numFmt w:val="decimal"/>
      <w:lvlText w:val="*"/>
      <w:lvlJc w:val="left"/>
    </w:lvl>
  </w:abstractNum>
  <w:abstractNum w:abstractNumId="6">
    <w:nsid w:val="012A4761"/>
    <w:multiLevelType w:val="multilevel"/>
    <w:tmpl w:val="B54C98CE"/>
    <w:name w:val="Elenco scenario principale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
    <w:nsid w:val="029C3DA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
    <w:nsid w:val="056803A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
    <w:nsid w:val="0627415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
    <w:nsid w:val="077664C0"/>
    <w:multiLevelType w:val="hybridMultilevel"/>
    <w:tmpl w:val="7D42D6F0"/>
    <w:lvl w:ilvl="0" w:tplc="04100019">
      <w:start w:val="1"/>
      <w:numFmt w:val="lowerLetter"/>
      <w:lvlText w:val="%1."/>
      <w:lvlJc w:val="left"/>
      <w:pPr>
        <w:ind w:left="1423" w:hanging="360"/>
      </w:p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11">
    <w:nsid w:val="09AC3A71"/>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nsid w:val="09FE11BD"/>
    <w:multiLevelType w:val="hybridMultilevel"/>
    <w:tmpl w:val="E56E2AC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0ADC3F0A"/>
    <w:multiLevelType w:val="hybridMultilevel"/>
    <w:tmpl w:val="D3AE32DE"/>
    <w:lvl w:ilvl="0" w:tplc="C6F8C816">
      <w:start w:val="1"/>
      <w:numFmt w:val="decimal"/>
      <w:lvlText w:val="%1."/>
      <w:lvlJc w:val="left"/>
      <w:pPr>
        <w:ind w:left="1069" w:hanging="360"/>
      </w:pPr>
      <w:rPr>
        <w:rFonts w:asciiTheme="minorHAnsi" w:eastAsiaTheme="minorEastAsia" w:hAnsiTheme="minorHAnsi" w:cstheme="minorBidi"/>
      </w:r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4">
    <w:nsid w:val="0D1165BB"/>
    <w:multiLevelType w:val="multilevel"/>
    <w:tmpl w:val="B54C98CE"/>
    <w:name w:val="Elenco scenario principale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nsid w:val="0EB60087"/>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nsid w:val="102B0485"/>
    <w:multiLevelType w:val="hybridMultilevel"/>
    <w:tmpl w:val="FD961026"/>
    <w:lvl w:ilvl="0" w:tplc="FD986A5E">
      <w:start w:val="1"/>
      <w:numFmt w:val="decimal"/>
      <w:lvlText w:val="%1."/>
      <w:lvlJc w:val="left"/>
      <w:pPr>
        <w:ind w:left="67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133B679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nsid w:val="139435EE"/>
    <w:multiLevelType w:val="multilevel"/>
    <w:tmpl w:val="895AD0A4"/>
    <w:lvl w:ilvl="0">
      <w:start w:val="1"/>
      <w:numFmt w:val="decimal"/>
      <w:lvlText w:val="%1."/>
      <w:lvlJc w:val="left"/>
      <w:pPr>
        <w:ind w:left="737" w:hanging="360"/>
      </w:pPr>
      <w:rPr>
        <w:rFonts w:hint="default"/>
      </w:rPr>
    </w:lvl>
    <w:lvl w:ilvl="1">
      <w:start w:val="1"/>
      <w:numFmt w:val="bullet"/>
      <w:lvlText w:val=""/>
      <w:lvlJc w:val="left"/>
      <w:pPr>
        <w:ind w:left="1097" w:hanging="360"/>
      </w:pPr>
      <w:rPr>
        <w:rFonts w:ascii="Symbol" w:hAnsi="Symbol" w:hint="default"/>
        <w:color w:val="auto"/>
      </w:rPr>
    </w:lvl>
    <w:lvl w:ilvl="2">
      <w:start w:val="1"/>
      <w:numFmt w:val="lowerLetter"/>
      <w:lvlText w:val="%3)"/>
      <w:lvlJc w:val="left"/>
      <w:pPr>
        <w:ind w:left="1457" w:hanging="360"/>
      </w:pPr>
      <w:rPr>
        <w:rFonts w:hint="default"/>
      </w:rPr>
    </w:lvl>
    <w:lvl w:ilvl="3">
      <w:start w:val="1"/>
      <w:numFmt w:val="none"/>
      <w:lvlText w:val=""/>
      <w:lvlJc w:val="left"/>
      <w:pPr>
        <w:ind w:left="1817" w:hanging="360"/>
      </w:pPr>
      <w:rPr>
        <w:rFonts w:hint="default"/>
      </w:rPr>
    </w:lvl>
    <w:lvl w:ilvl="4">
      <w:start w:val="1"/>
      <w:numFmt w:val="none"/>
      <w:lvlText w:val=""/>
      <w:lvlJc w:val="left"/>
      <w:pPr>
        <w:ind w:left="2177" w:hanging="360"/>
      </w:pPr>
      <w:rPr>
        <w:rFonts w:hint="default"/>
      </w:rPr>
    </w:lvl>
    <w:lvl w:ilvl="5">
      <w:start w:val="1"/>
      <w:numFmt w:val="none"/>
      <w:lvlText w:val=""/>
      <w:lvlJc w:val="left"/>
      <w:pPr>
        <w:ind w:left="2537" w:hanging="360"/>
      </w:pPr>
      <w:rPr>
        <w:rFonts w:hint="default"/>
      </w:rPr>
    </w:lvl>
    <w:lvl w:ilvl="6">
      <w:start w:val="1"/>
      <w:numFmt w:val="none"/>
      <w:lvlText w:val=""/>
      <w:lvlJc w:val="left"/>
      <w:pPr>
        <w:ind w:left="2897" w:hanging="360"/>
      </w:pPr>
      <w:rPr>
        <w:rFonts w:hint="default"/>
      </w:rPr>
    </w:lvl>
    <w:lvl w:ilvl="7">
      <w:start w:val="1"/>
      <w:numFmt w:val="none"/>
      <w:lvlText w:val=""/>
      <w:lvlJc w:val="left"/>
      <w:pPr>
        <w:ind w:left="3257" w:hanging="360"/>
      </w:pPr>
      <w:rPr>
        <w:rFonts w:hint="default"/>
      </w:rPr>
    </w:lvl>
    <w:lvl w:ilvl="8">
      <w:start w:val="1"/>
      <w:numFmt w:val="none"/>
      <w:lvlText w:val=""/>
      <w:lvlJc w:val="left"/>
      <w:pPr>
        <w:ind w:left="3617" w:hanging="360"/>
      </w:pPr>
      <w:rPr>
        <w:rFonts w:hint="default"/>
      </w:rPr>
    </w:lvl>
  </w:abstractNum>
  <w:abstractNum w:abstractNumId="19">
    <w:nsid w:val="13F14A2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0">
    <w:nsid w:val="13F973D9"/>
    <w:multiLevelType w:val="multilevel"/>
    <w:tmpl w:val="E58816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194230B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2">
    <w:nsid w:val="1A3B7C1A"/>
    <w:multiLevelType w:val="hybridMultilevel"/>
    <w:tmpl w:val="01103A16"/>
    <w:lvl w:ilvl="0" w:tplc="36140004">
      <w:start w:val="1"/>
      <w:numFmt w:val="decimal"/>
      <w:lvlText w:val="%1."/>
      <w:lvlJc w:val="left"/>
      <w:pPr>
        <w:ind w:left="1336" w:hanging="360"/>
      </w:pPr>
      <w:rPr>
        <w:rFonts w:hint="default"/>
      </w:rPr>
    </w:lvl>
    <w:lvl w:ilvl="1" w:tplc="04100019" w:tentative="1">
      <w:start w:val="1"/>
      <w:numFmt w:val="lowerLetter"/>
      <w:lvlText w:val="%2."/>
      <w:lvlJc w:val="left"/>
      <w:pPr>
        <w:ind w:left="2056" w:hanging="360"/>
      </w:pPr>
    </w:lvl>
    <w:lvl w:ilvl="2" w:tplc="0410001B" w:tentative="1">
      <w:start w:val="1"/>
      <w:numFmt w:val="lowerRoman"/>
      <w:lvlText w:val="%3."/>
      <w:lvlJc w:val="right"/>
      <w:pPr>
        <w:ind w:left="2776" w:hanging="180"/>
      </w:pPr>
    </w:lvl>
    <w:lvl w:ilvl="3" w:tplc="0410000F" w:tentative="1">
      <w:start w:val="1"/>
      <w:numFmt w:val="decimal"/>
      <w:lvlText w:val="%4."/>
      <w:lvlJc w:val="left"/>
      <w:pPr>
        <w:ind w:left="3496" w:hanging="360"/>
      </w:pPr>
    </w:lvl>
    <w:lvl w:ilvl="4" w:tplc="04100019" w:tentative="1">
      <w:start w:val="1"/>
      <w:numFmt w:val="lowerLetter"/>
      <w:lvlText w:val="%5."/>
      <w:lvlJc w:val="left"/>
      <w:pPr>
        <w:ind w:left="4216" w:hanging="360"/>
      </w:pPr>
    </w:lvl>
    <w:lvl w:ilvl="5" w:tplc="0410001B" w:tentative="1">
      <w:start w:val="1"/>
      <w:numFmt w:val="lowerRoman"/>
      <w:lvlText w:val="%6."/>
      <w:lvlJc w:val="right"/>
      <w:pPr>
        <w:ind w:left="4936" w:hanging="180"/>
      </w:pPr>
    </w:lvl>
    <w:lvl w:ilvl="6" w:tplc="0410000F" w:tentative="1">
      <w:start w:val="1"/>
      <w:numFmt w:val="decimal"/>
      <w:lvlText w:val="%7."/>
      <w:lvlJc w:val="left"/>
      <w:pPr>
        <w:ind w:left="5656" w:hanging="360"/>
      </w:pPr>
    </w:lvl>
    <w:lvl w:ilvl="7" w:tplc="04100019" w:tentative="1">
      <w:start w:val="1"/>
      <w:numFmt w:val="lowerLetter"/>
      <w:lvlText w:val="%8."/>
      <w:lvlJc w:val="left"/>
      <w:pPr>
        <w:ind w:left="6376" w:hanging="360"/>
      </w:pPr>
    </w:lvl>
    <w:lvl w:ilvl="8" w:tplc="0410001B" w:tentative="1">
      <w:start w:val="1"/>
      <w:numFmt w:val="lowerRoman"/>
      <w:lvlText w:val="%9."/>
      <w:lvlJc w:val="right"/>
      <w:pPr>
        <w:ind w:left="7096" w:hanging="180"/>
      </w:pPr>
    </w:lvl>
  </w:abstractNum>
  <w:abstractNum w:abstractNumId="23">
    <w:nsid w:val="1A753297"/>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4">
    <w:nsid w:val="1A782716"/>
    <w:multiLevelType w:val="multilevel"/>
    <w:tmpl w:val="64546FC6"/>
    <w:lvl w:ilvl="0">
      <w:start w:val="1"/>
      <w:numFmt w:val="decimal"/>
      <w:pStyle w:val="Titolo1"/>
      <w:lvlText w:val="%1."/>
      <w:lvlJc w:val="left"/>
      <w:pPr>
        <w:ind w:left="360" w:hanging="360"/>
      </w:pPr>
    </w:lvl>
    <w:lvl w:ilvl="1">
      <w:start w:val="1"/>
      <w:numFmt w:val="decimal"/>
      <w:pStyle w:val="Titolo2"/>
      <w:isLgl/>
      <w:lvlText w:val="%1.%2."/>
      <w:lvlJc w:val="left"/>
      <w:pPr>
        <w:ind w:left="720" w:hanging="720"/>
      </w:pPr>
      <w:rPr>
        <w:rFonts w:hint="default"/>
      </w:rPr>
    </w:lvl>
    <w:lvl w:ilvl="2">
      <w:start w:val="1"/>
      <w:numFmt w:val="decimal"/>
      <w:pStyle w:val="Titolo3"/>
      <w:isLg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Titolo4"/>
      <w:isLg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nsid w:val="1A846F1C"/>
    <w:multiLevelType w:val="hybridMultilevel"/>
    <w:tmpl w:val="7D2453E8"/>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1BF54AE2"/>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7">
    <w:nsid w:val="1C730C11"/>
    <w:multiLevelType w:val="multilevel"/>
    <w:tmpl w:val="B54C98CE"/>
    <w:name w:val="Elenco scenario principale22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8">
    <w:nsid w:val="1DFF6596"/>
    <w:multiLevelType w:val="hybridMultilevel"/>
    <w:tmpl w:val="EA3CC422"/>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209F2BE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0">
    <w:nsid w:val="2277697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1">
    <w:nsid w:val="23C2744D"/>
    <w:multiLevelType w:val="hybridMultilevel"/>
    <w:tmpl w:val="092AF5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nsid w:val="25B6025D"/>
    <w:multiLevelType w:val="multilevel"/>
    <w:tmpl w:val="9FC241D0"/>
    <w:name w:val="Elenco scenario alternativo 1"/>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3">
    <w:nsid w:val="27825FF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nsid w:val="2B6867E8"/>
    <w:multiLevelType w:val="hybridMultilevel"/>
    <w:tmpl w:val="05F874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2D251D9D"/>
    <w:multiLevelType w:val="multilevel"/>
    <w:tmpl w:val="5FC81AAC"/>
    <w:name w:val="Elenco scenario principal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Restart w:val="0"/>
      <w:suff w:val="nothing"/>
      <w:lvlText w:val=""/>
      <w:lvlJc w:val="left"/>
      <w:pPr>
        <w:ind w:left="1440" w:hanging="360"/>
      </w:pPr>
      <w:rPr>
        <w:rFonts w:hint="default"/>
      </w:rPr>
    </w:lvl>
    <w:lvl w:ilvl="4">
      <w:start w:val="1"/>
      <w:numFmt w:val="none"/>
      <w:lvlRestart w:val="0"/>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6">
    <w:nsid w:val="3280226E"/>
    <w:multiLevelType w:val="hybridMultilevel"/>
    <w:tmpl w:val="C3FC218E"/>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3376608F"/>
    <w:multiLevelType w:val="hybridMultilevel"/>
    <w:tmpl w:val="7EEEFBE4"/>
    <w:lvl w:ilvl="0" w:tplc="38928A80">
      <w:start w:val="1"/>
      <w:numFmt w:val="decimalZero"/>
      <w:lvlText w:val="UC-AREA02-%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37CF46E1"/>
    <w:multiLevelType w:val="hybridMultilevel"/>
    <w:tmpl w:val="B41ADF46"/>
    <w:lvl w:ilvl="0" w:tplc="F33AB218">
      <w:start w:val="1"/>
      <w:numFmt w:val="decimal"/>
      <w:lvlText w:val="%1."/>
      <w:lvlJc w:val="left"/>
      <w:pPr>
        <w:ind w:left="862"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9">
    <w:nsid w:val="39791D1A"/>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0">
    <w:nsid w:val="3B266E9B"/>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1">
    <w:nsid w:val="3B3474A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2">
    <w:nsid w:val="3D5D4B81"/>
    <w:multiLevelType w:val="hybridMultilevel"/>
    <w:tmpl w:val="CBCCEDF4"/>
    <w:lvl w:ilvl="0" w:tplc="2D98A0F0">
      <w:start w:val="1"/>
      <w:numFmt w:val="lowerLetter"/>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3DAB7850"/>
    <w:multiLevelType w:val="multilevel"/>
    <w:tmpl w:val="B54C98CE"/>
    <w:name w:val="Elenco scenario principale2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4">
    <w:nsid w:val="3DBE6BD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5">
    <w:nsid w:val="3F310C4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6">
    <w:nsid w:val="3F887E7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7">
    <w:nsid w:val="422C5BCA"/>
    <w:multiLevelType w:val="hybridMultilevel"/>
    <w:tmpl w:val="59D6E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nsid w:val="496915C5"/>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9">
    <w:nsid w:val="4A461760"/>
    <w:multiLevelType w:val="hybridMultilevel"/>
    <w:tmpl w:val="2A660DD8"/>
    <w:lvl w:ilvl="0" w:tplc="71FAFD40">
      <w:start w:val="1"/>
      <w:numFmt w:val="decimal"/>
      <w:lvlText w:val="%1."/>
      <w:lvlJc w:val="left"/>
      <w:pPr>
        <w:ind w:left="833" w:hanging="360"/>
      </w:pPr>
      <w:rPr>
        <w:rFonts w:hint="default"/>
      </w:rPr>
    </w:lvl>
    <w:lvl w:ilvl="1" w:tplc="04100019" w:tentative="1">
      <w:start w:val="1"/>
      <w:numFmt w:val="lowerLetter"/>
      <w:lvlText w:val="%2."/>
      <w:lvlJc w:val="left"/>
      <w:pPr>
        <w:ind w:left="1553" w:hanging="360"/>
      </w:pPr>
    </w:lvl>
    <w:lvl w:ilvl="2" w:tplc="0410001B" w:tentative="1">
      <w:start w:val="1"/>
      <w:numFmt w:val="lowerRoman"/>
      <w:lvlText w:val="%3."/>
      <w:lvlJc w:val="right"/>
      <w:pPr>
        <w:ind w:left="2273" w:hanging="180"/>
      </w:pPr>
    </w:lvl>
    <w:lvl w:ilvl="3" w:tplc="0410000F" w:tentative="1">
      <w:start w:val="1"/>
      <w:numFmt w:val="decimal"/>
      <w:lvlText w:val="%4."/>
      <w:lvlJc w:val="left"/>
      <w:pPr>
        <w:ind w:left="2993" w:hanging="360"/>
      </w:pPr>
    </w:lvl>
    <w:lvl w:ilvl="4" w:tplc="04100019" w:tentative="1">
      <w:start w:val="1"/>
      <w:numFmt w:val="lowerLetter"/>
      <w:lvlText w:val="%5."/>
      <w:lvlJc w:val="left"/>
      <w:pPr>
        <w:ind w:left="3713" w:hanging="360"/>
      </w:pPr>
    </w:lvl>
    <w:lvl w:ilvl="5" w:tplc="0410001B" w:tentative="1">
      <w:start w:val="1"/>
      <w:numFmt w:val="lowerRoman"/>
      <w:lvlText w:val="%6."/>
      <w:lvlJc w:val="right"/>
      <w:pPr>
        <w:ind w:left="4433" w:hanging="180"/>
      </w:pPr>
    </w:lvl>
    <w:lvl w:ilvl="6" w:tplc="0410000F" w:tentative="1">
      <w:start w:val="1"/>
      <w:numFmt w:val="decimal"/>
      <w:lvlText w:val="%7."/>
      <w:lvlJc w:val="left"/>
      <w:pPr>
        <w:ind w:left="5153" w:hanging="360"/>
      </w:pPr>
    </w:lvl>
    <w:lvl w:ilvl="7" w:tplc="04100019" w:tentative="1">
      <w:start w:val="1"/>
      <w:numFmt w:val="lowerLetter"/>
      <w:lvlText w:val="%8."/>
      <w:lvlJc w:val="left"/>
      <w:pPr>
        <w:ind w:left="5873" w:hanging="360"/>
      </w:pPr>
    </w:lvl>
    <w:lvl w:ilvl="8" w:tplc="0410001B" w:tentative="1">
      <w:start w:val="1"/>
      <w:numFmt w:val="lowerRoman"/>
      <w:lvlText w:val="%9."/>
      <w:lvlJc w:val="right"/>
      <w:pPr>
        <w:ind w:left="6593" w:hanging="180"/>
      </w:pPr>
    </w:lvl>
  </w:abstractNum>
  <w:abstractNum w:abstractNumId="50">
    <w:nsid w:val="4AD22DA7"/>
    <w:multiLevelType w:val="multilevel"/>
    <w:tmpl w:val="A4861798"/>
    <w:name w:val="Elenco scenario principale3"/>
    <w:lvl w:ilvl="0">
      <w:start w:val="1"/>
      <w:numFmt w:val="decimal"/>
      <w:lvlText w:val="%1."/>
      <w:lvlJc w:val="left"/>
      <w:pPr>
        <w:ind w:left="1688" w:hanging="360"/>
      </w:pPr>
      <w:rPr>
        <w:rFonts w:hint="default"/>
      </w:rPr>
    </w:lvl>
    <w:lvl w:ilvl="1">
      <w:start w:val="1"/>
      <w:numFmt w:val="bullet"/>
      <w:lvlText w:val=""/>
      <w:lvlJc w:val="left"/>
      <w:pPr>
        <w:ind w:left="2048" w:hanging="360"/>
      </w:pPr>
      <w:rPr>
        <w:rFonts w:ascii="Symbol" w:hAnsi="Symbol" w:hint="default"/>
        <w:color w:val="auto"/>
      </w:rPr>
    </w:lvl>
    <w:lvl w:ilvl="2">
      <w:start w:val="1"/>
      <w:numFmt w:val="lowerLetter"/>
      <w:lvlText w:val="%3)"/>
      <w:lvlJc w:val="left"/>
      <w:pPr>
        <w:ind w:left="2408" w:hanging="360"/>
      </w:pPr>
      <w:rPr>
        <w:rFonts w:hint="default"/>
      </w:rPr>
    </w:lvl>
    <w:lvl w:ilvl="3">
      <w:start w:val="1"/>
      <w:numFmt w:val="none"/>
      <w:lvlText w:val=""/>
      <w:lvlJc w:val="left"/>
      <w:pPr>
        <w:ind w:left="2768" w:hanging="360"/>
      </w:pPr>
      <w:rPr>
        <w:rFonts w:hint="default"/>
      </w:rPr>
    </w:lvl>
    <w:lvl w:ilvl="4">
      <w:start w:val="1"/>
      <w:numFmt w:val="none"/>
      <w:lvlText w:val=""/>
      <w:lvlJc w:val="left"/>
      <w:pPr>
        <w:ind w:left="3128" w:hanging="360"/>
      </w:pPr>
      <w:rPr>
        <w:rFonts w:hint="default"/>
      </w:rPr>
    </w:lvl>
    <w:lvl w:ilvl="5">
      <w:start w:val="1"/>
      <w:numFmt w:val="none"/>
      <w:lvlText w:val=""/>
      <w:lvlJc w:val="left"/>
      <w:pPr>
        <w:ind w:left="3488" w:hanging="360"/>
      </w:pPr>
      <w:rPr>
        <w:rFonts w:hint="default"/>
      </w:rPr>
    </w:lvl>
    <w:lvl w:ilvl="6">
      <w:start w:val="1"/>
      <w:numFmt w:val="none"/>
      <w:lvlText w:val=""/>
      <w:lvlJc w:val="left"/>
      <w:pPr>
        <w:ind w:left="3848" w:hanging="360"/>
      </w:pPr>
      <w:rPr>
        <w:rFonts w:hint="default"/>
      </w:rPr>
    </w:lvl>
    <w:lvl w:ilvl="7">
      <w:start w:val="1"/>
      <w:numFmt w:val="none"/>
      <w:lvlText w:val=""/>
      <w:lvlJc w:val="left"/>
      <w:pPr>
        <w:ind w:left="4208" w:hanging="360"/>
      </w:pPr>
      <w:rPr>
        <w:rFonts w:hint="default"/>
      </w:rPr>
    </w:lvl>
    <w:lvl w:ilvl="8">
      <w:start w:val="1"/>
      <w:numFmt w:val="none"/>
      <w:lvlText w:val=""/>
      <w:lvlJc w:val="left"/>
      <w:pPr>
        <w:ind w:left="4568" w:hanging="360"/>
      </w:pPr>
      <w:rPr>
        <w:rFonts w:hint="default"/>
      </w:rPr>
    </w:lvl>
  </w:abstractNum>
  <w:abstractNum w:abstractNumId="51">
    <w:nsid w:val="4C482749"/>
    <w:multiLevelType w:val="hybridMultilevel"/>
    <w:tmpl w:val="AB4872B0"/>
    <w:lvl w:ilvl="0" w:tplc="FA701EEC">
      <w:start w:val="1"/>
      <w:numFmt w:val="decimal"/>
      <w:lvlText w:val="%1"/>
      <w:lvlJc w:val="left"/>
      <w:pPr>
        <w:ind w:left="1288" w:hanging="360"/>
      </w:pPr>
      <w:rPr>
        <w:rFonts w:hint="default"/>
        <w:vertAlign w:val="superscrip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nsid w:val="4D3D6FC5"/>
    <w:multiLevelType w:val="multilevel"/>
    <w:tmpl w:val="AA5E6C3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3">
    <w:nsid w:val="4DDC30A8"/>
    <w:multiLevelType w:val="hybridMultilevel"/>
    <w:tmpl w:val="330E23D0"/>
    <w:lvl w:ilvl="0" w:tplc="54384EA2">
      <w:start w:val="1"/>
      <w:numFmt w:val="decimalZero"/>
      <w:lvlText w:val="UC-AREA01-%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nsid w:val="4EB66592"/>
    <w:multiLevelType w:val="multilevel"/>
    <w:tmpl w:val="B54C98CE"/>
    <w:name w:val="Elenco scenario principale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5">
    <w:nsid w:val="4F386701"/>
    <w:multiLevelType w:val="multilevel"/>
    <w:tmpl w:val="B54C98CE"/>
    <w:name w:val="Elenco scenario principale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6">
    <w:nsid w:val="4F50025D"/>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7">
    <w:nsid w:val="4F884E3B"/>
    <w:multiLevelType w:val="hybridMultilevel"/>
    <w:tmpl w:val="D3642E02"/>
    <w:lvl w:ilvl="0" w:tplc="4EE07640">
      <w:start w:val="1"/>
      <w:numFmt w:val="decimal"/>
      <w:lvlText w:val="%1."/>
      <w:lvlJc w:val="left"/>
      <w:pPr>
        <w:ind w:left="1032" w:hanging="360"/>
      </w:pPr>
      <w:rPr>
        <w:rFonts w:hint="default"/>
      </w:rPr>
    </w:lvl>
    <w:lvl w:ilvl="1" w:tplc="04100019" w:tentative="1">
      <w:start w:val="1"/>
      <w:numFmt w:val="lowerLetter"/>
      <w:lvlText w:val="%2."/>
      <w:lvlJc w:val="left"/>
      <w:pPr>
        <w:ind w:left="1752" w:hanging="360"/>
      </w:pPr>
    </w:lvl>
    <w:lvl w:ilvl="2" w:tplc="0410001B" w:tentative="1">
      <w:start w:val="1"/>
      <w:numFmt w:val="lowerRoman"/>
      <w:lvlText w:val="%3."/>
      <w:lvlJc w:val="right"/>
      <w:pPr>
        <w:ind w:left="2472" w:hanging="180"/>
      </w:pPr>
    </w:lvl>
    <w:lvl w:ilvl="3" w:tplc="0410000F" w:tentative="1">
      <w:start w:val="1"/>
      <w:numFmt w:val="decimal"/>
      <w:lvlText w:val="%4."/>
      <w:lvlJc w:val="left"/>
      <w:pPr>
        <w:ind w:left="3192" w:hanging="360"/>
      </w:pPr>
    </w:lvl>
    <w:lvl w:ilvl="4" w:tplc="04100019" w:tentative="1">
      <w:start w:val="1"/>
      <w:numFmt w:val="lowerLetter"/>
      <w:lvlText w:val="%5."/>
      <w:lvlJc w:val="left"/>
      <w:pPr>
        <w:ind w:left="3912" w:hanging="360"/>
      </w:pPr>
    </w:lvl>
    <w:lvl w:ilvl="5" w:tplc="0410001B" w:tentative="1">
      <w:start w:val="1"/>
      <w:numFmt w:val="lowerRoman"/>
      <w:lvlText w:val="%6."/>
      <w:lvlJc w:val="right"/>
      <w:pPr>
        <w:ind w:left="4632" w:hanging="180"/>
      </w:pPr>
    </w:lvl>
    <w:lvl w:ilvl="6" w:tplc="0410000F" w:tentative="1">
      <w:start w:val="1"/>
      <w:numFmt w:val="decimal"/>
      <w:lvlText w:val="%7."/>
      <w:lvlJc w:val="left"/>
      <w:pPr>
        <w:ind w:left="5352" w:hanging="360"/>
      </w:pPr>
    </w:lvl>
    <w:lvl w:ilvl="7" w:tplc="04100019" w:tentative="1">
      <w:start w:val="1"/>
      <w:numFmt w:val="lowerLetter"/>
      <w:lvlText w:val="%8."/>
      <w:lvlJc w:val="left"/>
      <w:pPr>
        <w:ind w:left="6072" w:hanging="360"/>
      </w:pPr>
    </w:lvl>
    <w:lvl w:ilvl="8" w:tplc="0410001B" w:tentative="1">
      <w:start w:val="1"/>
      <w:numFmt w:val="lowerRoman"/>
      <w:lvlText w:val="%9."/>
      <w:lvlJc w:val="right"/>
      <w:pPr>
        <w:ind w:left="6792" w:hanging="180"/>
      </w:pPr>
    </w:lvl>
  </w:abstractNum>
  <w:abstractNum w:abstractNumId="58">
    <w:nsid w:val="4FE66D1D"/>
    <w:multiLevelType w:val="multilevel"/>
    <w:tmpl w:val="0410001D"/>
    <w:name w:val="Elenco scenario principale2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nsid w:val="548D6901"/>
    <w:multiLevelType w:val="multilevel"/>
    <w:tmpl w:val="E58816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0">
    <w:nsid w:val="54E7742C"/>
    <w:multiLevelType w:val="hybridMultilevel"/>
    <w:tmpl w:val="7524799E"/>
    <w:lvl w:ilvl="0" w:tplc="36140004">
      <w:start w:val="1"/>
      <w:numFmt w:val="decimal"/>
      <w:lvlText w:val="%1."/>
      <w:lvlJc w:val="left"/>
      <w:pPr>
        <w:ind w:left="672" w:hanging="360"/>
      </w:pPr>
      <w:rPr>
        <w:rFonts w:hint="default"/>
      </w:rPr>
    </w:lvl>
    <w:lvl w:ilvl="1" w:tplc="04100019" w:tentative="1">
      <w:start w:val="1"/>
      <w:numFmt w:val="lowerLetter"/>
      <w:lvlText w:val="%2."/>
      <w:lvlJc w:val="left"/>
      <w:pPr>
        <w:ind w:left="1392" w:hanging="360"/>
      </w:pPr>
    </w:lvl>
    <w:lvl w:ilvl="2" w:tplc="0410001B" w:tentative="1">
      <w:start w:val="1"/>
      <w:numFmt w:val="lowerRoman"/>
      <w:lvlText w:val="%3."/>
      <w:lvlJc w:val="right"/>
      <w:pPr>
        <w:ind w:left="2112" w:hanging="180"/>
      </w:pPr>
    </w:lvl>
    <w:lvl w:ilvl="3" w:tplc="0410000F" w:tentative="1">
      <w:start w:val="1"/>
      <w:numFmt w:val="decimal"/>
      <w:lvlText w:val="%4."/>
      <w:lvlJc w:val="left"/>
      <w:pPr>
        <w:ind w:left="2832" w:hanging="360"/>
      </w:pPr>
    </w:lvl>
    <w:lvl w:ilvl="4" w:tplc="04100019" w:tentative="1">
      <w:start w:val="1"/>
      <w:numFmt w:val="lowerLetter"/>
      <w:lvlText w:val="%5."/>
      <w:lvlJc w:val="left"/>
      <w:pPr>
        <w:ind w:left="3552" w:hanging="360"/>
      </w:pPr>
    </w:lvl>
    <w:lvl w:ilvl="5" w:tplc="0410001B" w:tentative="1">
      <w:start w:val="1"/>
      <w:numFmt w:val="lowerRoman"/>
      <w:lvlText w:val="%6."/>
      <w:lvlJc w:val="right"/>
      <w:pPr>
        <w:ind w:left="4272" w:hanging="180"/>
      </w:pPr>
    </w:lvl>
    <w:lvl w:ilvl="6" w:tplc="0410000F" w:tentative="1">
      <w:start w:val="1"/>
      <w:numFmt w:val="decimal"/>
      <w:lvlText w:val="%7."/>
      <w:lvlJc w:val="left"/>
      <w:pPr>
        <w:ind w:left="4992" w:hanging="360"/>
      </w:pPr>
    </w:lvl>
    <w:lvl w:ilvl="7" w:tplc="04100019" w:tentative="1">
      <w:start w:val="1"/>
      <w:numFmt w:val="lowerLetter"/>
      <w:lvlText w:val="%8."/>
      <w:lvlJc w:val="left"/>
      <w:pPr>
        <w:ind w:left="5712" w:hanging="360"/>
      </w:pPr>
    </w:lvl>
    <w:lvl w:ilvl="8" w:tplc="0410001B" w:tentative="1">
      <w:start w:val="1"/>
      <w:numFmt w:val="lowerRoman"/>
      <w:lvlText w:val="%9."/>
      <w:lvlJc w:val="right"/>
      <w:pPr>
        <w:ind w:left="6432" w:hanging="180"/>
      </w:pPr>
    </w:lvl>
  </w:abstractNum>
  <w:abstractNum w:abstractNumId="61">
    <w:nsid w:val="55F323AE"/>
    <w:multiLevelType w:val="hybridMultilevel"/>
    <w:tmpl w:val="FF1EB18E"/>
    <w:lvl w:ilvl="0" w:tplc="DCC658E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2">
    <w:nsid w:val="57B44E0A"/>
    <w:multiLevelType w:val="multilevel"/>
    <w:tmpl w:val="0410001D"/>
    <w:name w:val="Elenco scenario principale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598640FE"/>
    <w:multiLevelType w:val="hybridMultilevel"/>
    <w:tmpl w:val="1040BB10"/>
    <w:lvl w:ilvl="0" w:tplc="FD986A5E">
      <w:start w:val="1"/>
      <w:numFmt w:val="decimal"/>
      <w:lvlText w:val="%1."/>
      <w:lvlJc w:val="left"/>
      <w:pPr>
        <w:ind w:left="67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nsid w:val="5D250FA1"/>
    <w:multiLevelType w:val="hybridMultilevel"/>
    <w:tmpl w:val="678241E6"/>
    <w:lvl w:ilvl="0" w:tplc="EEA82C3E">
      <w:start w:val="1"/>
      <w:numFmt w:val="decimal"/>
      <w:lvlText w:val="%1."/>
      <w:lvlJc w:val="left"/>
      <w:pPr>
        <w:ind w:left="1097" w:hanging="360"/>
      </w:pPr>
    </w:lvl>
    <w:lvl w:ilvl="1" w:tplc="04100019" w:tentative="1">
      <w:start w:val="1"/>
      <w:numFmt w:val="lowerLetter"/>
      <w:lvlText w:val="%2."/>
      <w:lvlJc w:val="left"/>
      <w:pPr>
        <w:ind w:left="1817" w:hanging="360"/>
      </w:pPr>
    </w:lvl>
    <w:lvl w:ilvl="2" w:tplc="0410001B" w:tentative="1">
      <w:start w:val="1"/>
      <w:numFmt w:val="lowerRoman"/>
      <w:lvlText w:val="%3."/>
      <w:lvlJc w:val="right"/>
      <w:pPr>
        <w:ind w:left="2537" w:hanging="180"/>
      </w:pPr>
    </w:lvl>
    <w:lvl w:ilvl="3" w:tplc="0410000F" w:tentative="1">
      <w:start w:val="1"/>
      <w:numFmt w:val="decimal"/>
      <w:lvlText w:val="%4."/>
      <w:lvlJc w:val="left"/>
      <w:pPr>
        <w:ind w:left="3257" w:hanging="360"/>
      </w:pPr>
    </w:lvl>
    <w:lvl w:ilvl="4" w:tplc="04100019" w:tentative="1">
      <w:start w:val="1"/>
      <w:numFmt w:val="lowerLetter"/>
      <w:lvlText w:val="%5."/>
      <w:lvlJc w:val="left"/>
      <w:pPr>
        <w:ind w:left="3977" w:hanging="360"/>
      </w:pPr>
    </w:lvl>
    <w:lvl w:ilvl="5" w:tplc="0410001B" w:tentative="1">
      <w:start w:val="1"/>
      <w:numFmt w:val="lowerRoman"/>
      <w:lvlText w:val="%6."/>
      <w:lvlJc w:val="right"/>
      <w:pPr>
        <w:ind w:left="4697" w:hanging="180"/>
      </w:pPr>
    </w:lvl>
    <w:lvl w:ilvl="6" w:tplc="0410000F" w:tentative="1">
      <w:start w:val="1"/>
      <w:numFmt w:val="decimal"/>
      <w:lvlText w:val="%7."/>
      <w:lvlJc w:val="left"/>
      <w:pPr>
        <w:ind w:left="5417" w:hanging="360"/>
      </w:pPr>
    </w:lvl>
    <w:lvl w:ilvl="7" w:tplc="04100019" w:tentative="1">
      <w:start w:val="1"/>
      <w:numFmt w:val="lowerLetter"/>
      <w:lvlText w:val="%8."/>
      <w:lvlJc w:val="left"/>
      <w:pPr>
        <w:ind w:left="6137" w:hanging="360"/>
      </w:pPr>
    </w:lvl>
    <w:lvl w:ilvl="8" w:tplc="0410001B" w:tentative="1">
      <w:start w:val="1"/>
      <w:numFmt w:val="lowerRoman"/>
      <w:lvlText w:val="%9."/>
      <w:lvlJc w:val="right"/>
      <w:pPr>
        <w:ind w:left="6857" w:hanging="180"/>
      </w:pPr>
    </w:lvl>
  </w:abstractNum>
  <w:abstractNum w:abstractNumId="65">
    <w:nsid w:val="60747EA7"/>
    <w:multiLevelType w:val="hybridMultilevel"/>
    <w:tmpl w:val="241CCEE2"/>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nsid w:val="60990F8E"/>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7">
    <w:nsid w:val="621476E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8">
    <w:nsid w:val="627D2C6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9">
    <w:nsid w:val="639E737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0">
    <w:nsid w:val="63AF7750"/>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1">
    <w:nsid w:val="641711FA"/>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2">
    <w:nsid w:val="64A0157B"/>
    <w:multiLevelType w:val="hybridMultilevel"/>
    <w:tmpl w:val="62E2DA18"/>
    <w:lvl w:ilvl="0" w:tplc="04100001">
      <w:start w:val="1"/>
      <w:numFmt w:val="bullet"/>
      <w:lvlText w:val=""/>
      <w:lvlJc w:val="left"/>
      <w:pPr>
        <w:ind w:left="672" w:hanging="360"/>
      </w:pPr>
      <w:rPr>
        <w:rFonts w:ascii="Symbol" w:hAnsi="Symbol" w:hint="default"/>
      </w:rPr>
    </w:lvl>
    <w:lvl w:ilvl="1" w:tplc="04100019" w:tentative="1">
      <w:start w:val="1"/>
      <w:numFmt w:val="lowerLetter"/>
      <w:lvlText w:val="%2."/>
      <w:lvlJc w:val="left"/>
      <w:pPr>
        <w:ind w:left="1392" w:hanging="360"/>
      </w:pPr>
    </w:lvl>
    <w:lvl w:ilvl="2" w:tplc="0410001B" w:tentative="1">
      <w:start w:val="1"/>
      <w:numFmt w:val="lowerRoman"/>
      <w:lvlText w:val="%3."/>
      <w:lvlJc w:val="right"/>
      <w:pPr>
        <w:ind w:left="2112" w:hanging="180"/>
      </w:pPr>
    </w:lvl>
    <w:lvl w:ilvl="3" w:tplc="0410000F" w:tentative="1">
      <w:start w:val="1"/>
      <w:numFmt w:val="decimal"/>
      <w:lvlText w:val="%4."/>
      <w:lvlJc w:val="left"/>
      <w:pPr>
        <w:ind w:left="2832" w:hanging="360"/>
      </w:pPr>
    </w:lvl>
    <w:lvl w:ilvl="4" w:tplc="04100019" w:tentative="1">
      <w:start w:val="1"/>
      <w:numFmt w:val="lowerLetter"/>
      <w:lvlText w:val="%5."/>
      <w:lvlJc w:val="left"/>
      <w:pPr>
        <w:ind w:left="3552" w:hanging="360"/>
      </w:pPr>
    </w:lvl>
    <w:lvl w:ilvl="5" w:tplc="0410001B" w:tentative="1">
      <w:start w:val="1"/>
      <w:numFmt w:val="lowerRoman"/>
      <w:lvlText w:val="%6."/>
      <w:lvlJc w:val="right"/>
      <w:pPr>
        <w:ind w:left="4272" w:hanging="180"/>
      </w:pPr>
    </w:lvl>
    <w:lvl w:ilvl="6" w:tplc="0410000F" w:tentative="1">
      <w:start w:val="1"/>
      <w:numFmt w:val="decimal"/>
      <w:lvlText w:val="%7."/>
      <w:lvlJc w:val="left"/>
      <w:pPr>
        <w:ind w:left="4992" w:hanging="360"/>
      </w:pPr>
    </w:lvl>
    <w:lvl w:ilvl="7" w:tplc="04100019" w:tentative="1">
      <w:start w:val="1"/>
      <w:numFmt w:val="lowerLetter"/>
      <w:lvlText w:val="%8."/>
      <w:lvlJc w:val="left"/>
      <w:pPr>
        <w:ind w:left="5712" w:hanging="360"/>
      </w:pPr>
    </w:lvl>
    <w:lvl w:ilvl="8" w:tplc="0410001B" w:tentative="1">
      <w:start w:val="1"/>
      <w:numFmt w:val="lowerRoman"/>
      <w:lvlText w:val="%9."/>
      <w:lvlJc w:val="right"/>
      <w:pPr>
        <w:ind w:left="6432" w:hanging="180"/>
      </w:pPr>
    </w:lvl>
  </w:abstractNum>
  <w:abstractNum w:abstractNumId="73">
    <w:nsid w:val="690A785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4">
    <w:nsid w:val="69B92D19"/>
    <w:multiLevelType w:val="hybridMultilevel"/>
    <w:tmpl w:val="10BA373C"/>
    <w:lvl w:ilvl="0" w:tplc="36140004">
      <w:start w:val="1"/>
      <w:numFmt w:val="decimal"/>
      <w:lvlText w:val="%1."/>
      <w:lvlJc w:val="left"/>
      <w:pPr>
        <w:ind w:left="1145" w:hanging="360"/>
      </w:pPr>
      <w:rPr>
        <w:rFonts w:hint="default"/>
      </w:rPr>
    </w:lvl>
    <w:lvl w:ilvl="1" w:tplc="04100019" w:tentative="1">
      <w:start w:val="1"/>
      <w:numFmt w:val="lowerLetter"/>
      <w:lvlText w:val="%2."/>
      <w:lvlJc w:val="left"/>
      <w:pPr>
        <w:ind w:left="1913" w:hanging="360"/>
      </w:pPr>
    </w:lvl>
    <w:lvl w:ilvl="2" w:tplc="0410001B" w:tentative="1">
      <w:start w:val="1"/>
      <w:numFmt w:val="lowerRoman"/>
      <w:lvlText w:val="%3."/>
      <w:lvlJc w:val="right"/>
      <w:pPr>
        <w:ind w:left="2633" w:hanging="180"/>
      </w:pPr>
    </w:lvl>
    <w:lvl w:ilvl="3" w:tplc="0410000F" w:tentative="1">
      <w:start w:val="1"/>
      <w:numFmt w:val="decimal"/>
      <w:lvlText w:val="%4."/>
      <w:lvlJc w:val="left"/>
      <w:pPr>
        <w:ind w:left="3353" w:hanging="360"/>
      </w:pPr>
    </w:lvl>
    <w:lvl w:ilvl="4" w:tplc="04100019" w:tentative="1">
      <w:start w:val="1"/>
      <w:numFmt w:val="lowerLetter"/>
      <w:lvlText w:val="%5."/>
      <w:lvlJc w:val="left"/>
      <w:pPr>
        <w:ind w:left="4073" w:hanging="360"/>
      </w:pPr>
    </w:lvl>
    <w:lvl w:ilvl="5" w:tplc="0410001B" w:tentative="1">
      <w:start w:val="1"/>
      <w:numFmt w:val="lowerRoman"/>
      <w:lvlText w:val="%6."/>
      <w:lvlJc w:val="right"/>
      <w:pPr>
        <w:ind w:left="4793" w:hanging="180"/>
      </w:pPr>
    </w:lvl>
    <w:lvl w:ilvl="6" w:tplc="0410000F" w:tentative="1">
      <w:start w:val="1"/>
      <w:numFmt w:val="decimal"/>
      <w:lvlText w:val="%7."/>
      <w:lvlJc w:val="left"/>
      <w:pPr>
        <w:ind w:left="5513" w:hanging="360"/>
      </w:pPr>
    </w:lvl>
    <w:lvl w:ilvl="7" w:tplc="04100019" w:tentative="1">
      <w:start w:val="1"/>
      <w:numFmt w:val="lowerLetter"/>
      <w:lvlText w:val="%8."/>
      <w:lvlJc w:val="left"/>
      <w:pPr>
        <w:ind w:left="6233" w:hanging="360"/>
      </w:pPr>
    </w:lvl>
    <w:lvl w:ilvl="8" w:tplc="0410001B" w:tentative="1">
      <w:start w:val="1"/>
      <w:numFmt w:val="lowerRoman"/>
      <w:lvlText w:val="%9."/>
      <w:lvlJc w:val="right"/>
      <w:pPr>
        <w:ind w:left="6953" w:hanging="180"/>
      </w:pPr>
    </w:lvl>
  </w:abstractNum>
  <w:abstractNum w:abstractNumId="75">
    <w:nsid w:val="6A286091"/>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6">
    <w:nsid w:val="6A493650"/>
    <w:multiLevelType w:val="hybridMultilevel"/>
    <w:tmpl w:val="8BC2102C"/>
    <w:lvl w:ilvl="0" w:tplc="04100001">
      <w:start w:val="1"/>
      <w:numFmt w:val="bullet"/>
      <w:lvlText w:val=""/>
      <w:lvlJc w:val="left"/>
      <w:pPr>
        <w:ind w:left="1100" w:hanging="360"/>
      </w:pPr>
      <w:rPr>
        <w:rFonts w:ascii="Symbol" w:hAnsi="Symbol" w:hint="default"/>
      </w:rPr>
    </w:lvl>
    <w:lvl w:ilvl="1" w:tplc="04100019" w:tentative="1">
      <w:start w:val="1"/>
      <w:numFmt w:val="lowerLetter"/>
      <w:lvlText w:val="%2."/>
      <w:lvlJc w:val="left"/>
      <w:pPr>
        <w:ind w:left="1820" w:hanging="360"/>
      </w:pPr>
    </w:lvl>
    <w:lvl w:ilvl="2" w:tplc="0410001B" w:tentative="1">
      <w:start w:val="1"/>
      <w:numFmt w:val="lowerRoman"/>
      <w:lvlText w:val="%3."/>
      <w:lvlJc w:val="right"/>
      <w:pPr>
        <w:ind w:left="2540" w:hanging="180"/>
      </w:pPr>
    </w:lvl>
    <w:lvl w:ilvl="3" w:tplc="0410000F" w:tentative="1">
      <w:start w:val="1"/>
      <w:numFmt w:val="decimal"/>
      <w:lvlText w:val="%4."/>
      <w:lvlJc w:val="left"/>
      <w:pPr>
        <w:ind w:left="3260" w:hanging="360"/>
      </w:pPr>
    </w:lvl>
    <w:lvl w:ilvl="4" w:tplc="04100019" w:tentative="1">
      <w:start w:val="1"/>
      <w:numFmt w:val="lowerLetter"/>
      <w:lvlText w:val="%5."/>
      <w:lvlJc w:val="left"/>
      <w:pPr>
        <w:ind w:left="3980" w:hanging="360"/>
      </w:pPr>
    </w:lvl>
    <w:lvl w:ilvl="5" w:tplc="0410001B" w:tentative="1">
      <w:start w:val="1"/>
      <w:numFmt w:val="lowerRoman"/>
      <w:lvlText w:val="%6."/>
      <w:lvlJc w:val="right"/>
      <w:pPr>
        <w:ind w:left="4700" w:hanging="180"/>
      </w:pPr>
    </w:lvl>
    <w:lvl w:ilvl="6" w:tplc="0410000F" w:tentative="1">
      <w:start w:val="1"/>
      <w:numFmt w:val="decimal"/>
      <w:lvlText w:val="%7."/>
      <w:lvlJc w:val="left"/>
      <w:pPr>
        <w:ind w:left="5420" w:hanging="360"/>
      </w:pPr>
    </w:lvl>
    <w:lvl w:ilvl="7" w:tplc="04100019" w:tentative="1">
      <w:start w:val="1"/>
      <w:numFmt w:val="lowerLetter"/>
      <w:lvlText w:val="%8."/>
      <w:lvlJc w:val="left"/>
      <w:pPr>
        <w:ind w:left="6140" w:hanging="360"/>
      </w:pPr>
    </w:lvl>
    <w:lvl w:ilvl="8" w:tplc="0410001B" w:tentative="1">
      <w:start w:val="1"/>
      <w:numFmt w:val="lowerRoman"/>
      <w:lvlText w:val="%9."/>
      <w:lvlJc w:val="right"/>
      <w:pPr>
        <w:ind w:left="6860" w:hanging="180"/>
      </w:pPr>
    </w:lvl>
  </w:abstractNum>
  <w:abstractNum w:abstractNumId="77">
    <w:nsid w:val="6E267DD3"/>
    <w:multiLevelType w:val="multilevel"/>
    <w:tmpl w:val="B54C98CE"/>
    <w:name w:val="Elenco scenario principale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8">
    <w:nsid w:val="6E504D9A"/>
    <w:multiLevelType w:val="hybridMultilevel"/>
    <w:tmpl w:val="0A78E7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nsid w:val="6F706AC2"/>
    <w:multiLevelType w:val="hybridMultilevel"/>
    <w:tmpl w:val="AC6E7E10"/>
    <w:lvl w:ilvl="0" w:tplc="36140004">
      <w:start w:val="1"/>
      <w:numFmt w:val="decimal"/>
      <w:lvlText w:val="%1."/>
      <w:lvlJc w:val="left"/>
      <w:pPr>
        <w:ind w:left="1392"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0">
    <w:nsid w:val="70B47958"/>
    <w:multiLevelType w:val="hybridMultilevel"/>
    <w:tmpl w:val="ABA8E8AE"/>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nsid w:val="721270B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2">
    <w:nsid w:val="722C5638"/>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3">
    <w:nsid w:val="723226F8"/>
    <w:multiLevelType w:val="multilevel"/>
    <w:tmpl w:val="B54C98CE"/>
    <w:name w:val="Elenco scenario principale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4">
    <w:nsid w:val="7359611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5">
    <w:nsid w:val="748A2029"/>
    <w:multiLevelType w:val="multilevel"/>
    <w:tmpl w:val="B54C98CE"/>
    <w:name w:val="Elenco scenario principale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6">
    <w:nsid w:val="765914B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7">
    <w:nsid w:val="7C551C52"/>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24"/>
  </w:num>
  <w:num w:numId="17">
    <w:abstractNumId w:val="59"/>
  </w:num>
  <w:num w:numId="18">
    <w:abstractNumId w:val="20"/>
  </w:num>
  <w:num w:numId="19">
    <w:abstractNumId w:val="31"/>
  </w:num>
  <w:num w:numId="20">
    <w:abstractNumId w:val="53"/>
  </w:num>
  <w:num w:numId="21">
    <w:abstractNumId w:val="5"/>
    <w:lvlOverride w:ilvl="0">
      <w:lvl w:ilvl="0">
        <w:numFmt w:val="bullet"/>
        <w:lvlText w:val=""/>
        <w:legacy w:legacy="1" w:legacySpace="0" w:legacyIndent="0"/>
        <w:lvlJc w:val="left"/>
        <w:rPr>
          <w:rFonts w:ascii="Symbol" w:hAnsi="Symbol" w:cs="Symbol" w:hint="default"/>
        </w:rPr>
      </w:lvl>
    </w:lvlOverride>
  </w:num>
  <w:num w:numId="22">
    <w:abstractNumId w:val="13"/>
  </w:num>
  <w:num w:numId="23">
    <w:abstractNumId w:val="49"/>
  </w:num>
  <w:num w:numId="24">
    <w:abstractNumId w:val="78"/>
  </w:num>
  <w:num w:numId="25">
    <w:abstractNumId w:val="38"/>
  </w:num>
  <w:num w:numId="26">
    <w:abstractNumId w:val="37"/>
  </w:num>
  <w:num w:numId="27">
    <w:abstractNumId w:val="47"/>
  </w:num>
  <w:num w:numId="28">
    <w:abstractNumId w:val="28"/>
  </w:num>
  <w:num w:numId="29">
    <w:abstractNumId w:val="36"/>
  </w:num>
  <w:num w:numId="30">
    <w:abstractNumId w:val="76"/>
  </w:num>
  <w:num w:numId="31">
    <w:abstractNumId w:val="42"/>
  </w:num>
  <w:num w:numId="32">
    <w:abstractNumId w:val="10"/>
  </w:num>
  <w:num w:numId="33">
    <w:abstractNumId w:val="12"/>
  </w:num>
  <w:num w:numId="34">
    <w:abstractNumId w:val="57"/>
  </w:num>
  <w:num w:numId="35">
    <w:abstractNumId w:val="60"/>
  </w:num>
  <w:num w:numId="36">
    <w:abstractNumId w:val="74"/>
  </w:num>
  <w:num w:numId="37">
    <w:abstractNumId w:val="79"/>
  </w:num>
  <w:num w:numId="38">
    <w:abstractNumId w:val="22"/>
  </w:num>
  <w:num w:numId="39">
    <w:abstractNumId w:val="16"/>
  </w:num>
  <w:num w:numId="40">
    <w:abstractNumId w:val="72"/>
  </w:num>
  <w:num w:numId="41">
    <w:abstractNumId w:val="63"/>
  </w:num>
  <w:num w:numId="42">
    <w:abstractNumId w:val="25"/>
  </w:num>
  <w:num w:numId="43">
    <w:abstractNumId w:val="6"/>
  </w:num>
  <w:num w:numId="44">
    <w:abstractNumId w:val="14"/>
  </w:num>
  <w:num w:numId="45">
    <w:abstractNumId w:val="83"/>
  </w:num>
  <w:num w:numId="46">
    <w:abstractNumId w:val="54"/>
  </w:num>
  <w:num w:numId="47">
    <w:abstractNumId w:val="85"/>
  </w:num>
  <w:num w:numId="48">
    <w:abstractNumId w:val="80"/>
  </w:num>
  <w:num w:numId="49">
    <w:abstractNumId w:val="65"/>
  </w:num>
  <w:num w:numId="50">
    <w:abstractNumId w:val="61"/>
  </w:num>
  <w:num w:numId="51">
    <w:abstractNumId w:val="55"/>
  </w:num>
  <w:num w:numId="52">
    <w:abstractNumId w:val="43"/>
  </w:num>
  <w:num w:numId="53">
    <w:abstractNumId w:val="27"/>
  </w:num>
  <w:num w:numId="54">
    <w:abstractNumId w:val="62"/>
  </w:num>
  <w:num w:numId="55">
    <w:abstractNumId w:val="58"/>
  </w:num>
  <w:num w:numId="56">
    <w:abstractNumId w:val="35"/>
  </w:num>
  <w:num w:numId="57">
    <w:abstractNumId w:val="50"/>
  </w:num>
  <w:num w:numId="58">
    <w:abstractNumId w:val="44"/>
  </w:num>
  <w:num w:numId="59">
    <w:abstractNumId w:val="32"/>
  </w:num>
  <w:num w:numId="60">
    <w:abstractNumId w:val="17"/>
  </w:num>
  <w:num w:numId="61">
    <w:abstractNumId w:val="75"/>
  </w:num>
  <w:num w:numId="62">
    <w:abstractNumId w:val="40"/>
  </w:num>
  <w:num w:numId="63">
    <w:abstractNumId w:val="23"/>
  </w:num>
  <w:num w:numId="64">
    <w:abstractNumId w:val="66"/>
  </w:num>
  <w:num w:numId="65">
    <w:abstractNumId w:val="70"/>
  </w:num>
  <w:num w:numId="66">
    <w:abstractNumId w:val="34"/>
  </w:num>
  <w:num w:numId="6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7"/>
  </w:num>
  <w:num w:numId="7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4"/>
  </w:num>
  <w:num w:numId="72">
    <w:abstractNumId w:val="18"/>
  </w:num>
  <w:num w:numId="7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
  </w:num>
  <w:num w:numId="75">
    <w:abstractNumId w:val="52"/>
  </w:num>
  <w:num w:numId="7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2"/>
  </w:num>
  <w:num w:numId="7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6"/>
  </w:num>
  <w:num w:numId="82">
    <w:abstractNumId w:val="39"/>
  </w:num>
  <w:num w:numId="83">
    <w:abstractNumId w:val="21"/>
  </w:num>
  <w:num w:numId="84">
    <w:abstractNumId w:val="45"/>
  </w:num>
  <w:num w:numId="85">
    <w:abstractNumId w:val="9"/>
  </w:num>
  <w:num w:numId="86">
    <w:abstractNumId w:val="11"/>
  </w:num>
  <w:num w:numId="87">
    <w:abstractNumId w:val="26"/>
  </w:num>
  <w:num w:numId="88">
    <w:abstractNumId w:val="33"/>
  </w:num>
  <w:num w:numId="89">
    <w:abstractNumId w:val="8"/>
  </w:num>
  <w:num w:numId="90">
    <w:abstractNumId w:val="84"/>
  </w:num>
  <w:num w:numId="91">
    <w:abstractNumId w:val="82"/>
  </w:num>
  <w:num w:numId="92">
    <w:abstractNumId w:val="81"/>
  </w:num>
  <w:num w:numId="93">
    <w:abstractNumId w:val="68"/>
  </w:num>
  <w:num w:numId="94">
    <w:abstractNumId w:val="86"/>
  </w:num>
  <w:num w:numId="95">
    <w:abstractNumId w:val="46"/>
  </w:num>
  <w:num w:numId="96">
    <w:abstractNumId w:val="48"/>
  </w:num>
  <w:num w:numId="97">
    <w:abstractNumId w:val="41"/>
  </w:num>
  <w:num w:numId="98">
    <w:abstractNumId w:val="73"/>
  </w:num>
  <w:num w:numId="99">
    <w:abstractNumId w:val="67"/>
  </w:num>
  <w:num w:numId="100">
    <w:abstractNumId w:val="69"/>
  </w:num>
  <w:num w:numId="101">
    <w:abstractNumId w:val="29"/>
  </w:num>
  <w:num w:numId="102">
    <w:abstractNumId w:val="30"/>
  </w:num>
  <w:num w:numId="103">
    <w:abstractNumId w:val="71"/>
  </w:num>
  <w:num w:numId="104">
    <w:abstractNumId w:val="87"/>
  </w:num>
  <w:num w:numId="105">
    <w:abstractNumId w:val="15"/>
  </w:num>
  <w:num w:numId="106">
    <w:abstractNumId w:val="19"/>
  </w:num>
  <w:num w:numId="107">
    <w:abstractNumId w:val="51"/>
  </w:num>
  <w:numIdMacAtCleanup w:val="10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ttachedTemplate r:id="rId1"/>
  <w:trackRevisions/>
  <w:defaultTabStop w:val="709"/>
  <w:hyphenationZone w:val="280"/>
  <w:drawingGridHorizontalSpacing w:val="100"/>
  <w:displayHorizontalDrawingGridEvery w:val="2"/>
  <w:characterSpacingControl w:val="doNotCompress"/>
  <w:hdrShapeDefaults>
    <o:shapedefaults v:ext="edit" spidmax="45058">
      <o:colormenu v:ext="edit" fillcolor="none [3204]" strokecolor="none"/>
    </o:shapedefaults>
    <o:shapelayout v:ext="edit">
      <o:idmap v:ext="edit" data="23"/>
      <o:regrouptable v:ext="edit">
        <o:entry new="1" old="0"/>
      </o:regrouptable>
    </o:shapelayout>
  </w:hdrShapeDefaults>
  <w:footnotePr>
    <w:footnote w:id="0"/>
    <w:footnote w:id="1"/>
  </w:footnotePr>
  <w:endnotePr>
    <w:endnote w:id="0"/>
    <w:endnote w:id="1"/>
  </w:endnotePr>
  <w:compat/>
  <w:rsids>
    <w:rsidRoot w:val="00317156"/>
    <w:rsid w:val="0000466C"/>
    <w:rsid w:val="0000556D"/>
    <w:rsid w:val="00074EA3"/>
    <w:rsid w:val="00086FEF"/>
    <w:rsid w:val="000C68A5"/>
    <w:rsid w:val="000D6268"/>
    <w:rsid w:val="000E5451"/>
    <w:rsid w:val="001135D7"/>
    <w:rsid w:val="00133E5A"/>
    <w:rsid w:val="001469BF"/>
    <w:rsid w:val="00181B84"/>
    <w:rsid w:val="00183D28"/>
    <w:rsid w:val="001C614A"/>
    <w:rsid w:val="001C7256"/>
    <w:rsid w:val="00205CC1"/>
    <w:rsid w:val="002237B9"/>
    <w:rsid w:val="002325D5"/>
    <w:rsid w:val="00232611"/>
    <w:rsid w:val="00253EBD"/>
    <w:rsid w:val="00281783"/>
    <w:rsid w:val="00284653"/>
    <w:rsid w:val="00287220"/>
    <w:rsid w:val="002918BC"/>
    <w:rsid w:val="00294378"/>
    <w:rsid w:val="00297B80"/>
    <w:rsid w:val="002A3800"/>
    <w:rsid w:val="002C1067"/>
    <w:rsid w:val="002C4787"/>
    <w:rsid w:val="002C627F"/>
    <w:rsid w:val="002F2A0B"/>
    <w:rsid w:val="002F31B2"/>
    <w:rsid w:val="003001D9"/>
    <w:rsid w:val="00303CAF"/>
    <w:rsid w:val="00303E1F"/>
    <w:rsid w:val="00317156"/>
    <w:rsid w:val="00317DDD"/>
    <w:rsid w:val="00343B4F"/>
    <w:rsid w:val="003442A2"/>
    <w:rsid w:val="00355271"/>
    <w:rsid w:val="00355BE4"/>
    <w:rsid w:val="00356195"/>
    <w:rsid w:val="00361E2A"/>
    <w:rsid w:val="00362000"/>
    <w:rsid w:val="00362B86"/>
    <w:rsid w:val="0036510A"/>
    <w:rsid w:val="00376210"/>
    <w:rsid w:val="00392CA2"/>
    <w:rsid w:val="0039583F"/>
    <w:rsid w:val="003A1B10"/>
    <w:rsid w:val="003A4479"/>
    <w:rsid w:val="003A54FC"/>
    <w:rsid w:val="003B467B"/>
    <w:rsid w:val="003C58B5"/>
    <w:rsid w:val="003D53C9"/>
    <w:rsid w:val="003E0CD1"/>
    <w:rsid w:val="003F7404"/>
    <w:rsid w:val="0040364D"/>
    <w:rsid w:val="004117E8"/>
    <w:rsid w:val="00421EE9"/>
    <w:rsid w:val="00425AE2"/>
    <w:rsid w:val="00435EC4"/>
    <w:rsid w:val="00442C8E"/>
    <w:rsid w:val="00473182"/>
    <w:rsid w:val="00473B4D"/>
    <w:rsid w:val="0047427C"/>
    <w:rsid w:val="004A12D7"/>
    <w:rsid w:val="004A33BB"/>
    <w:rsid w:val="004A5DFF"/>
    <w:rsid w:val="004A7F72"/>
    <w:rsid w:val="004D3552"/>
    <w:rsid w:val="004E3102"/>
    <w:rsid w:val="00517125"/>
    <w:rsid w:val="005218BF"/>
    <w:rsid w:val="00524544"/>
    <w:rsid w:val="0055087F"/>
    <w:rsid w:val="00555CBF"/>
    <w:rsid w:val="00557101"/>
    <w:rsid w:val="00563EF1"/>
    <w:rsid w:val="00570336"/>
    <w:rsid w:val="00573A2F"/>
    <w:rsid w:val="00595B26"/>
    <w:rsid w:val="005A45FC"/>
    <w:rsid w:val="005B5BAC"/>
    <w:rsid w:val="005B6FF9"/>
    <w:rsid w:val="005C206B"/>
    <w:rsid w:val="005E1D46"/>
    <w:rsid w:val="005E2987"/>
    <w:rsid w:val="005E31EB"/>
    <w:rsid w:val="005E6611"/>
    <w:rsid w:val="005F67C9"/>
    <w:rsid w:val="00602866"/>
    <w:rsid w:val="006101FA"/>
    <w:rsid w:val="0061175F"/>
    <w:rsid w:val="00625A4A"/>
    <w:rsid w:val="00626805"/>
    <w:rsid w:val="0065165E"/>
    <w:rsid w:val="006728FE"/>
    <w:rsid w:val="006820F5"/>
    <w:rsid w:val="00685553"/>
    <w:rsid w:val="006A57B4"/>
    <w:rsid w:val="006C0E62"/>
    <w:rsid w:val="006D32C0"/>
    <w:rsid w:val="006D3D33"/>
    <w:rsid w:val="006D515F"/>
    <w:rsid w:val="006F6A3C"/>
    <w:rsid w:val="007014E2"/>
    <w:rsid w:val="007050C9"/>
    <w:rsid w:val="007148B7"/>
    <w:rsid w:val="00734470"/>
    <w:rsid w:val="00740399"/>
    <w:rsid w:val="00753C5F"/>
    <w:rsid w:val="00753FD6"/>
    <w:rsid w:val="00755622"/>
    <w:rsid w:val="0077037E"/>
    <w:rsid w:val="0077101F"/>
    <w:rsid w:val="00772E84"/>
    <w:rsid w:val="0077362D"/>
    <w:rsid w:val="00786BB9"/>
    <w:rsid w:val="007954B7"/>
    <w:rsid w:val="007C2010"/>
    <w:rsid w:val="007C6F2E"/>
    <w:rsid w:val="007D511B"/>
    <w:rsid w:val="007F4FE7"/>
    <w:rsid w:val="00832582"/>
    <w:rsid w:val="008461A5"/>
    <w:rsid w:val="00850387"/>
    <w:rsid w:val="00851A58"/>
    <w:rsid w:val="008653B6"/>
    <w:rsid w:val="008741B8"/>
    <w:rsid w:val="00877822"/>
    <w:rsid w:val="0088276B"/>
    <w:rsid w:val="008859E5"/>
    <w:rsid w:val="00886F87"/>
    <w:rsid w:val="00887D29"/>
    <w:rsid w:val="0089009C"/>
    <w:rsid w:val="00894319"/>
    <w:rsid w:val="00894E83"/>
    <w:rsid w:val="00895E24"/>
    <w:rsid w:val="008A00AF"/>
    <w:rsid w:val="008A1A41"/>
    <w:rsid w:val="008B526A"/>
    <w:rsid w:val="008C62F1"/>
    <w:rsid w:val="008E0C82"/>
    <w:rsid w:val="008E21D0"/>
    <w:rsid w:val="008E3A01"/>
    <w:rsid w:val="008F4999"/>
    <w:rsid w:val="00902D7A"/>
    <w:rsid w:val="009050B6"/>
    <w:rsid w:val="00907E98"/>
    <w:rsid w:val="00923EE2"/>
    <w:rsid w:val="00926319"/>
    <w:rsid w:val="009277F7"/>
    <w:rsid w:val="009310B3"/>
    <w:rsid w:val="00941D29"/>
    <w:rsid w:val="00954CB2"/>
    <w:rsid w:val="00973734"/>
    <w:rsid w:val="00975C46"/>
    <w:rsid w:val="00984F47"/>
    <w:rsid w:val="009852F1"/>
    <w:rsid w:val="009B5917"/>
    <w:rsid w:val="009D240D"/>
    <w:rsid w:val="009E3168"/>
    <w:rsid w:val="009E5D48"/>
    <w:rsid w:val="009F33DD"/>
    <w:rsid w:val="00A22688"/>
    <w:rsid w:val="00A27342"/>
    <w:rsid w:val="00A379ED"/>
    <w:rsid w:val="00A37E1E"/>
    <w:rsid w:val="00A449B3"/>
    <w:rsid w:val="00A5734A"/>
    <w:rsid w:val="00A65AA0"/>
    <w:rsid w:val="00A745CF"/>
    <w:rsid w:val="00A816E0"/>
    <w:rsid w:val="00A8300A"/>
    <w:rsid w:val="00A91480"/>
    <w:rsid w:val="00A91D93"/>
    <w:rsid w:val="00AA62C7"/>
    <w:rsid w:val="00AB0E23"/>
    <w:rsid w:val="00AD5230"/>
    <w:rsid w:val="00AD6B19"/>
    <w:rsid w:val="00AD75E1"/>
    <w:rsid w:val="00AF5B32"/>
    <w:rsid w:val="00B00CB1"/>
    <w:rsid w:val="00B047D0"/>
    <w:rsid w:val="00B04B09"/>
    <w:rsid w:val="00B0674B"/>
    <w:rsid w:val="00B142BF"/>
    <w:rsid w:val="00B177E3"/>
    <w:rsid w:val="00B31E10"/>
    <w:rsid w:val="00B33DFB"/>
    <w:rsid w:val="00B42F1E"/>
    <w:rsid w:val="00B44141"/>
    <w:rsid w:val="00B53CF9"/>
    <w:rsid w:val="00B53DDE"/>
    <w:rsid w:val="00B56C83"/>
    <w:rsid w:val="00B70954"/>
    <w:rsid w:val="00B94882"/>
    <w:rsid w:val="00BB0A61"/>
    <w:rsid w:val="00BB4BA0"/>
    <w:rsid w:val="00BD0DA0"/>
    <w:rsid w:val="00BD3FBB"/>
    <w:rsid w:val="00BF266F"/>
    <w:rsid w:val="00C17125"/>
    <w:rsid w:val="00C21CF1"/>
    <w:rsid w:val="00C25C74"/>
    <w:rsid w:val="00C2752F"/>
    <w:rsid w:val="00C34AD8"/>
    <w:rsid w:val="00C44E8A"/>
    <w:rsid w:val="00C63EA6"/>
    <w:rsid w:val="00C73821"/>
    <w:rsid w:val="00CB78EB"/>
    <w:rsid w:val="00CE4917"/>
    <w:rsid w:val="00CF09F9"/>
    <w:rsid w:val="00CF544B"/>
    <w:rsid w:val="00CF68E4"/>
    <w:rsid w:val="00D024C1"/>
    <w:rsid w:val="00D05A6C"/>
    <w:rsid w:val="00D06FBC"/>
    <w:rsid w:val="00D328DC"/>
    <w:rsid w:val="00D4000A"/>
    <w:rsid w:val="00D56D5C"/>
    <w:rsid w:val="00D57942"/>
    <w:rsid w:val="00D60370"/>
    <w:rsid w:val="00D8235B"/>
    <w:rsid w:val="00D824A6"/>
    <w:rsid w:val="00D9144D"/>
    <w:rsid w:val="00D925B0"/>
    <w:rsid w:val="00DA0866"/>
    <w:rsid w:val="00DD7863"/>
    <w:rsid w:val="00E06543"/>
    <w:rsid w:val="00E07886"/>
    <w:rsid w:val="00E15F66"/>
    <w:rsid w:val="00E210E7"/>
    <w:rsid w:val="00E31FF9"/>
    <w:rsid w:val="00E351F7"/>
    <w:rsid w:val="00E4078F"/>
    <w:rsid w:val="00E4566C"/>
    <w:rsid w:val="00E47127"/>
    <w:rsid w:val="00E6358D"/>
    <w:rsid w:val="00E95329"/>
    <w:rsid w:val="00EB3B6C"/>
    <w:rsid w:val="00EB7BEF"/>
    <w:rsid w:val="00ED3AF2"/>
    <w:rsid w:val="00EF788E"/>
    <w:rsid w:val="00F22BDD"/>
    <w:rsid w:val="00F26DA8"/>
    <w:rsid w:val="00F3067D"/>
    <w:rsid w:val="00F43D0B"/>
    <w:rsid w:val="00F558F8"/>
    <w:rsid w:val="00F6102C"/>
    <w:rsid w:val="00F64247"/>
    <w:rsid w:val="00F74DD8"/>
    <w:rsid w:val="00F77587"/>
    <w:rsid w:val="00F90085"/>
    <w:rsid w:val="00F9442B"/>
    <w:rsid w:val="00FA1F02"/>
    <w:rsid w:val="00FA2E55"/>
    <w:rsid w:val="00FB03DA"/>
    <w:rsid w:val="00FC622E"/>
  </w:rsids>
  <m:mathPr>
    <m:mathFont m:val="Cambria Math"/>
    <m:brkBin m:val="before"/>
    <m:brkBinSub m:val="--"/>
    <m:smallFrac m:val="off"/>
    <m:dispDef/>
    <m:lMargin m:val="0"/>
    <m:rMargin m:val="0"/>
    <m:defJc m:val="centerGroup"/>
    <m:wrapIndent m:val="1440"/>
    <m:intLim m:val="undOvr"/>
    <m:naryLim m:val="subSup"/>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5058">
      <o:colormenu v:ext="edit" fillcolor="none [3204]" strokecolor="none"/>
    </o:shapedefaults>
    <o:shapelayout v:ext="edit">
      <o:idmap v:ext="edit" data="1"/>
      <o:rules v:ext="edit">
        <o:r id="V:Rule3" type="connector" idref="#_x0000_s1077"/>
        <o:r id="V:Rule4" type="connector" idref="#_x0000_s1071"/>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qFormat="1"/>
    <w:lsdException w:name="toc 7" w:qFormat="1"/>
    <w:lsdException w:name="toc 8" w:qFormat="1"/>
    <w:lsdException w:name="toc 9" w:qFormat="1"/>
    <w:lsdException w:name="index heading" w:uiPriority="0"/>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76210"/>
    <w:pPr>
      <w:spacing w:after="0"/>
    </w:pPr>
    <w:rPr>
      <w:rFonts w:eastAsiaTheme="minorEastAsia"/>
      <w:color w:val="000000" w:themeColor="text1"/>
      <w:sz w:val="20"/>
      <w:szCs w:val="20"/>
      <w:lang w:val="it-IT"/>
    </w:rPr>
  </w:style>
  <w:style w:type="paragraph" w:styleId="Titolo1">
    <w:name w:val="heading 1"/>
    <w:basedOn w:val="Normale"/>
    <w:next w:val="Normale"/>
    <w:link w:val="Titolo1Carattere"/>
    <w:uiPriority w:val="9"/>
    <w:qFormat/>
    <w:rsid w:val="00DA0866"/>
    <w:pPr>
      <w:numPr>
        <w:numId w:val="1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727CA3" w:themeFill="accent1"/>
      <w:spacing w:before="200" w:after="240" w:line="276" w:lineRule="auto"/>
      <w:ind w:left="357" w:hanging="357"/>
      <w:outlineLvl w:val="0"/>
    </w:pPr>
    <w:rPr>
      <w:rFonts w:asciiTheme="majorHAnsi" w:eastAsiaTheme="minorHAnsi" w:hAnsiTheme="majorHAnsi" w:cstheme="majorBidi"/>
      <w:b/>
      <w:smallCaps/>
      <w:color w:val="FFFFFF" w:themeColor="background1"/>
      <w:spacing w:val="5"/>
      <w:lang w:val="en-US"/>
    </w:rPr>
  </w:style>
  <w:style w:type="paragraph" w:styleId="Titolo2">
    <w:name w:val="heading 2"/>
    <w:basedOn w:val="Normale"/>
    <w:next w:val="Normale"/>
    <w:link w:val="Titolo2Carattere"/>
    <w:uiPriority w:val="9"/>
    <w:qFormat/>
    <w:rsid w:val="00442C8E"/>
    <w:pPr>
      <w:numPr>
        <w:ilvl w:val="1"/>
        <w:numId w:val="1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200" w:after="240" w:line="276" w:lineRule="auto"/>
      <w:ind w:left="691" w:hanging="578"/>
      <w:outlineLvl w:val="1"/>
    </w:pPr>
    <w:rPr>
      <w:rFonts w:asciiTheme="majorHAnsi" w:eastAsiaTheme="minorHAnsi" w:hAnsiTheme="majorHAnsi" w:cstheme="majorBidi"/>
      <w:smallCaps/>
      <w:color w:val="464653" w:themeColor="text2"/>
      <w:spacing w:val="5"/>
      <w:lang w:val="en-US"/>
    </w:rPr>
  </w:style>
  <w:style w:type="paragraph" w:styleId="Titolo3">
    <w:name w:val="heading 3"/>
    <w:basedOn w:val="Normale"/>
    <w:next w:val="Normale"/>
    <w:link w:val="Titolo3Carattere"/>
    <w:uiPriority w:val="9"/>
    <w:unhideWhenUsed/>
    <w:qFormat/>
    <w:rsid w:val="00FA1F02"/>
    <w:pPr>
      <w:numPr>
        <w:ilvl w:val="2"/>
        <w:numId w:val="16"/>
      </w:numPr>
      <w:pBdr>
        <w:bottom w:val="single" w:sz="6" w:space="1" w:color="727CA3" w:themeColor="accent1"/>
      </w:pBdr>
      <w:spacing w:before="200" w:after="240" w:line="276" w:lineRule="auto"/>
      <w:ind w:left="993" w:hanging="709"/>
      <w:outlineLvl w:val="2"/>
    </w:pPr>
    <w:rPr>
      <w:rFonts w:asciiTheme="majorHAnsi" w:eastAsiaTheme="minorHAnsi" w:hAnsiTheme="majorHAnsi" w:cstheme="majorBidi"/>
      <w:color w:val="464653" w:themeColor="text2"/>
      <w:spacing w:val="5"/>
      <w:lang w:val="en-US"/>
    </w:rPr>
  </w:style>
  <w:style w:type="paragraph" w:styleId="Titolo4">
    <w:name w:val="heading 4"/>
    <w:basedOn w:val="Normale"/>
    <w:next w:val="Normale"/>
    <w:link w:val="Titolo4Carattere"/>
    <w:uiPriority w:val="9"/>
    <w:unhideWhenUsed/>
    <w:qFormat/>
    <w:rsid w:val="00ED3AF2"/>
    <w:pPr>
      <w:numPr>
        <w:ilvl w:val="3"/>
        <w:numId w:val="16"/>
      </w:numPr>
      <w:pBdr>
        <w:bottom w:val="single" w:sz="6" w:space="1" w:color="A6A6A6" w:themeColor="background1" w:themeShade="A6"/>
      </w:pBdr>
      <w:spacing w:before="200" w:after="80"/>
      <w:ind w:left="1276" w:hanging="992"/>
      <w:outlineLvl w:val="3"/>
    </w:pPr>
    <w:rPr>
      <w:rFonts w:asciiTheme="majorHAnsi" w:eastAsiaTheme="minorHAnsi" w:hAnsiTheme="majorHAnsi" w:cstheme="majorBidi"/>
      <w:color w:val="595959" w:themeColor="text1" w:themeTint="A6"/>
      <w:lang w:val="en-US"/>
    </w:rPr>
  </w:style>
  <w:style w:type="paragraph" w:styleId="Titolo5">
    <w:name w:val="heading 5"/>
    <w:basedOn w:val="Normale"/>
    <w:next w:val="Normale"/>
    <w:link w:val="Titolo5Carattere"/>
    <w:uiPriority w:val="9"/>
    <w:semiHidden/>
    <w:unhideWhenUsed/>
    <w:qFormat/>
    <w:rsid w:val="00355271"/>
    <w:pPr>
      <w:pBdr>
        <w:bottom w:val="dashed" w:sz="4" w:space="1" w:color="A6A6A6" w:themeColor="background1" w:themeShade="A6"/>
      </w:pBdr>
      <w:spacing w:before="200" w:after="8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355271"/>
    <w:pPr>
      <w:spacing w:before="200" w:after="80"/>
      <w:outlineLvl w:val="5"/>
    </w:pPr>
    <w:rPr>
      <w:rFonts w:asciiTheme="majorHAnsi" w:eastAsiaTheme="majorEastAsia" w:hAnsiTheme="majorHAnsi" w:cstheme="majorBidi"/>
      <w:b/>
      <w:bCs/>
      <w:color w:val="7F7F7F" w:themeColor="background1" w:themeShade="7F"/>
      <w:sz w:val="18"/>
      <w:szCs w:val="18"/>
    </w:rPr>
  </w:style>
  <w:style w:type="paragraph" w:styleId="Titolo7">
    <w:name w:val="heading 7"/>
    <w:basedOn w:val="Normale"/>
    <w:next w:val="Normale"/>
    <w:link w:val="Titolo7Carattere"/>
    <w:uiPriority w:val="9"/>
    <w:semiHidden/>
    <w:unhideWhenUsed/>
    <w:qFormat/>
    <w:rsid w:val="00355271"/>
    <w:pPr>
      <w:spacing w:before="200" w:after="80"/>
      <w:outlineLvl w:val="6"/>
    </w:pPr>
    <w:rPr>
      <w:rFonts w:asciiTheme="majorHAnsi" w:eastAsiaTheme="majorEastAsia" w:hAnsiTheme="majorHAnsi" w:cstheme="majorBidi"/>
      <w:b/>
      <w:bCs/>
      <w:i/>
      <w:iCs/>
      <w:color w:val="808080" w:themeColor="background1" w:themeShade="80"/>
      <w:sz w:val="18"/>
      <w:szCs w:val="18"/>
    </w:rPr>
  </w:style>
  <w:style w:type="paragraph" w:styleId="Titolo8">
    <w:name w:val="heading 8"/>
    <w:basedOn w:val="Normale"/>
    <w:next w:val="Normale"/>
    <w:link w:val="Titolo8Carattere"/>
    <w:uiPriority w:val="9"/>
    <w:semiHidden/>
    <w:unhideWhenUsed/>
    <w:qFormat/>
    <w:rsid w:val="00355271"/>
    <w:pPr>
      <w:spacing w:before="200" w:after="80"/>
      <w:outlineLvl w:val="7"/>
    </w:pPr>
    <w:rPr>
      <w:rFonts w:asciiTheme="majorHAnsi" w:eastAsiaTheme="majorEastAsia" w:hAnsiTheme="majorHAnsi" w:cstheme="majorBidi"/>
      <w:color w:val="9FB8CD" w:themeColor="accent2"/>
      <w:sz w:val="18"/>
      <w:szCs w:val="18"/>
    </w:rPr>
  </w:style>
  <w:style w:type="paragraph" w:styleId="Titolo9">
    <w:name w:val="heading 9"/>
    <w:basedOn w:val="Normale"/>
    <w:next w:val="Normale"/>
    <w:link w:val="Titolo9Carattere"/>
    <w:uiPriority w:val="9"/>
    <w:semiHidden/>
    <w:unhideWhenUsed/>
    <w:qFormat/>
    <w:rsid w:val="00355271"/>
    <w:pPr>
      <w:spacing w:before="200" w:after="80"/>
      <w:outlineLvl w:val="8"/>
    </w:pPr>
    <w:rPr>
      <w:rFonts w:asciiTheme="majorHAnsi" w:eastAsiaTheme="majorEastAsia" w:hAnsiTheme="majorHAnsi" w:cstheme="majorBidi"/>
      <w:i/>
      <w:iCs/>
      <w:color w:val="9FB8CD" w:themeColor="accent2"/>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866"/>
    <w:rPr>
      <w:rFonts w:asciiTheme="majorHAnsi" w:hAnsiTheme="majorHAnsi" w:cstheme="majorBidi"/>
      <w:b/>
      <w:smallCaps/>
      <w:color w:val="FFFFFF" w:themeColor="background1"/>
      <w:spacing w:val="5"/>
      <w:sz w:val="20"/>
      <w:szCs w:val="20"/>
      <w:shd w:val="clear" w:color="auto" w:fill="727CA3" w:themeFill="accent1"/>
    </w:rPr>
  </w:style>
  <w:style w:type="character" w:customStyle="1" w:styleId="Titolo2Carattere">
    <w:name w:val="Titolo 2 Carattere"/>
    <w:basedOn w:val="Carpredefinitoparagrafo"/>
    <w:link w:val="Titolo2"/>
    <w:uiPriority w:val="9"/>
    <w:rsid w:val="00442C8E"/>
    <w:rPr>
      <w:rFonts w:asciiTheme="majorHAnsi" w:hAnsiTheme="majorHAnsi" w:cstheme="majorBidi"/>
      <w:smallCaps/>
      <w:color w:val="464653" w:themeColor="text2"/>
      <w:spacing w:val="5"/>
      <w:sz w:val="20"/>
      <w:szCs w:val="20"/>
      <w:shd w:val="clear" w:color="auto" w:fill="9FB8CD" w:themeFill="accent2"/>
    </w:rPr>
  </w:style>
  <w:style w:type="character" w:customStyle="1" w:styleId="Titolo3Carattere">
    <w:name w:val="Titolo 3 Carattere"/>
    <w:basedOn w:val="Carpredefinitoparagrafo"/>
    <w:link w:val="Titolo3"/>
    <w:uiPriority w:val="9"/>
    <w:rsid w:val="00FA1F02"/>
    <w:rPr>
      <w:rFonts w:asciiTheme="majorHAnsi" w:hAnsiTheme="majorHAnsi" w:cstheme="majorBidi"/>
      <w:color w:val="464653" w:themeColor="text2"/>
      <w:spacing w:val="5"/>
      <w:sz w:val="20"/>
      <w:szCs w:val="20"/>
    </w:rPr>
  </w:style>
  <w:style w:type="paragraph" w:styleId="Titolo">
    <w:name w:val="Title"/>
    <w:basedOn w:val="Normale"/>
    <w:link w:val="TitoloCarattere"/>
    <w:uiPriority w:val="10"/>
    <w:qFormat/>
    <w:rsid w:val="00355271"/>
    <w:pPr>
      <w:spacing w:line="240" w:lineRule="auto"/>
    </w:pPr>
    <w:rPr>
      <w:rFonts w:asciiTheme="majorHAnsi" w:eastAsiaTheme="majorEastAsia" w:hAnsiTheme="majorHAnsi" w:cstheme="majorBidi"/>
      <w:color w:val="9FB8CD" w:themeColor="accent2"/>
      <w:sz w:val="52"/>
      <w:szCs w:val="52"/>
    </w:rPr>
  </w:style>
  <w:style w:type="character" w:customStyle="1" w:styleId="TitoloCarattere">
    <w:name w:val="Titolo Carattere"/>
    <w:basedOn w:val="Carpredefinitoparagrafo"/>
    <w:link w:val="Titolo"/>
    <w:uiPriority w:val="10"/>
    <w:rsid w:val="00355271"/>
    <w:rPr>
      <w:rFonts w:asciiTheme="majorHAnsi" w:eastAsiaTheme="majorEastAsia" w:hAnsiTheme="majorHAnsi" w:cstheme="majorBidi"/>
      <w:color w:val="9FB8CD" w:themeColor="accent2"/>
      <w:sz w:val="52"/>
      <w:szCs w:val="52"/>
    </w:rPr>
  </w:style>
  <w:style w:type="paragraph" w:styleId="Sottotitolo">
    <w:name w:val="Subtitle"/>
    <w:basedOn w:val="Normale"/>
    <w:link w:val="SottotitoloCarattere"/>
    <w:uiPriority w:val="11"/>
    <w:qFormat/>
    <w:rsid w:val="00355271"/>
    <w:pPr>
      <w:spacing w:after="720" w:line="240" w:lineRule="auto"/>
    </w:pPr>
    <w:rPr>
      <w:rFonts w:asciiTheme="majorHAnsi" w:eastAsiaTheme="majorEastAsia" w:hAnsiTheme="majorHAnsi" w:cstheme="majorBidi"/>
      <w:color w:val="9FB8CD" w:themeColor="accent2"/>
      <w:sz w:val="24"/>
      <w:szCs w:val="24"/>
    </w:rPr>
  </w:style>
  <w:style w:type="character" w:customStyle="1" w:styleId="SottotitoloCarattere">
    <w:name w:val="Sottotitolo Carattere"/>
    <w:basedOn w:val="Carpredefinitoparagrafo"/>
    <w:link w:val="Sottotitolo"/>
    <w:uiPriority w:val="11"/>
    <w:rsid w:val="00355271"/>
    <w:rPr>
      <w:rFonts w:asciiTheme="majorHAnsi" w:eastAsiaTheme="majorEastAsia" w:hAnsiTheme="majorHAnsi" w:cstheme="majorBidi"/>
      <w:color w:val="9FB8CD" w:themeColor="accent2"/>
      <w:sz w:val="24"/>
      <w:szCs w:val="24"/>
    </w:rPr>
  </w:style>
  <w:style w:type="paragraph" w:styleId="Didascalia">
    <w:name w:val="caption"/>
    <w:basedOn w:val="Normale"/>
    <w:next w:val="Normale"/>
    <w:uiPriority w:val="35"/>
    <w:unhideWhenUsed/>
    <w:rsid w:val="00355271"/>
    <w:pPr>
      <w:spacing w:line="240" w:lineRule="auto"/>
    </w:pPr>
    <w:rPr>
      <w:rFonts w:asciiTheme="majorHAnsi" w:eastAsiaTheme="majorEastAsia" w:hAnsiTheme="majorHAnsi" w:cstheme="majorBidi"/>
      <w:color w:val="9FB8CD" w:themeColor="accent2"/>
      <w:sz w:val="16"/>
      <w:szCs w:val="16"/>
    </w:rPr>
  </w:style>
  <w:style w:type="paragraph" w:styleId="Nessunaspaziatura">
    <w:name w:val="No Spacing"/>
    <w:basedOn w:val="Normale"/>
    <w:link w:val="NessunaspaziaturaCarattere"/>
    <w:uiPriority w:val="1"/>
    <w:qFormat/>
    <w:rsid w:val="00355271"/>
    <w:pPr>
      <w:spacing w:line="240" w:lineRule="auto"/>
    </w:pPr>
  </w:style>
  <w:style w:type="paragraph" w:styleId="Testofumetto">
    <w:name w:val="Balloon Text"/>
    <w:basedOn w:val="Normale"/>
    <w:link w:val="TestofumettoCarattere"/>
    <w:uiPriority w:val="99"/>
    <w:semiHidden/>
    <w:unhideWhenUsed/>
    <w:rsid w:val="00355271"/>
    <w:rPr>
      <w:rFonts w:hAnsi="Tahoma"/>
      <w:sz w:val="16"/>
      <w:szCs w:val="16"/>
    </w:rPr>
  </w:style>
  <w:style w:type="character" w:customStyle="1" w:styleId="TestofumettoCarattere">
    <w:name w:val="Testo fumetto Carattere"/>
    <w:basedOn w:val="Carpredefinitoparagrafo"/>
    <w:link w:val="Testofumetto"/>
    <w:uiPriority w:val="99"/>
    <w:semiHidden/>
    <w:rsid w:val="00355271"/>
    <w:rPr>
      <w:rFonts w:eastAsiaTheme="minorEastAsia" w:hAnsi="Tahoma"/>
      <w:color w:val="000000" w:themeColor="text1"/>
      <w:sz w:val="16"/>
      <w:szCs w:val="16"/>
      <w:lang w:val="it-IT"/>
    </w:rPr>
  </w:style>
  <w:style w:type="character" w:styleId="Titolodellibro">
    <w:name w:val="Book Title"/>
    <w:basedOn w:val="Carpredefinitoparagrafo"/>
    <w:uiPriority w:val="33"/>
    <w:qFormat/>
    <w:rsid w:val="00355271"/>
    <w:rPr>
      <w:rFonts w:asciiTheme="majorHAnsi" w:eastAsiaTheme="majorEastAsia" w:hAnsiTheme="majorHAnsi" w:cstheme="majorBidi"/>
      <w:bCs w:val="0"/>
      <w:i/>
      <w:iCs/>
      <w:color w:val="8E736A" w:themeColor="accent6"/>
      <w:sz w:val="20"/>
      <w:szCs w:val="20"/>
      <w:lang w:val="it-IT"/>
    </w:rPr>
  </w:style>
  <w:style w:type="character" w:styleId="Enfasicorsivo">
    <w:name w:val="Emphasis"/>
    <w:uiPriority w:val="20"/>
    <w:qFormat/>
    <w:rsid w:val="00355271"/>
    <w:rPr>
      <w:rFonts w:eastAsiaTheme="minorEastAsia" w:cstheme="minorBidi"/>
      <w:b/>
      <w:bCs/>
      <w:i/>
      <w:iCs/>
      <w:spacing w:val="0"/>
      <w:szCs w:val="20"/>
      <w:lang w:val="it-IT"/>
    </w:rPr>
  </w:style>
  <w:style w:type="paragraph" w:styleId="Pidipagina">
    <w:name w:val="footer"/>
    <w:basedOn w:val="Normale"/>
    <w:link w:val="PidipaginaCarattere"/>
    <w:uiPriority w:val="99"/>
    <w:unhideWhenUsed/>
    <w:rsid w:val="00355271"/>
    <w:pPr>
      <w:tabs>
        <w:tab w:val="center" w:pos="4320"/>
        <w:tab w:val="right" w:pos="8640"/>
      </w:tabs>
    </w:pPr>
  </w:style>
  <w:style w:type="character" w:customStyle="1" w:styleId="PidipaginaCarattere">
    <w:name w:val="Piè di pagina Carattere"/>
    <w:basedOn w:val="Carpredefinitoparagrafo"/>
    <w:link w:val="Pidipagina"/>
    <w:uiPriority w:val="99"/>
    <w:rsid w:val="00355271"/>
    <w:rPr>
      <w:color w:val="000000" w:themeColor="text1"/>
      <w:sz w:val="20"/>
    </w:rPr>
  </w:style>
  <w:style w:type="paragraph" w:styleId="Intestazione">
    <w:name w:val="header"/>
    <w:basedOn w:val="Normale"/>
    <w:link w:val="IntestazioneCarattere"/>
    <w:uiPriority w:val="99"/>
    <w:unhideWhenUsed/>
    <w:rsid w:val="00355271"/>
    <w:pPr>
      <w:tabs>
        <w:tab w:val="center" w:pos="4320"/>
        <w:tab w:val="right" w:pos="8640"/>
      </w:tabs>
    </w:pPr>
  </w:style>
  <w:style w:type="character" w:customStyle="1" w:styleId="IntestazioneCarattere">
    <w:name w:val="Intestazione Carattere"/>
    <w:basedOn w:val="Carpredefinitoparagrafo"/>
    <w:link w:val="Intestazione"/>
    <w:uiPriority w:val="99"/>
    <w:rsid w:val="00355271"/>
    <w:rPr>
      <w:color w:val="000000" w:themeColor="text1"/>
      <w:sz w:val="20"/>
    </w:rPr>
  </w:style>
  <w:style w:type="character" w:customStyle="1" w:styleId="Titolo4Carattere">
    <w:name w:val="Titolo 4 Carattere"/>
    <w:basedOn w:val="Carpredefinitoparagrafo"/>
    <w:link w:val="Titolo4"/>
    <w:uiPriority w:val="9"/>
    <w:rsid w:val="00ED3AF2"/>
    <w:rPr>
      <w:rFonts w:asciiTheme="majorHAnsi" w:hAnsiTheme="majorHAnsi" w:cstheme="majorBidi"/>
      <w:color w:val="595959" w:themeColor="text1" w:themeTint="A6"/>
      <w:sz w:val="20"/>
      <w:szCs w:val="20"/>
    </w:rPr>
  </w:style>
  <w:style w:type="character" w:customStyle="1" w:styleId="Titolo5Carattere">
    <w:name w:val="Titolo 5 Carattere"/>
    <w:basedOn w:val="Carpredefinitoparagrafo"/>
    <w:link w:val="Titolo5"/>
    <w:uiPriority w:val="9"/>
    <w:semiHidden/>
    <w:rsid w:val="00355271"/>
    <w:rPr>
      <w:rFonts w:asciiTheme="majorHAnsi" w:eastAsiaTheme="majorEastAsia" w:hAnsiTheme="majorHAnsi" w:cstheme="majorBidi"/>
      <w:color w:val="404040" w:themeColor="text1" w:themeTint="BF"/>
      <w:sz w:val="20"/>
    </w:rPr>
  </w:style>
  <w:style w:type="character" w:customStyle="1" w:styleId="Titolo6Carattere">
    <w:name w:val="Titolo 6 Carattere"/>
    <w:basedOn w:val="Carpredefinitoparagrafo"/>
    <w:link w:val="Titolo6"/>
    <w:uiPriority w:val="9"/>
    <w:semiHidden/>
    <w:rsid w:val="00355271"/>
    <w:rPr>
      <w:rFonts w:asciiTheme="majorHAnsi" w:eastAsiaTheme="majorEastAsia" w:hAnsiTheme="majorHAnsi" w:cstheme="majorBidi"/>
      <w:b/>
      <w:bCs/>
      <w:color w:val="7F7F7F" w:themeColor="background1" w:themeShade="7F"/>
      <w:sz w:val="18"/>
      <w:szCs w:val="18"/>
    </w:rPr>
  </w:style>
  <w:style w:type="character" w:customStyle="1" w:styleId="Titolo7Carattere">
    <w:name w:val="Titolo 7 Carattere"/>
    <w:basedOn w:val="Carpredefinitoparagrafo"/>
    <w:link w:val="Titolo7"/>
    <w:uiPriority w:val="9"/>
    <w:semiHidden/>
    <w:rsid w:val="00355271"/>
    <w:rPr>
      <w:rFonts w:asciiTheme="majorHAnsi" w:eastAsiaTheme="majorEastAsia" w:hAnsiTheme="majorHAnsi" w:cstheme="majorBidi"/>
      <w:b/>
      <w:bCs/>
      <w:i/>
      <w:iCs/>
      <w:color w:val="808080" w:themeColor="background1" w:themeShade="80"/>
      <w:sz w:val="18"/>
      <w:szCs w:val="18"/>
    </w:rPr>
  </w:style>
  <w:style w:type="character" w:customStyle="1" w:styleId="Titolo8Carattere">
    <w:name w:val="Titolo 8 Carattere"/>
    <w:basedOn w:val="Carpredefinitoparagrafo"/>
    <w:link w:val="Titolo8"/>
    <w:uiPriority w:val="9"/>
    <w:semiHidden/>
    <w:rsid w:val="00355271"/>
    <w:rPr>
      <w:rFonts w:asciiTheme="majorHAnsi" w:eastAsiaTheme="majorEastAsia" w:hAnsiTheme="majorHAnsi" w:cstheme="majorBidi"/>
      <w:color w:val="9FB8CD" w:themeColor="accent2"/>
      <w:sz w:val="18"/>
      <w:szCs w:val="18"/>
    </w:rPr>
  </w:style>
  <w:style w:type="character" w:customStyle="1" w:styleId="Titolo9Carattere">
    <w:name w:val="Titolo 9 Carattere"/>
    <w:basedOn w:val="Carpredefinitoparagrafo"/>
    <w:link w:val="Titolo9"/>
    <w:uiPriority w:val="9"/>
    <w:semiHidden/>
    <w:rsid w:val="00355271"/>
    <w:rPr>
      <w:rFonts w:asciiTheme="majorHAnsi" w:eastAsiaTheme="majorEastAsia" w:hAnsiTheme="majorHAnsi" w:cstheme="majorBidi"/>
      <w:i/>
      <w:iCs/>
      <w:color w:val="9FB8CD" w:themeColor="accent2"/>
      <w:sz w:val="18"/>
      <w:szCs w:val="18"/>
    </w:rPr>
  </w:style>
  <w:style w:type="character" w:styleId="Enfasiintensa">
    <w:name w:val="Intense Emphasis"/>
    <w:basedOn w:val="Carpredefinitoparagrafo"/>
    <w:uiPriority w:val="21"/>
    <w:qFormat/>
    <w:rsid w:val="00355271"/>
    <w:rPr>
      <w:b/>
      <w:bCs/>
      <w:i/>
      <w:iCs/>
      <w:color w:val="BAC737" w:themeColor="accent3" w:themeShade="BF"/>
      <w:sz w:val="20"/>
    </w:rPr>
  </w:style>
  <w:style w:type="paragraph" w:styleId="Citazioneintensa">
    <w:name w:val="Intense Quote"/>
    <w:basedOn w:val="Normale"/>
    <w:link w:val="CitazioneintensaCarattere"/>
    <w:uiPriority w:val="30"/>
    <w:qFormat/>
    <w:rsid w:val="00355271"/>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eastAsiaTheme="majorEastAsia" w:hAnsiTheme="majorHAnsi" w:cstheme="majorBidi"/>
      <w:i/>
      <w:iCs/>
      <w:color w:val="FFFFFF" w:themeColor="background1"/>
    </w:rPr>
  </w:style>
  <w:style w:type="character" w:customStyle="1" w:styleId="CitazioneintensaCarattere">
    <w:name w:val="Citazione intensa Carattere"/>
    <w:basedOn w:val="Carpredefinitoparagrafo"/>
    <w:link w:val="Citazioneintensa"/>
    <w:uiPriority w:val="30"/>
    <w:rsid w:val="00355271"/>
    <w:rPr>
      <w:rFonts w:asciiTheme="majorHAnsi" w:eastAsiaTheme="majorEastAsia" w:hAnsiTheme="majorHAnsi" w:cstheme="majorBidi"/>
      <w:i/>
      <w:iCs/>
      <w:color w:val="FFFFFF" w:themeColor="background1"/>
      <w:sz w:val="20"/>
      <w:shd w:val="clear" w:color="auto" w:fill="9FB8CD" w:themeFill="accent2"/>
    </w:rPr>
  </w:style>
  <w:style w:type="character" w:styleId="Riferimentointenso">
    <w:name w:val="Intense Reference"/>
    <w:basedOn w:val="Carpredefinitoparagrafo"/>
    <w:uiPriority w:val="32"/>
    <w:qFormat/>
    <w:rsid w:val="00355271"/>
    <w:rPr>
      <w:b/>
      <w:bCs/>
      <w:color w:val="525A7D" w:themeColor="accent1" w:themeShade="BF"/>
      <w:sz w:val="20"/>
      <w:u w:val="single"/>
    </w:rPr>
  </w:style>
  <w:style w:type="paragraph" w:styleId="Puntoelenco">
    <w:name w:val="List Bullet"/>
    <w:basedOn w:val="Normale"/>
    <w:uiPriority w:val="36"/>
    <w:unhideWhenUsed/>
    <w:qFormat/>
    <w:rsid w:val="00355271"/>
    <w:pPr>
      <w:numPr>
        <w:numId w:val="11"/>
      </w:numPr>
      <w:spacing w:after="120"/>
      <w:contextualSpacing/>
    </w:pPr>
  </w:style>
  <w:style w:type="paragraph" w:styleId="Puntoelenco2">
    <w:name w:val="List Bullet 2"/>
    <w:basedOn w:val="Normale"/>
    <w:uiPriority w:val="36"/>
    <w:unhideWhenUsed/>
    <w:qFormat/>
    <w:rsid w:val="00355271"/>
    <w:pPr>
      <w:numPr>
        <w:numId w:val="12"/>
      </w:numPr>
      <w:spacing w:after="120"/>
      <w:contextualSpacing/>
    </w:pPr>
  </w:style>
  <w:style w:type="paragraph" w:styleId="Puntoelenco3">
    <w:name w:val="List Bullet 3"/>
    <w:basedOn w:val="Normale"/>
    <w:uiPriority w:val="36"/>
    <w:unhideWhenUsed/>
    <w:qFormat/>
    <w:rsid w:val="00355271"/>
    <w:pPr>
      <w:numPr>
        <w:numId w:val="13"/>
      </w:numPr>
      <w:spacing w:after="120"/>
      <w:contextualSpacing/>
    </w:pPr>
  </w:style>
  <w:style w:type="paragraph" w:styleId="Puntoelenco4">
    <w:name w:val="List Bullet 4"/>
    <w:basedOn w:val="Normale"/>
    <w:uiPriority w:val="36"/>
    <w:unhideWhenUsed/>
    <w:qFormat/>
    <w:rsid w:val="00355271"/>
    <w:pPr>
      <w:numPr>
        <w:numId w:val="14"/>
      </w:numPr>
      <w:spacing w:after="120"/>
      <w:contextualSpacing/>
    </w:pPr>
  </w:style>
  <w:style w:type="paragraph" w:styleId="Puntoelenco5">
    <w:name w:val="List Bullet 5"/>
    <w:basedOn w:val="Normale"/>
    <w:uiPriority w:val="36"/>
    <w:unhideWhenUsed/>
    <w:qFormat/>
    <w:rsid w:val="00355271"/>
    <w:pPr>
      <w:numPr>
        <w:numId w:val="15"/>
      </w:numPr>
      <w:spacing w:after="120"/>
      <w:contextualSpacing/>
    </w:pPr>
  </w:style>
  <w:style w:type="character" w:styleId="Testosegnaposto">
    <w:name w:val="Placeholder Text"/>
    <w:basedOn w:val="Carpredefinitoparagrafo"/>
    <w:uiPriority w:val="99"/>
    <w:semiHidden/>
    <w:rsid w:val="00355271"/>
    <w:rPr>
      <w:color w:val="808080"/>
    </w:rPr>
  </w:style>
  <w:style w:type="paragraph" w:styleId="Citazione">
    <w:name w:val="Quote"/>
    <w:basedOn w:val="Normale"/>
    <w:link w:val="CitazioneCarattere"/>
    <w:uiPriority w:val="29"/>
    <w:qFormat/>
    <w:rsid w:val="00355271"/>
    <w:rPr>
      <w:i/>
      <w:iCs/>
      <w:color w:val="7F7F7F" w:themeColor="background1" w:themeShade="7F"/>
    </w:rPr>
  </w:style>
  <w:style w:type="character" w:customStyle="1" w:styleId="CitazioneCarattere">
    <w:name w:val="Citazione Carattere"/>
    <w:basedOn w:val="Carpredefinitoparagrafo"/>
    <w:link w:val="Citazione"/>
    <w:uiPriority w:val="29"/>
    <w:rsid w:val="00355271"/>
    <w:rPr>
      <w:i/>
      <w:iCs/>
      <w:color w:val="7F7F7F" w:themeColor="background1" w:themeShade="7F"/>
      <w:sz w:val="20"/>
    </w:rPr>
  </w:style>
  <w:style w:type="character" w:styleId="Enfasigrassetto">
    <w:name w:val="Strong"/>
    <w:uiPriority w:val="22"/>
    <w:qFormat/>
    <w:rsid w:val="00355271"/>
    <w:rPr>
      <w:rFonts w:asciiTheme="minorHAnsi" w:eastAsiaTheme="minorEastAsia" w:hAnsiTheme="minorHAnsi" w:cstheme="minorBidi"/>
      <w:b/>
      <w:bCs/>
      <w:iCs w:val="0"/>
      <w:color w:val="9FB8CD" w:themeColor="accent2"/>
      <w:szCs w:val="20"/>
      <w:lang w:val="it-IT"/>
    </w:rPr>
  </w:style>
  <w:style w:type="character" w:styleId="Enfasidelicata">
    <w:name w:val="Subtle Emphasis"/>
    <w:basedOn w:val="Carpredefinitoparagrafo"/>
    <w:uiPriority w:val="19"/>
    <w:qFormat/>
    <w:rsid w:val="00355271"/>
    <w:rPr>
      <w:i/>
      <w:iCs/>
      <w:color w:val="737373" w:themeColor="text1" w:themeTint="8C"/>
      <w:kern w:val="16"/>
      <w:sz w:val="20"/>
    </w:rPr>
  </w:style>
  <w:style w:type="character" w:styleId="Riferimentodelicato">
    <w:name w:val="Subtle Reference"/>
    <w:basedOn w:val="Carpredefinitoparagrafo"/>
    <w:uiPriority w:val="31"/>
    <w:qFormat/>
    <w:rsid w:val="00355271"/>
    <w:rPr>
      <w:color w:val="737373" w:themeColor="text1" w:themeTint="8C"/>
      <w:sz w:val="20"/>
      <w:u w:val="single"/>
    </w:rPr>
  </w:style>
  <w:style w:type="table" w:styleId="Grigliatabella">
    <w:name w:val="Table Grid"/>
    <w:basedOn w:val="Tabellanormale"/>
    <w:uiPriority w:val="1"/>
    <w:rsid w:val="00355271"/>
    <w:pPr>
      <w:spacing w:after="0" w:line="240" w:lineRule="auto"/>
    </w:pPr>
    <w:rPr>
      <w:rFonts w:eastAsiaTheme="minorEastAsia"/>
      <w:lang w:val="it-IT"/>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ommario1">
    <w:name w:val="toc 1"/>
    <w:basedOn w:val="Normale"/>
    <w:next w:val="Normale"/>
    <w:autoRedefine/>
    <w:uiPriority w:val="39"/>
    <w:unhideWhenUsed/>
    <w:qFormat/>
    <w:rsid w:val="00F558F8"/>
    <w:pPr>
      <w:tabs>
        <w:tab w:val="left" w:pos="448"/>
        <w:tab w:val="right" w:leader="dot" w:pos="8630"/>
      </w:tabs>
      <w:spacing w:after="40" w:line="276" w:lineRule="auto"/>
    </w:pPr>
    <w:rPr>
      <w:smallCaps/>
      <w:noProof/>
      <w:color w:val="9FB8CD" w:themeColor="accent2"/>
      <w:sz w:val="28"/>
    </w:rPr>
  </w:style>
  <w:style w:type="paragraph" w:styleId="Sommario2">
    <w:name w:val="toc 2"/>
    <w:basedOn w:val="Normale"/>
    <w:next w:val="Normale"/>
    <w:autoRedefine/>
    <w:uiPriority w:val="39"/>
    <w:unhideWhenUsed/>
    <w:qFormat/>
    <w:rsid w:val="003E0CD1"/>
    <w:pPr>
      <w:tabs>
        <w:tab w:val="right" w:leader="dot" w:pos="8630"/>
      </w:tabs>
      <w:spacing w:after="40" w:line="276" w:lineRule="auto"/>
      <w:ind w:left="215"/>
    </w:pPr>
    <w:rPr>
      <w:smallCaps/>
      <w:noProof/>
      <w:sz w:val="24"/>
    </w:rPr>
  </w:style>
  <w:style w:type="paragraph" w:styleId="Sommario3">
    <w:name w:val="toc 3"/>
    <w:basedOn w:val="Normale"/>
    <w:next w:val="Normale"/>
    <w:autoRedefine/>
    <w:uiPriority w:val="39"/>
    <w:unhideWhenUsed/>
    <w:qFormat/>
    <w:rsid w:val="00F558F8"/>
    <w:pPr>
      <w:tabs>
        <w:tab w:val="right" w:leader="dot" w:pos="8630"/>
      </w:tabs>
      <w:spacing w:after="40" w:line="276" w:lineRule="auto"/>
      <w:ind w:left="448"/>
    </w:pPr>
    <w:rPr>
      <w:i/>
      <w:smallCaps/>
      <w:noProof/>
      <w:sz w:val="24"/>
    </w:rPr>
  </w:style>
  <w:style w:type="paragraph" w:styleId="Sommario4">
    <w:name w:val="toc 4"/>
    <w:basedOn w:val="Normale"/>
    <w:next w:val="Normale"/>
    <w:autoRedefine/>
    <w:uiPriority w:val="39"/>
    <w:unhideWhenUsed/>
    <w:qFormat/>
    <w:rsid w:val="003E0CD1"/>
    <w:pPr>
      <w:tabs>
        <w:tab w:val="right" w:leader="dot" w:pos="8630"/>
      </w:tabs>
      <w:spacing w:after="40" w:line="276" w:lineRule="auto"/>
      <w:ind w:left="663"/>
    </w:pPr>
    <w:rPr>
      <w:smallCaps/>
      <w:noProof/>
      <w:sz w:val="24"/>
    </w:rPr>
  </w:style>
  <w:style w:type="paragraph" w:styleId="Sommario5">
    <w:name w:val="toc 5"/>
    <w:basedOn w:val="Normale"/>
    <w:next w:val="Normale"/>
    <w:autoRedefine/>
    <w:uiPriority w:val="39"/>
    <w:unhideWhenUsed/>
    <w:qFormat/>
    <w:rsid w:val="00355271"/>
    <w:pPr>
      <w:tabs>
        <w:tab w:val="right" w:leader="dot" w:pos="8630"/>
      </w:tabs>
      <w:spacing w:after="40" w:line="240" w:lineRule="auto"/>
      <w:ind w:left="878"/>
    </w:pPr>
    <w:rPr>
      <w:smallCaps/>
      <w:noProof/>
    </w:rPr>
  </w:style>
  <w:style w:type="paragraph" w:styleId="Sommario6">
    <w:name w:val="toc 6"/>
    <w:basedOn w:val="Normale"/>
    <w:next w:val="Normale"/>
    <w:autoRedefine/>
    <w:uiPriority w:val="99"/>
    <w:semiHidden/>
    <w:unhideWhenUsed/>
    <w:qFormat/>
    <w:rsid w:val="00355271"/>
    <w:pPr>
      <w:tabs>
        <w:tab w:val="right" w:leader="dot" w:pos="8630"/>
      </w:tabs>
      <w:spacing w:after="40" w:line="240" w:lineRule="auto"/>
      <w:ind w:left="1094"/>
    </w:pPr>
    <w:rPr>
      <w:smallCaps/>
      <w:noProof/>
    </w:rPr>
  </w:style>
  <w:style w:type="paragraph" w:styleId="Sommario7">
    <w:name w:val="toc 7"/>
    <w:basedOn w:val="Normale"/>
    <w:next w:val="Normale"/>
    <w:autoRedefine/>
    <w:uiPriority w:val="99"/>
    <w:semiHidden/>
    <w:unhideWhenUsed/>
    <w:qFormat/>
    <w:rsid w:val="00355271"/>
    <w:pPr>
      <w:tabs>
        <w:tab w:val="right" w:leader="dot" w:pos="8630"/>
      </w:tabs>
      <w:spacing w:after="40" w:line="240" w:lineRule="auto"/>
      <w:ind w:left="1325"/>
    </w:pPr>
    <w:rPr>
      <w:smallCaps/>
      <w:noProof/>
    </w:rPr>
  </w:style>
  <w:style w:type="paragraph" w:styleId="Sommario8">
    <w:name w:val="toc 8"/>
    <w:basedOn w:val="Normale"/>
    <w:next w:val="Normale"/>
    <w:autoRedefine/>
    <w:uiPriority w:val="99"/>
    <w:semiHidden/>
    <w:unhideWhenUsed/>
    <w:qFormat/>
    <w:rsid w:val="00355271"/>
    <w:pPr>
      <w:tabs>
        <w:tab w:val="right" w:leader="dot" w:pos="8630"/>
      </w:tabs>
      <w:spacing w:after="40" w:line="240" w:lineRule="auto"/>
      <w:ind w:left="1540"/>
    </w:pPr>
    <w:rPr>
      <w:smallCaps/>
      <w:noProof/>
    </w:rPr>
  </w:style>
  <w:style w:type="paragraph" w:styleId="Sommario9">
    <w:name w:val="toc 9"/>
    <w:basedOn w:val="Normale"/>
    <w:next w:val="Normale"/>
    <w:autoRedefine/>
    <w:uiPriority w:val="99"/>
    <w:semiHidden/>
    <w:unhideWhenUsed/>
    <w:qFormat/>
    <w:rsid w:val="00355271"/>
    <w:pPr>
      <w:tabs>
        <w:tab w:val="right" w:leader="dot" w:pos="8630"/>
      </w:tabs>
      <w:spacing w:after="40" w:line="240" w:lineRule="auto"/>
      <w:ind w:left="1760"/>
    </w:pPr>
    <w:rPr>
      <w:smallCaps/>
      <w:noProof/>
    </w:rPr>
  </w:style>
  <w:style w:type="paragraph" w:customStyle="1" w:styleId="Pidipaginasinistro">
    <w:name w:val="Piè di pagina sinistro"/>
    <w:basedOn w:val="Normale"/>
    <w:next w:val="Normale"/>
    <w:uiPriority w:val="35"/>
    <w:qFormat/>
    <w:rsid w:val="00355271"/>
    <w:pPr>
      <w:pBdr>
        <w:top w:val="dashed" w:sz="4" w:space="18" w:color="7F7F7F" w:themeColor="text1" w:themeTint="80"/>
      </w:pBdr>
      <w:tabs>
        <w:tab w:val="center" w:pos="4320"/>
        <w:tab w:val="right" w:pos="8640"/>
      </w:tabs>
      <w:spacing w:line="240" w:lineRule="auto"/>
      <w:contextualSpacing/>
    </w:pPr>
    <w:rPr>
      <w:color w:val="7F7F7F" w:themeColor="text1" w:themeTint="80"/>
    </w:rPr>
  </w:style>
  <w:style w:type="paragraph" w:customStyle="1" w:styleId="Pidipaginadestro">
    <w:name w:val="Piè di pagina destro"/>
    <w:basedOn w:val="Pidipagina"/>
    <w:uiPriority w:val="35"/>
    <w:qFormat/>
    <w:rsid w:val="00355271"/>
    <w:pPr>
      <w:pBdr>
        <w:top w:val="dashed" w:sz="4" w:space="18" w:color="7F7F7F"/>
      </w:pBdr>
      <w:spacing w:line="240" w:lineRule="auto"/>
      <w:contextualSpacing/>
      <w:jc w:val="right"/>
    </w:pPr>
    <w:rPr>
      <w:color w:val="7F7F7F" w:themeColor="text1" w:themeTint="80"/>
    </w:rPr>
  </w:style>
  <w:style w:type="paragraph" w:customStyle="1" w:styleId="Intestazioneprimapagina">
    <w:name w:val="Intestazione prima pagina"/>
    <w:basedOn w:val="Normale"/>
    <w:next w:val="Normale"/>
    <w:uiPriority w:val="39"/>
    <w:rsid w:val="00355271"/>
    <w:pPr>
      <w:pBdr>
        <w:bottom w:val="dashed" w:sz="4" w:space="18" w:color="7F7F7F"/>
      </w:pBdr>
      <w:tabs>
        <w:tab w:val="center" w:pos="4320"/>
        <w:tab w:val="right" w:pos="8640"/>
      </w:tabs>
      <w:spacing w:line="396" w:lineRule="auto"/>
    </w:pPr>
    <w:rPr>
      <w:color w:val="7F7F7F" w:themeColor="text1" w:themeTint="80"/>
    </w:rPr>
  </w:style>
  <w:style w:type="paragraph" w:customStyle="1" w:styleId="Intestazionesinistra">
    <w:name w:val="Intestazione sinistra"/>
    <w:basedOn w:val="Intestazione"/>
    <w:uiPriority w:val="35"/>
    <w:qFormat/>
    <w:rsid w:val="00355271"/>
    <w:pPr>
      <w:pBdr>
        <w:bottom w:val="dashed" w:sz="4" w:space="18" w:color="7F7F7F" w:themeColor="text1" w:themeTint="80"/>
      </w:pBdr>
      <w:spacing w:line="396" w:lineRule="auto"/>
    </w:pPr>
    <w:rPr>
      <w:color w:val="7F7F7F" w:themeColor="text1" w:themeTint="80"/>
    </w:rPr>
  </w:style>
  <w:style w:type="paragraph" w:customStyle="1" w:styleId="Intestazionedestra">
    <w:name w:val="Intestazione destra"/>
    <w:basedOn w:val="Intestazione"/>
    <w:uiPriority w:val="35"/>
    <w:qFormat/>
    <w:rsid w:val="00355271"/>
    <w:pPr>
      <w:pBdr>
        <w:bottom w:val="dashed" w:sz="4" w:space="18" w:color="7F7F7F"/>
      </w:pBdr>
      <w:jc w:val="right"/>
    </w:pPr>
    <w:rPr>
      <w:color w:val="7F7F7F" w:themeColor="text1" w:themeTint="80"/>
    </w:rPr>
  </w:style>
  <w:style w:type="paragraph" w:customStyle="1" w:styleId="Nomedestinatario">
    <w:name w:val="Nome destinatario"/>
    <w:basedOn w:val="Normale"/>
    <w:uiPriority w:val="14"/>
    <w:rsid w:val="00355271"/>
    <w:pPr>
      <w:spacing w:line="240" w:lineRule="auto"/>
      <w:jc w:val="right"/>
    </w:pPr>
    <w:rPr>
      <w:rFonts w:asciiTheme="majorHAnsi" w:eastAsiaTheme="majorEastAsia" w:hAnsiTheme="majorHAnsi" w:cstheme="majorBidi"/>
      <w:noProof/>
      <w:color w:val="525A7D" w:themeColor="accent1" w:themeShade="BF"/>
      <w:sz w:val="36"/>
      <w:szCs w:val="36"/>
    </w:rPr>
  </w:style>
  <w:style w:type="paragraph" w:customStyle="1" w:styleId="Indirizzomittente1">
    <w:name w:val="Indirizzo mittente1"/>
    <w:basedOn w:val="Normale"/>
    <w:uiPriority w:val="14"/>
    <w:rsid w:val="00355271"/>
    <w:pPr>
      <w:spacing w:before="200"/>
      <w:contextualSpacing/>
      <w:jc w:val="right"/>
    </w:pPr>
    <w:rPr>
      <w:color w:val="9FB8CD" w:themeColor="accent2"/>
      <w:sz w:val="18"/>
      <w:szCs w:val="18"/>
    </w:rPr>
  </w:style>
  <w:style w:type="paragraph" w:styleId="Titolosommario">
    <w:name w:val="TOC Heading"/>
    <w:basedOn w:val="Titolo1"/>
    <w:next w:val="Normale"/>
    <w:uiPriority w:val="39"/>
    <w:semiHidden/>
    <w:unhideWhenUsed/>
    <w:qFormat/>
    <w:rsid w:val="008859E5"/>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bCs/>
      <w:color w:val="525A7D" w:themeColor="accent1" w:themeShade="BF"/>
      <w:spacing w:val="0"/>
      <w:sz w:val="28"/>
      <w:szCs w:val="28"/>
    </w:rPr>
  </w:style>
  <w:style w:type="character" w:styleId="Collegamentoipertestuale">
    <w:name w:val="Hyperlink"/>
    <w:basedOn w:val="Carpredefinitoparagrafo"/>
    <w:uiPriority w:val="99"/>
    <w:unhideWhenUsed/>
    <w:rsid w:val="008859E5"/>
    <w:rPr>
      <w:color w:val="B292CA" w:themeColor="hyperlink"/>
      <w:u w:val="single"/>
    </w:rPr>
  </w:style>
  <w:style w:type="character" w:customStyle="1" w:styleId="NessunaspaziaturaCarattere">
    <w:name w:val="Nessuna spaziatura Carattere"/>
    <w:basedOn w:val="Carpredefinitoparagrafo"/>
    <w:link w:val="Nessunaspaziatura"/>
    <w:uiPriority w:val="1"/>
    <w:rsid w:val="005C206B"/>
    <w:rPr>
      <w:rFonts w:eastAsiaTheme="minorEastAsia"/>
      <w:color w:val="000000" w:themeColor="text1"/>
      <w:sz w:val="20"/>
      <w:szCs w:val="20"/>
      <w:lang w:val="it-IT"/>
    </w:rPr>
  </w:style>
  <w:style w:type="table" w:customStyle="1" w:styleId="Sfondochiaro-Colore11">
    <w:name w:val="Sfondo chiaro - Colore 11"/>
    <w:basedOn w:val="Tabellanormale"/>
    <w:uiPriority w:val="60"/>
    <w:rsid w:val="005B6FF9"/>
    <w:pPr>
      <w:spacing w:after="0" w:line="240" w:lineRule="auto"/>
    </w:pPr>
    <w:rPr>
      <w:color w:val="525A7D" w:themeColor="accent1" w:themeShade="BF"/>
    </w:rPr>
    <w:tblPr>
      <w:tblStyleRowBandSize w:val="1"/>
      <w:tblStyleColBandSize w:val="1"/>
      <w:tblInd w:w="0" w:type="dxa"/>
      <w:tblBorders>
        <w:top w:val="single" w:sz="8" w:space="0" w:color="727CA3" w:themeColor="accent1"/>
        <w:bottom w:val="single" w:sz="8" w:space="0" w:color="727CA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la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left w:val="nil"/>
          <w:right w:val="nil"/>
          <w:insideH w:val="nil"/>
          <w:insideV w:val="nil"/>
        </w:tcBorders>
        <w:shd w:val="clear" w:color="auto" w:fill="DCDEE8" w:themeFill="accent1" w:themeFillTint="3F"/>
      </w:tcPr>
    </w:tblStylePr>
  </w:style>
  <w:style w:type="table" w:styleId="Elencomedio2-Colore2">
    <w:name w:val="Medium List 2 Accent 2"/>
    <w:basedOn w:val="Tabellanormale"/>
    <w:uiPriority w:val="66"/>
    <w:rsid w:val="00297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FB8CD" w:themeColor="accent2"/>
        <w:left w:val="single" w:sz="8" w:space="0" w:color="9FB8CD" w:themeColor="accent2"/>
        <w:bottom w:val="single" w:sz="8" w:space="0" w:color="9FB8CD" w:themeColor="accent2"/>
        <w:right w:val="single" w:sz="8" w:space="0" w:color="9FB8C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FB8CD" w:themeColor="accent2"/>
          <w:right w:val="nil"/>
          <w:insideH w:val="nil"/>
          <w:insideV w:val="nil"/>
        </w:tcBorders>
        <w:shd w:val="clear" w:color="auto" w:fill="FFFFFF" w:themeFill="background1"/>
      </w:tcPr>
    </w:tblStylePr>
    <w:tblStylePr w:type="lastRow">
      <w:tblPr/>
      <w:tcPr>
        <w:tcBorders>
          <w:top w:val="single" w:sz="8" w:space="0" w:color="9FB8C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B8CD" w:themeColor="accent2"/>
          <w:insideH w:val="nil"/>
          <w:insideV w:val="nil"/>
        </w:tcBorders>
        <w:shd w:val="clear" w:color="auto" w:fill="FFFFFF" w:themeFill="background1"/>
      </w:tcPr>
    </w:tblStylePr>
    <w:tblStylePr w:type="lastCol">
      <w:tblPr/>
      <w:tcPr>
        <w:tcBorders>
          <w:top w:val="nil"/>
          <w:left w:val="single" w:sz="8" w:space="0" w:color="9FB8C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top w:val="nil"/>
          <w:bottom w:val="nil"/>
          <w:insideH w:val="nil"/>
          <w:insideV w:val="nil"/>
        </w:tcBorders>
        <w:shd w:val="clear" w:color="auto" w:fill="E7ED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297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2DA7A" w:themeColor="accent3"/>
        <w:left w:val="single" w:sz="8" w:space="0" w:color="D2DA7A" w:themeColor="accent3"/>
        <w:bottom w:val="single" w:sz="8" w:space="0" w:color="D2DA7A" w:themeColor="accent3"/>
        <w:right w:val="single" w:sz="8" w:space="0" w:color="D2DA7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D2DA7A" w:themeColor="accent3"/>
          <w:right w:val="nil"/>
          <w:insideH w:val="nil"/>
          <w:insideV w:val="nil"/>
        </w:tcBorders>
        <w:shd w:val="clear" w:color="auto" w:fill="FFFFFF" w:themeFill="background1"/>
      </w:tcPr>
    </w:tblStylePr>
    <w:tblStylePr w:type="lastRow">
      <w:tblPr/>
      <w:tcPr>
        <w:tcBorders>
          <w:top w:val="single" w:sz="8" w:space="0" w:color="D2DA7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2DA7A" w:themeColor="accent3"/>
          <w:insideH w:val="nil"/>
          <w:insideV w:val="nil"/>
        </w:tcBorders>
        <w:shd w:val="clear" w:color="auto" w:fill="FFFFFF" w:themeFill="background1"/>
      </w:tcPr>
    </w:tblStylePr>
    <w:tblStylePr w:type="lastCol">
      <w:tblPr/>
      <w:tcPr>
        <w:tcBorders>
          <w:top w:val="nil"/>
          <w:left w:val="single" w:sz="8" w:space="0" w:color="D2DA7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DE" w:themeFill="accent3" w:themeFillTint="3F"/>
      </w:tcPr>
    </w:tblStylePr>
    <w:tblStylePr w:type="band1Horz">
      <w:tblPr/>
      <w:tcPr>
        <w:tcBorders>
          <w:top w:val="nil"/>
          <w:bottom w:val="nil"/>
          <w:insideH w:val="nil"/>
          <w:insideV w:val="nil"/>
        </w:tcBorders>
        <w:shd w:val="clear" w:color="auto" w:fill="F3F6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eWeb">
    <w:name w:val="Normal (Web)"/>
    <w:basedOn w:val="Normale"/>
    <w:rsid w:val="00A65AA0"/>
    <w:pPr>
      <w:spacing w:before="100" w:beforeAutospacing="1" w:after="100" w:afterAutospacing="1" w:line="240" w:lineRule="auto"/>
    </w:pPr>
    <w:rPr>
      <w:rFonts w:ascii="Arial Unicode MS" w:eastAsia="Arial Unicode MS" w:hAnsi="Arial Unicode MS" w:cs="Arial Unicode MS"/>
      <w:color w:val="auto"/>
      <w:sz w:val="24"/>
      <w:szCs w:val="24"/>
      <w:lang w:eastAsia="it-IT"/>
    </w:rPr>
  </w:style>
  <w:style w:type="paragraph" w:styleId="Indice1">
    <w:name w:val="index 1"/>
    <w:basedOn w:val="Normale"/>
    <w:next w:val="Normale"/>
    <w:autoRedefine/>
    <w:uiPriority w:val="99"/>
    <w:semiHidden/>
    <w:unhideWhenUsed/>
    <w:rsid w:val="00A65AA0"/>
    <w:pPr>
      <w:spacing w:line="240" w:lineRule="auto"/>
      <w:ind w:left="200" w:hanging="200"/>
    </w:pPr>
  </w:style>
  <w:style w:type="paragraph" w:styleId="Titoloindice">
    <w:name w:val="index heading"/>
    <w:basedOn w:val="Normale"/>
    <w:next w:val="Indice1"/>
    <w:semiHidden/>
    <w:rsid w:val="00A65AA0"/>
    <w:pPr>
      <w:spacing w:line="240" w:lineRule="auto"/>
    </w:pPr>
    <w:rPr>
      <w:rFonts w:ascii="Times New Roman" w:eastAsia="Times New Roman" w:hAnsi="Times New Roman" w:cs="Times New Roman"/>
      <w:color w:val="auto"/>
      <w:sz w:val="24"/>
      <w:szCs w:val="24"/>
      <w:lang w:eastAsia="it-IT"/>
    </w:rPr>
  </w:style>
  <w:style w:type="table" w:styleId="Sfondochiaro-Colore2">
    <w:name w:val="Light Shading Accent 2"/>
    <w:basedOn w:val="Tabellanormale"/>
    <w:uiPriority w:val="60"/>
    <w:rsid w:val="00E6358D"/>
    <w:pPr>
      <w:spacing w:after="0" w:line="240" w:lineRule="auto"/>
    </w:pPr>
    <w:rPr>
      <w:color w:val="628BAD" w:themeColor="accent2" w:themeShade="BF"/>
    </w:rPr>
    <w:tblPr>
      <w:tblStyleRowBandSize w:val="1"/>
      <w:tblStyleColBandSize w:val="1"/>
      <w:tblInd w:w="397" w:type="dxa"/>
      <w:tblBorders>
        <w:top w:val="single" w:sz="8" w:space="0" w:color="9FB8CD" w:themeColor="accent2"/>
        <w:bottom w:val="single" w:sz="8" w:space="0" w:color="9FB8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la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left w:val="nil"/>
          <w:right w:val="nil"/>
          <w:insideH w:val="nil"/>
          <w:insideV w:val="nil"/>
        </w:tcBorders>
        <w:shd w:val="clear" w:color="auto" w:fill="E7EDF2" w:themeFill="accent2" w:themeFillTint="3F"/>
      </w:tcPr>
    </w:tblStylePr>
  </w:style>
  <w:style w:type="table" w:customStyle="1" w:styleId="Funzionalit">
    <w:name w:val="Funzionalità"/>
    <w:basedOn w:val="Sfondochiaro-Colore2"/>
    <w:uiPriority w:val="99"/>
    <w:qFormat/>
    <w:rsid w:val="00E6358D"/>
    <w:tblPr>
      <w:tblStyleRowBandSize w:val="1"/>
      <w:tblStyleColBandSize w:val="1"/>
      <w:tblInd w:w="397" w:type="dxa"/>
      <w:tblBorders>
        <w:top w:val="single" w:sz="8" w:space="0" w:color="9FB8CD" w:themeColor="accent2"/>
        <w:bottom w:val="single" w:sz="8" w:space="0" w:color="9FB8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la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left w:val="nil"/>
          <w:right w:val="nil"/>
          <w:insideH w:val="nil"/>
          <w:insideV w:val="nil"/>
        </w:tcBorders>
        <w:shd w:val="clear" w:color="auto" w:fill="E7EDF2" w:themeFill="accent2" w:themeFillTint="3F"/>
      </w:tcPr>
    </w:tblStylePr>
  </w:style>
  <w:style w:type="paragraph" w:styleId="Paragrafoelenco">
    <w:name w:val="List Paragraph"/>
    <w:basedOn w:val="Normale"/>
    <w:uiPriority w:val="34"/>
    <w:qFormat/>
    <w:rsid w:val="00E47127"/>
    <w:pPr>
      <w:ind w:left="720"/>
      <w:contextualSpacing/>
    </w:pPr>
  </w:style>
  <w:style w:type="paragraph" w:styleId="Mappadocumento">
    <w:name w:val="Document Map"/>
    <w:basedOn w:val="Normale"/>
    <w:link w:val="MappadocumentoCarattere"/>
    <w:uiPriority w:val="99"/>
    <w:semiHidden/>
    <w:unhideWhenUsed/>
    <w:rsid w:val="00AA62C7"/>
    <w:pPr>
      <w:spacing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AA62C7"/>
    <w:rPr>
      <w:rFonts w:ascii="Tahoma" w:eastAsiaTheme="minorEastAsia" w:hAnsi="Tahoma" w:cs="Tahoma"/>
      <w:color w:val="000000" w:themeColor="text1"/>
      <w:sz w:val="16"/>
      <w:szCs w:val="16"/>
      <w:lang w:val="it-IT"/>
    </w:rPr>
  </w:style>
  <w:style w:type="paragraph" w:customStyle="1" w:styleId="Elaborazione">
    <w:name w:val="Elaborazione"/>
    <w:basedOn w:val="Paragrafoelenco"/>
    <w:qFormat/>
    <w:rsid w:val="001C614A"/>
    <w:pPr>
      <w:spacing w:line="240" w:lineRule="auto"/>
      <w:ind w:left="360" w:hanging="360"/>
    </w:pPr>
  </w:style>
  <w:style w:type="character" w:styleId="CodiceHTML">
    <w:name w:val="HTML Code"/>
    <w:basedOn w:val="Carpredefinitoparagrafo"/>
    <w:uiPriority w:val="99"/>
    <w:semiHidden/>
    <w:unhideWhenUsed/>
    <w:rsid w:val="006D515F"/>
    <w:rPr>
      <w:rFonts w:ascii="Courier New" w:eastAsia="Times New Roman" w:hAnsi="Courier New" w:cs="Courier New"/>
      <w:sz w:val="20"/>
      <w:szCs w:val="20"/>
    </w:rPr>
  </w:style>
  <w:style w:type="paragraph" w:styleId="Testonotaapidipagina">
    <w:name w:val="footnote text"/>
    <w:basedOn w:val="Normale"/>
    <w:link w:val="TestonotaapidipaginaCarattere"/>
    <w:uiPriority w:val="99"/>
    <w:semiHidden/>
    <w:unhideWhenUsed/>
    <w:rsid w:val="00F43D0B"/>
    <w:pPr>
      <w:spacing w:line="240" w:lineRule="auto"/>
    </w:pPr>
  </w:style>
  <w:style w:type="character" w:customStyle="1" w:styleId="TestonotaapidipaginaCarattere">
    <w:name w:val="Testo nota a piè di pagina Carattere"/>
    <w:basedOn w:val="Carpredefinitoparagrafo"/>
    <w:link w:val="Testonotaapidipagina"/>
    <w:uiPriority w:val="99"/>
    <w:semiHidden/>
    <w:rsid w:val="00F43D0B"/>
    <w:rPr>
      <w:rFonts w:eastAsiaTheme="minorEastAsia"/>
      <w:color w:val="000000" w:themeColor="text1"/>
      <w:sz w:val="20"/>
      <w:szCs w:val="20"/>
      <w:lang w:val="it-IT"/>
    </w:rPr>
  </w:style>
  <w:style w:type="character" w:styleId="Rimandonotaapidipagina">
    <w:name w:val="footnote reference"/>
    <w:basedOn w:val="Carpredefinitoparagrafo"/>
    <w:uiPriority w:val="99"/>
    <w:semiHidden/>
    <w:unhideWhenUsed/>
    <w:rsid w:val="00F43D0B"/>
    <w:rPr>
      <w:vertAlign w:val="superscript"/>
    </w:rPr>
  </w:style>
</w:styles>
</file>

<file path=word/webSettings.xml><?xml version="1.0" encoding="utf-8"?>
<w:webSettings xmlns:r="http://schemas.openxmlformats.org/officeDocument/2006/relationships" xmlns:w="http://schemas.openxmlformats.org/wordprocessingml/2006/main">
  <w:divs>
    <w:div w:id="187184534">
      <w:bodyDiv w:val="1"/>
      <w:marLeft w:val="0"/>
      <w:marRight w:val="0"/>
      <w:marTop w:val="0"/>
      <w:marBottom w:val="0"/>
      <w:divBdr>
        <w:top w:val="none" w:sz="0" w:space="0" w:color="auto"/>
        <w:left w:val="none" w:sz="0" w:space="0" w:color="auto"/>
        <w:bottom w:val="none" w:sz="0" w:space="0" w:color="auto"/>
        <w:right w:val="none" w:sz="0" w:space="0" w:color="auto"/>
      </w:divBdr>
    </w:div>
    <w:div w:id="566065401">
      <w:bodyDiv w:val="1"/>
      <w:marLeft w:val="0"/>
      <w:marRight w:val="0"/>
      <w:marTop w:val="0"/>
      <w:marBottom w:val="0"/>
      <w:divBdr>
        <w:top w:val="none" w:sz="0" w:space="0" w:color="auto"/>
        <w:left w:val="none" w:sz="0" w:space="0" w:color="auto"/>
        <w:bottom w:val="none" w:sz="0" w:space="0" w:color="auto"/>
        <w:right w:val="none" w:sz="0" w:space="0" w:color="auto"/>
      </w:divBdr>
    </w:div>
    <w:div w:id="1114208452">
      <w:bodyDiv w:val="1"/>
      <w:marLeft w:val="0"/>
      <w:marRight w:val="0"/>
      <w:marTop w:val="0"/>
      <w:marBottom w:val="0"/>
      <w:divBdr>
        <w:top w:val="none" w:sz="0" w:space="0" w:color="auto"/>
        <w:left w:val="none" w:sz="0" w:space="0" w:color="auto"/>
        <w:bottom w:val="none" w:sz="0" w:space="0" w:color="auto"/>
        <w:right w:val="none" w:sz="0" w:space="0" w:color="auto"/>
      </w:divBdr>
    </w:div>
    <w:div w:id="1160274757">
      <w:bodyDiv w:val="1"/>
      <w:marLeft w:val="0"/>
      <w:marRight w:val="0"/>
      <w:marTop w:val="0"/>
      <w:marBottom w:val="0"/>
      <w:divBdr>
        <w:top w:val="none" w:sz="0" w:space="0" w:color="auto"/>
        <w:left w:val="none" w:sz="0" w:space="0" w:color="auto"/>
        <w:bottom w:val="none" w:sz="0" w:space="0" w:color="auto"/>
        <w:right w:val="none" w:sz="0" w:space="0" w:color="auto"/>
      </w:divBdr>
    </w:div>
    <w:div w:id="1632592064">
      <w:bodyDiv w:val="1"/>
      <w:marLeft w:val="0"/>
      <w:marRight w:val="0"/>
      <w:marTop w:val="0"/>
      <w:marBottom w:val="0"/>
      <w:divBdr>
        <w:top w:val="none" w:sz="0" w:space="0" w:color="auto"/>
        <w:left w:val="none" w:sz="0" w:space="0" w:color="auto"/>
        <w:bottom w:val="none" w:sz="0" w:space="0" w:color="auto"/>
        <w:right w:val="none" w:sz="0" w:space="0" w:color="auto"/>
      </w:divBdr>
    </w:div>
    <w:div w:id="200010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Templates\1040\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634AF6C8D04980B7883FAEF2177F2C"/>
        <w:category>
          <w:name w:val="Generale"/>
          <w:gallery w:val="placeholder"/>
        </w:category>
        <w:types>
          <w:type w:val="bbPlcHdr"/>
        </w:types>
        <w:behaviors>
          <w:behavior w:val="content"/>
        </w:behaviors>
        <w:guid w:val="{86114E8D-A74C-4929-A063-7B6204184CE4}"/>
      </w:docPartPr>
      <w:docPartBody>
        <w:p w:rsidR="00F90815" w:rsidRDefault="0084258D" w:rsidP="0084258D">
          <w:pPr>
            <w:pStyle w:val="2F634AF6C8D04980B7883FAEF2177F2C"/>
          </w:pPr>
          <w:r>
            <w:t>[Titolo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FB2D84"/>
    <w:rsid w:val="0011279B"/>
    <w:rsid w:val="002C4EAC"/>
    <w:rsid w:val="002D3744"/>
    <w:rsid w:val="00313E43"/>
    <w:rsid w:val="0047504E"/>
    <w:rsid w:val="004F4EDF"/>
    <w:rsid w:val="005E46A7"/>
    <w:rsid w:val="005F1A94"/>
    <w:rsid w:val="0084258D"/>
    <w:rsid w:val="0089034C"/>
    <w:rsid w:val="008D6262"/>
    <w:rsid w:val="00AF03A9"/>
    <w:rsid w:val="00B93ACA"/>
    <w:rsid w:val="00CE5F40"/>
    <w:rsid w:val="00CF361D"/>
    <w:rsid w:val="00EE4A36"/>
    <w:rsid w:val="00F90815"/>
    <w:rsid w:val="00FB2D84"/>
    <w:rsid w:val="00FD588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F4EDF"/>
  </w:style>
  <w:style w:type="paragraph" w:styleId="Titolo1">
    <w:name w:val="heading 1"/>
    <w:basedOn w:val="Normale"/>
    <w:next w:val="Normale"/>
    <w:link w:val="Titolo1Carattere"/>
    <w:uiPriority w:val="9"/>
    <w:qFormat/>
    <w:rsid w:val="004F4EDF"/>
    <w:pPr>
      <w:pBdr>
        <w:top w:val="single" w:sz="6" w:space="1" w:color="C0504D" w:themeColor="accent2"/>
        <w:left w:val="single" w:sz="6" w:space="1" w:color="C0504D" w:themeColor="accent2"/>
        <w:bottom w:val="single" w:sz="6" w:space="1" w:color="C0504D" w:themeColor="accent2"/>
        <w:right w:val="single" w:sz="6" w:space="1" w:color="C0504D" w:themeColor="accent2"/>
      </w:pBdr>
      <w:shd w:val="clear" w:color="auto" w:fill="C0504D" w:themeFill="accent2"/>
      <w:spacing w:before="300" w:after="40"/>
      <w:outlineLvl w:val="0"/>
    </w:pPr>
    <w:rPr>
      <w:rFonts w:asciiTheme="majorHAnsi" w:eastAsiaTheme="majorEastAsia" w:hAnsiTheme="majorHAnsi" w:cstheme="majorBidi"/>
      <w:color w:val="FFFFFF" w:themeColor="background1"/>
      <w:spacing w:val="5"/>
      <w:sz w:val="20"/>
      <w:szCs w:val="20"/>
      <w:lang w:eastAsia="en-US"/>
    </w:rPr>
  </w:style>
  <w:style w:type="paragraph" w:styleId="Titolo2">
    <w:name w:val="heading 2"/>
    <w:basedOn w:val="Normale"/>
    <w:next w:val="Normale"/>
    <w:link w:val="Titolo2Carattere"/>
    <w:uiPriority w:val="9"/>
    <w:qFormat/>
    <w:rsid w:val="004F4EDF"/>
    <w:pPr>
      <w:pBdr>
        <w:top w:val="single" w:sz="6" w:space="1" w:color="C0504D" w:themeColor="accent2"/>
        <w:left w:val="single" w:sz="48" w:space="1" w:color="C0504D" w:themeColor="accent2"/>
        <w:bottom w:val="single" w:sz="6" w:space="1" w:color="C0504D" w:themeColor="accent2"/>
        <w:right w:val="single" w:sz="6" w:space="1" w:color="C0504D" w:themeColor="accent2"/>
      </w:pBdr>
      <w:spacing w:before="240" w:after="80"/>
      <w:ind w:left="144"/>
      <w:outlineLvl w:val="1"/>
    </w:pPr>
    <w:rPr>
      <w:rFonts w:asciiTheme="majorHAnsi" w:eastAsiaTheme="majorEastAsia" w:hAnsiTheme="majorHAnsi" w:cstheme="majorBidi"/>
      <w:color w:val="943634" w:themeColor="accent2" w:themeShade="BF"/>
      <w:spacing w:val="5"/>
      <w:sz w:val="20"/>
      <w:szCs w:val="20"/>
      <w:lang w:eastAsia="en-US"/>
    </w:rPr>
  </w:style>
  <w:style w:type="paragraph" w:styleId="Titolo3">
    <w:name w:val="heading 3"/>
    <w:basedOn w:val="Normale"/>
    <w:next w:val="Normale"/>
    <w:link w:val="Titolo3Carattere"/>
    <w:uiPriority w:val="9"/>
    <w:unhideWhenUsed/>
    <w:qFormat/>
    <w:rsid w:val="004F4EDF"/>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ajorEastAsia" w:hAnsiTheme="majorHAnsi" w:cstheme="majorBidi"/>
      <w:color w:val="595959" w:themeColor="text1" w:themeTint="A6"/>
      <w:spacing w:val="5"/>
      <w:sz w:val="20"/>
      <w:szCs w:val="20"/>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239FE1C990147ED8DB82EAE22837326">
    <w:name w:val="2239FE1C990147ED8DB82EAE22837326"/>
    <w:rsid w:val="004F4EDF"/>
  </w:style>
  <w:style w:type="paragraph" w:customStyle="1" w:styleId="AAC098230D67471B8DBA3B22C151FBAE">
    <w:name w:val="AAC098230D67471B8DBA3B22C151FBAE"/>
    <w:rsid w:val="004F4EDF"/>
  </w:style>
  <w:style w:type="character" w:customStyle="1" w:styleId="Titolo1Carattere">
    <w:name w:val="Titolo 1 Carattere"/>
    <w:basedOn w:val="Carpredefinitoparagrafo"/>
    <w:link w:val="Titolo1"/>
    <w:uiPriority w:val="9"/>
    <w:rsid w:val="004F4EDF"/>
    <w:rPr>
      <w:rFonts w:asciiTheme="majorHAnsi" w:eastAsiaTheme="majorEastAsia" w:hAnsiTheme="majorHAnsi" w:cstheme="majorBidi"/>
      <w:color w:val="FFFFFF" w:themeColor="background1"/>
      <w:spacing w:val="5"/>
      <w:sz w:val="20"/>
      <w:szCs w:val="20"/>
      <w:shd w:val="clear" w:color="auto" w:fill="C0504D" w:themeFill="accent2"/>
      <w:lang w:eastAsia="en-US"/>
    </w:rPr>
  </w:style>
  <w:style w:type="character" w:customStyle="1" w:styleId="Titolo2Carattere">
    <w:name w:val="Titolo 2 Carattere"/>
    <w:basedOn w:val="Carpredefinitoparagrafo"/>
    <w:link w:val="Titolo2"/>
    <w:uiPriority w:val="9"/>
    <w:rsid w:val="004F4EDF"/>
    <w:rPr>
      <w:rFonts w:asciiTheme="majorHAnsi" w:eastAsiaTheme="majorEastAsia" w:hAnsiTheme="majorHAnsi" w:cstheme="majorBidi"/>
      <w:color w:val="943634" w:themeColor="accent2" w:themeShade="BF"/>
      <w:spacing w:val="5"/>
      <w:sz w:val="20"/>
      <w:szCs w:val="20"/>
      <w:lang w:eastAsia="en-US"/>
    </w:rPr>
  </w:style>
  <w:style w:type="character" w:customStyle="1" w:styleId="Titolo3Carattere">
    <w:name w:val="Titolo 3 Carattere"/>
    <w:basedOn w:val="Carpredefinitoparagrafo"/>
    <w:link w:val="Titolo3"/>
    <w:uiPriority w:val="9"/>
    <w:rsid w:val="004F4EDF"/>
    <w:rPr>
      <w:rFonts w:asciiTheme="majorHAnsi" w:eastAsiaTheme="majorEastAsia" w:hAnsiTheme="majorHAnsi" w:cstheme="majorBidi"/>
      <w:color w:val="595959" w:themeColor="text1" w:themeTint="A6"/>
      <w:spacing w:val="5"/>
      <w:sz w:val="20"/>
      <w:szCs w:val="20"/>
      <w:lang w:eastAsia="en-US"/>
    </w:rPr>
  </w:style>
  <w:style w:type="paragraph" w:styleId="Didascalia">
    <w:name w:val="caption"/>
    <w:basedOn w:val="Normale"/>
    <w:next w:val="Normale"/>
    <w:uiPriority w:val="35"/>
    <w:unhideWhenUsed/>
    <w:rsid w:val="004F4EDF"/>
    <w:pPr>
      <w:spacing w:after="0" w:line="240" w:lineRule="auto"/>
    </w:pPr>
    <w:rPr>
      <w:rFonts w:asciiTheme="majorHAnsi" w:eastAsiaTheme="majorEastAsia" w:hAnsiTheme="majorHAnsi" w:cstheme="majorBidi"/>
      <w:color w:val="C0504D" w:themeColor="accent2"/>
      <w:sz w:val="16"/>
      <w:szCs w:val="16"/>
      <w:lang w:eastAsia="en-US"/>
    </w:rPr>
  </w:style>
  <w:style w:type="paragraph" w:customStyle="1" w:styleId="86567E687CD84B3E8795422AC0AA475E">
    <w:name w:val="86567E687CD84B3E8795422AC0AA475E"/>
    <w:rsid w:val="004F4EDF"/>
  </w:style>
  <w:style w:type="paragraph" w:customStyle="1" w:styleId="28E51537B21142219B214D8420E03861">
    <w:name w:val="28E51537B21142219B214D8420E03861"/>
    <w:rsid w:val="004F4EDF"/>
  </w:style>
  <w:style w:type="paragraph" w:customStyle="1" w:styleId="0AD3D5955F9D47F587BE0D7136728E23">
    <w:name w:val="0AD3D5955F9D47F587BE0D7136728E23"/>
    <w:rsid w:val="004F4EDF"/>
  </w:style>
  <w:style w:type="paragraph" w:customStyle="1" w:styleId="3F9E937486D04D6FA460FD787B66842D">
    <w:name w:val="3F9E937486D04D6FA460FD787B66842D"/>
    <w:rsid w:val="004F4EDF"/>
  </w:style>
  <w:style w:type="paragraph" w:customStyle="1" w:styleId="D3704AA593584A2F89024E977EE25399">
    <w:name w:val="D3704AA593584A2F89024E977EE25399"/>
    <w:rsid w:val="004F4EDF"/>
  </w:style>
  <w:style w:type="paragraph" w:customStyle="1" w:styleId="E57F3198718C4A3A8CA0E122FA50FDB0">
    <w:name w:val="E57F3198718C4A3A8CA0E122FA50FDB0"/>
    <w:rsid w:val="004F4EDF"/>
  </w:style>
  <w:style w:type="paragraph" w:customStyle="1" w:styleId="CC688F63A2574275A31BF3F6C59D65BA">
    <w:name w:val="CC688F63A2574275A31BF3F6C59D65BA"/>
    <w:rsid w:val="004F4EDF"/>
  </w:style>
  <w:style w:type="paragraph" w:customStyle="1" w:styleId="7D229A59FDEE4A6DA96758DB9CB13236">
    <w:name w:val="7D229A59FDEE4A6DA96758DB9CB13236"/>
    <w:rsid w:val="004F4EDF"/>
  </w:style>
  <w:style w:type="paragraph" w:customStyle="1" w:styleId="74E665213C9341C3A92F9441896F142A">
    <w:name w:val="74E665213C9341C3A92F9441896F142A"/>
    <w:rsid w:val="00FB2D84"/>
  </w:style>
  <w:style w:type="paragraph" w:customStyle="1" w:styleId="A77B0FE66DD84746ADAE13AB7A92D743">
    <w:name w:val="A77B0FE66DD84746ADAE13AB7A92D743"/>
    <w:rsid w:val="00FB2D84"/>
  </w:style>
  <w:style w:type="paragraph" w:customStyle="1" w:styleId="784B8023960C41B3B219955F01D8C601">
    <w:name w:val="784B8023960C41B3B219955F01D8C601"/>
    <w:rsid w:val="00FB2D84"/>
  </w:style>
  <w:style w:type="paragraph" w:customStyle="1" w:styleId="D769341F0B144A639B6C0DB62C0A9A5C">
    <w:name w:val="D769341F0B144A639B6C0DB62C0A9A5C"/>
    <w:rsid w:val="00FB2D84"/>
  </w:style>
  <w:style w:type="paragraph" w:customStyle="1" w:styleId="8E324577FD3847F4A83E42634AA5FAB1">
    <w:name w:val="8E324577FD3847F4A83E42634AA5FAB1"/>
    <w:rsid w:val="00FB2D84"/>
  </w:style>
  <w:style w:type="paragraph" w:customStyle="1" w:styleId="C712423D05BD4B50892E3A0093F6B444">
    <w:name w:val="C712423D05BD4B50892E3A0093F6B444"/>
    <w:rsid w:val="00FB2D84"/>
  </w:style>
  <w:style w:type="paragraph" w:customStyle="1" w:styleId="B14ADF49EBE6447E98EF278307DD7B61">
    <w:name w:val="B14ADF49EBE6447E98EF278307DD7B61"/>
    <w:rsid w:val="00FB2D84"/>
  </w:style>
  <w:style w:type="paragraph" w:customStyle="1" w:styleId="A0FB99DFEEF447848B2BAB04C281B646">
    <w:name w:val="A0FB99DFEEF447848B2BAB04C281B646"/>
    <w:rsid w:val="00FB2D84"/>
  </w:style>
  <w:style w:type="paragraph" w:customStyle="1" w:styleId="10CE7DCD0EB74FF1A0A1941C209BD6AA">
    <w:name w:val="10CE7DCD0EB74FF1A0A1941C209BD6AA"/>
    <w:rsid w:val="00FB2D84"/>
  </w:style>
  <w:style w:type="paragraph" w:customStyle="1" w:styleId="13E23CE00FA7415EBD7FF3F4592ED269">
    <w:name w:val="13E23CE00FA7415EBD7FF3F4592ED269"/>
    <w:rsid w:val="00FB2D84"/>
  </w:style>
  <w:style w:type="paragraph" w:customStyle="1" w:styleId="6EDF1C1B7C0147EDB8232188FB1AB771">
    <w:name w:val="6EDF1C1B7C0147EDB8232188FB1AB771"/>
    <w:rsid w:val="00FB2D84"/>
  </w:style>
  <w:style w:type="paragraph" w:customStyle="1" w:styleId="4B7D4096705848058519A27CD4AEB166">
    <w:name w:val="4B7D4096705848058519A27CD4AEB166"/>
    <w:rsid w:val="00FB2D84"/>
  </w:style>
  <w:style w:type="paragraph" w:customStyle="1" w:styleId="39073D6D7F0B453A9AD278F29FA7080F">
    <w:name w:val="39073D6D7F0B453A9AD278F29FA7080F"/>
    <w:rsid w:val="00FB2D84"/>
  </w:style>
  <w:style w:type="paragraph" w:customStyle="1" w:styleId="0BB5F91EACEC4949B3A859C72FCDFF28">
    <w:name w:val="0BB5F91EACEC4949B3A859C72FCDFF28"/>
    <w:rsid w:val="00FB2D84"/>
  </w:style>
  <w:style w:type="paragraph" w:customStyle="1" w:styleId="110E7CD94FAC4DDB9F7F0E287B82FCEA">
    <w:name w:val="110E7CD94FAC4DDB9F7F0E287B82FCEA"/>
    <w:rsid w:val="004F4EDF"/>
  </w:style>
  <w:style w:type="paragraph" w:customStyle="1" w:styleId="9072A5A4809A4D8599ECD40BF0D76BB2">
    <w:name w:val="9072A5A4809A4D8599ECD40BF0D76BB2"/>
    <w:rsid w:val="004F4EDF"/>
  </w:style>
  <w:style w:type="paragraph" w:customStyle="1" w:styleId="A82CA1F7BADD42BEBBDB7AD143A06367">
    <w:name w:val="A82CA1F7BADD42BEBBDB7AD143A06367"/>
    <w:rsid w:val="004F4EDF"/>
  </w:style>
  <w:style w:type="paragraph" w:customStyle="1" w:styleId="C73E098B63464F89934270F95BBDD24C">
    <w:name w:val="C73E098B63464F89934270F95BBDD24C"/>
    <w:rsid w:val="004F4EDF"/>
  </w:style>
  <w:style w:type="paragraph" w:customStyle="1" w:styleId="FC488A205BD84035B5E19BDECDCA78A0">
    <w:name w:val="FC488A205BD84035B5E19BDECDCA78A0"/>
    <w:rsid w:val="004F4EDF"/>
  </w:style>
  <w:style w:type="paragraph" w:customStyle="1" w:styleId="764BFCEE95954ACCB50AB6880BA69321">
    <w:name w:val="764BFCEE95954ACCB50AB6880BA69321"/>
    <w:rsid w:val="004F4EDF"/>
  </w:style>
  <w:style w:type="paragraph" w:customStyle="1" w:styleId="911410C643354260A2ACAFB602089885">
    <w:name w:val="911410C643354260A2ACAFB602089885"/>
    <w:rsid w:val="004F4EDF"/>
  </w:style>
  <w:style w:type="paragraph" w:customStyle="1" w:styleId="A58EEC343C304C769E9678203591F10E">
    <w:name w:val="A58EEC343C304C769E9678203591F10E"/>
    <w:rsid w:val="004F4EDF"/>
  </w:style>
  <w:style w:type="paragraph" w:customStyle="1" w:styleId="0DFAAC413BEA4581ABDFC23FA2E2CDFF">
    <w:name w:val="0DFAAC413BEA4581ABDFC23FA2E2CDFF"/>
    <w:rsid w:val="004F4EDF"/>
  </w:style>
  <w:style w:type="paragraph" w:customStyle="1" w:styleId="BA48EDFCD36846559BCD14D8F690E1B6">
    <w:name w:val="BA48EDFCD36846559BCD14D8F690E1B6"/>
    <w:rsid w:val="004F4EDF"/>
  </w:style>
  <w:style w:type="paragraph" w:customStyle="1" w:styleId="C659EF71B37E431685BC9153D85C9475">
    <w:name w:val="C659EF71B37E431685BC9153D85C9475"/>
    <w:rsid w:val="004F4EDF"/>
  </w:style>
  <w:style w:type="paragraph" w:customStyle="1" w:styleId="662F7B2B448043DA894AFC0262C34439">
    <w:name w:val="662F7B2B448043DA894AFC0262C34439"/>
    <w:rsid w:val="004F4EDF"/>
  </w:style>
  <w:style w:type="paragraph" w:customStyle="1" w:styleId="3E2797293F7A462DB3754D016E067D5E">
    <w:name w:val="3E2797293F7A462DB3754D016E067D5E"/>
    <w:rsid w:val="004F4EDF"/>
  </w:style>
  <w:style w:type="paragraph" w:customStyle="1" w:styleId="DA1287EA29C141C2BBA62106B07D2732">
    <w:name w:val="DA1287EA29C141C2BBA62106B07D2732"/>
    <w:rsid w:val="004F4EDF"/>
  </w:style>
  <w:style w:type="paragraph" w:customStyle="1" w:styleId="8C35E41D858444F981A99CA6FC6A122F">
    <w:name w:val="8C35E41D858444F981A99CA6FC6A122F"/>
    <w:rsid w:val="004F4EDF"/>
  </w:style>
  <w:style w:type="paragraph" w:customStyle="1" w:styleId="E4BEB1FF469B4BD4B0C8D5D9BFD03B29">
    <w:name w:val="E4BEB1FF469B4BD4B0C8D5D9BFD03B29"/>
    <w:rsid w:val="004F4EDF"/>
  </w:style>
  <w:style w:type="paragraph" w:customStyle="1" w:styleId="DD0D451746F542398E694B239128F9CA">
    <w:name w:val="DD0D451746F542398E694B239128F9CA"/>
    <w:rsid w:val="004F4EDF"/>
  </w:style>
  <w:style w:type="paragraph" w:customStyle="1" w:styleId="9844E3EE91904037B6B4E4C166694C5A">
    <w:name w:val="9844E3EE91904037B6B4E4C166694C5A"/>
    <w:rsid w:val="004F4EDF"/>
  </w:style>
  <w:style w:type="paragraph" w:customStyle="1" w:styleId="A08AE43FEF9548B082D310160BD37DE3">
    <w:name w:val="A08AE43FEF9548B082D310160BD37DE3"/>
    <w:rsid w:val="004F4EDF"/>
  </w:style>
  <w:style w:type="paragraph" w:customStyle="1" w:styleId="899FEEE3459C4344B75A84C7F30FE9CD">
    <w:name w:val="899FEEE3459C4344B75A84C7F30FE9CD"/>
    <w:rsid w:val="004F4EDF"/>
  </w:style>
  <w:style w:type="paragraph" w:customStyle="1" w:styleId="6AE5466F6346440E94BE305E5ACFA91A">
    <w:name w:val="6AE5466F6346440E94BE305E5ACFA91A"/>
    <w:rsid w:val="004F4EDF"/>
  </w:style>
  <w:style w:type="paragraph" w:customStyle="1" w:styleId="BB1E3540C8E54D2E951A3B8684156EAD">
    <w:name w:val="BB1E3540C8E54D2E951A3B8684156EAD"/>
    <w:rsid w:val="004F4EDF"/>
  </w:style>
  <w:style w:type="paragraph" w:customStyle="1" w:styleId="E5474653759B4D2E94F6A5685B77BD0E">
    <w:name w:val="E5474653759B4D2E94F6A5685B77BD0E"/>
    <w:rsid w:val="004F4EDF"/>
  </w:style>
  <w:style w:type="paragraph" w:customStyle="1" w:styleId="8BAC48C93E8A4261AB840E23B50CC3CC">
    <w:name w:val="8BAC48C93E8A4261AB840E23B50CC3CC"/>
    <w:rsid w:val="004F4EDF"/>
  </w:style>
  <w:style w:type="paragraph" w:customStyle="1" w:styleId="39280D2BB8284368A78BDB0A3AC954D3">
    <w:name w:val="39280D2BB8284368A78BDB0A3AC954D3"/>
    <w:rsid w:val="004F4EDF"/>
  </w:style>
  <w:style w:type="paragraph" w:customStyle="1" w:styleId="8ADA8BBA4AEC4474A51FAC856751A5DE">
    <w:name w:val="8ADA8BBA4AEC4474A51FAC856751A5DE"/>
    <w:rsid w:val="004F4EDF"/>
  </w:style>
  <w:style w:type="paragraph" w:customStyle="1" w:styleId="06073232067245F0B94F7F5409AD163B">
    <w:name w:val="06073232067245F0B94F7F5409AD163B"/>
    <w:rsid w:val="004F4EDF"/>
  </w:style>
  <w:style w:type="paragraph" w:customStyle="1" w:styleId="2ABC6122E3D044AB812AE40CCA47A523">
    <w:name w:val="2ABC6122E3D044AB812AE40CCA47A523"/>
    <w:rsid w:val="004F4EDF"/>
  </w:style>
  <w:style w:type="paragraph" w:customStyle="1" w:styleId="0932BE24F4334990B0500BB69597AA97">
    <w:name w:val="0932BE24F4334990B0500BB69597AA97"/>
    <w:rsid w:val="004F4EDF"/>
  </w:style>
  <w:style w:type="paragraph" w:customStyle="1" w:styleId="46D6932B80C34AB99C9D5554F48197A7">
    <w:name w:val="46D6932B80C34AB99C9D5554F48197A7"/>
    <w:rsid w:val="004F4EDF"/>
  </w:style>
  <w:style w:type="paragraph" w:customStyle="1" w:styleId="F9506B9B6C74485C814384E7B9451AF7">
    <w:name w:val="F9506B9B6C74485C814384E7B9451AF7"/>
    <w:rsid w:val="004F4EDF"/>
  </w:style>
  <w:style w:type="paragraph" w:customStyle="1" w:styleId="8F96395109FC4C21B5EEC716771D2FCA">
    <w:name w:val="8F96395109FC4C21B5EEC716771D2FCA"/>
    <w:rsid w:val="004F4EDF"/>
  </w:style>
  <w:style w:type="paragraph" w:customStyle="1" w:styleId="CB817A1A66EA4437A617FDB766707831">
    <w:name w:val="CB817A1A66EA4437A617FDB766707831"/>
    <w:rsid w:val="004F4EDF"/>
  </w:style>
  <w:style w:type="paragraph" w:customStyle="1" w:styleId="90E304CB90AA4AF1BD5EAC67425F4B54">
    <w:name w:val="90E304CB90AA4AF1BD5EAC67425F4B54"/>
    <w:rsid w:val="004F4EDF"/>
  </w:style>
  <w:style w:type="paragraph" w:customStyle="1" w:styleId="A0095918094A4A27B8BC040CD0ED06DC">
    <w:name w:val="A0095918094A4A27B8BC040CD0ED06DC"/>
    <w:rsid w:val="004F4EDF"/>
  </w:style>
  <w:style w:type="paragraph" w:customStyle="1" w:styleId="BC6D3B92C0F44286BB5F893DD30A9FB4">
    <w:name w:val="BC6D3B92C0F44286BB5F893DD30A9FB4"/>
    <w:rsid w:val="004F4EDF"/>
  </w:style>
  <w:style w:type="paragraph" w:customStyle="1" w:styleId="EB8C3ED3914043EE8EE32DCC5BB70C71">
    <w:name w:val="EB8C3ED3914043EE8EE32DCC5BB70C71"/>
    <w:rsid w:val="004F4EDF"/>
  </w:style>
  <w:style w:type="paragraph" w:customStyle="1" w:styleId="2C1696E4AE344635B225367ECCAE6DA7">
    <w:name w:val="2C1696E4AE344635B225367ECCAE6DA7"/>
    <w:rsid w:val="004F4EDF"/>
  </w:style>
  <w:style w:type="paragraph" w:customStyle="1" w:styleId="DEDE546D2C3A4F77B9865A53CF291498">
    <w:name w:val="DEDE546D2C3A4F77B9865A53CF291498"/>
    <w:rsid w:val="004F4EDF"/>
  </w:style>
  <w:style w:type="paragraph" w:customStyle="1" w:styleId="B50D6085CA8A4E85856DFA048067CBE8">
    <w:name w:val="B50D6085CA8A4E85856DFA048067CBE8"/>
    <w:rsid w:val="004F4EDF"/>
  </w:style>
  <w:style w:type="paragraph" w:customStyle="1" w:styleId="6DF315598C76477E96E3B072EF2FBAD3">
    <w:name w:val="6DF315598C76477E96E3B072EF2FBAD3"/>
    <w:rsid w:val="004F4EDF"/>
  </w:style>
  <w:style w:type="paragraph" w:customStyle="1" w:styleId="7CD37C636F634305A4AE4091A7349D6C">
    <w:name w:val="7CD37C636F634305A4AE4091A7349D6C"/>
    <w:rsid w:val="004F4EDF"/>
  </w:style>
  <w:style w:type="paragraph" w:customStyle="1" w:styleId="B46BBC9C49FC48ABB029B84ADAE28CC7">
    <w:name w:val="B46BBC9C49FC48ABB029B84ADAE28CC7"/>
    <w:rsid w:val="004F4EDF"/>
  </w:style>
  <w:style w:type="paragraph" w:customStyle="1" w:styleId="727D5BB281D44307B9416F4DAA38659A">
    <w:name w:val="727D5BB281D44307B9416F4DAA38659A"/>
    <w:rsid w:val="004F4EDF"/>
  </w:style>
  <w:style w:type="paragraph" w:customStyle="1" w:styleId="392BAD8F6CD44994B277AE0E92E443B3">
    <w:name w:val="392BAD8F6CD44994B277AE0E92E443B3"/>
    <w:rsid w:val="004F4EDF"/>
  </w:style>
  <w:style w:type="paragraph" w:customStyle="1" w:styleId="A471F0B2932447F381BDB77A05441D34">
    <w:name w:val="A471F0B2932447F381BDB77A05441D34"/>
    <w:rsid w:val="004F4EDF"/>
  </w:style>
  <w:style w:type="paragraph" w:customStyle="1" w:styleId="43D7ABE3BF9F43CC976FC6D12ACDC466">
    <w:name w:val="43D7ABE3BF9F43CC976FC6D12ACDC466"/>
    <w:rsid w:val="004F4EDF"/>
  </w:style>
  <w:style w:type="paragraph" w:customStyle="1" w:styleId="A787D722F3E54FFFB0A50679907D2F84">
    <w:name w:val="A787D722F3E54FFFB0A50679907D2F84"/>
    <w:rsid w:val="004F4EDF"/>
  </w:style>
  <w:style w:type="paragraph" w:customStyle="1" w:styleId="2E92F59C78CC408F93992EA04331C773">
    <w:name w:val="2E92F59C78CC408F93992EA04331C773"/>
    <w:rsid w:val="0084258D"/>
  </w:style>
  <w:style w:type="paragraph" w:customStyle="1" w:styleId="CEA18EC9AB7E453DB6F5C6066EE30DEF">
    <w:name w:val="CEA18EC9AB7E453DB6F5C6066EE30DEF"/>
    <w:rsid w:val="0084258D"/>
  </w:style>
  <w:style w:type="paragraph" w:customStyle="1" w:styleId="09A544C90CCF452D9F18B51A49B62962">
    <w:name w:val="09A544C90CCF452D9F18B51A49B62962"/>
    <w:rsid w:val="0084258D"/>
  </w:style>
  <w:style w:type="paragraph" w:customStyle="1" w:styleId="E072B5CDFE1042EA91505884703C69BC">
    <w:name w:val="E072B5CDFE1042EA91505884703C69BC"/>
    <w:rsid w:val="0084258D"/>
  </w:style>
  <w:style w:type="paragraph" w:customStyle="1" w:styleId="8B99BCCACCC34A498F83597EF04A14F7">
    <w:name w:val="8B99BCCACCC34A498F83597EF04A14F7"/>
    <w:rsid w:val="0084258D"/>
  </w:style>
  <w:style w:type="paragraph" w:customStyle="1" w:styleId="192F361D680B46A69E31A8B702A10197">
    <w:name w:val="192F361D680B46A69E31A8B702A10197"/>
    <w:rsid w:val="0084258D"/>
  </w:style>
  <w:style w:type="paragraph" w:customStyle="1" w:styleId="29FA1494B4404F9DA5B756C984FC783B">
    <w:name w:val="29FA1494B4404F9DA5B756C984FC783B"/>
    <w:rsid w:val="0084258D"/>
  </w:style>
  <w:style w:type="paragraph" w:customStyle="1" w:styleId="D4DF4359C6F54C57BD95BEB15FA877A2">
    <w:name w:val="D4DF4359C6F54C57BD95BEB15FA877A2"/>
    <w:rsid w:val="0084258D"/>
  </w:style>
  <w:style w:type="paragraph" w:customStyle="1" w:styleId="9395633A07C64B589298623769AFF728">
    <w:name w:val="9395633A07C64B589298623769AFF728"/>
    <w:rsid w:val="0084258D"/>
  </w:style>
  <w:style w:type="paragraph" w:customStyle="1" w:styleId="4347556B5E84468AB213B60D18536C27">
    <w:name w:val="4347556B5E84468AB213B60D18536C27"/>
    <w:rsid w:val="0084258D"/>
  </w:style>
  <w:style w:type="paragraph" w:customStyle="1" w:styleId="EA3E92ECC063444E91B4B904251D9A68">
    <w:name w:val="EA3E92ECC063444E91B4B904251D9A68"/>
    <w:rsid w:val="0084258D"/>
  </w:style>
  <w:style w:type="paragraph" w:customStyle="1" w:styleId="2F634AF6C8D04980B7883FAEF2177F2C">
    <w:name w:val="2F634AF6C8D04980B7883FAEF2177F2C"/>
    <w:rsid w:val="0084258D"/>
  </w:style>
  <w:style w:type="paragraph" w:customStyle="1" w:styleId="A090AE7BD85A4B709B11415226991BA6">
    <w:name w:val="A090AE7BD85A4B709B11415226991BA6"/>
    <w:rsid w:val="0084258D"/>
  </w:style>
  <w:style w:type="paragraph" w:customStyle="1" w:styleId="8FC46EA90E9843468AA9BF874DBD2053">
    <w:name w:val="8FC46EA90E9843468AA9BF874DBD2053"/>
    <w:rsid w:val="00313E43"/>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2008-03-15T00:00:00</PublishDate>
  <Abstract>Ingegneria del SoftwareCorso di Laurea Specialistica in Ingegneria Informatica Anno Accademico 2007-08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BD803-349B-4DA9-9CEC-2C0CE70E4595}">
  <ds:schemaRefs>
    <ds:schemaRef ds:uri="http://schemas.openxmlformats.org/officeDocument/2006/bibliography"/>
  </ds:schemaRefs>
</ds:datastoreItem>
</file>

<file path=customXml/itemProps3.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OriginReport.Dotx</Template>
  <TotalTime>1331</TotalTime>
  <Pages>18</Pages>
  <Words>4642</Words>
  <Characters>26462</Characters>
  <Application>Microsoft Office Word</Application>
  <DocSecurity>0</DocSecurity>
  <Lines>220</Lines>
  <Paragraphs>62</Paragraphs>
  <ScaleCrop>false</ScaleCrop>
  <HeadingPairs>
    <vt:vector size="6" baseType="variant">
      <vt:variant>
        <vt:lpstr>Titolo</vt:lpstr>
      </vt:variant>
      <vt:variant>
        <vt:i4>1</vt:i4>
      </vt:variant>
      <vt:variant>
        <vt:lpstr>Title</vt:lpstr>
      </vt:variant>
      <vt:variant>
        <vt:i4>1</vt:i4>
      </vt:variant>
      <vt:variant>
        <vt:lpstr>Headings</vt:lpstr>
      </vt:variant>
      <vt:variant>
        <vt:i4>3</vt:i4>
      </vt:variant>
    </vt:vector>
  </HeadingPairs>
  <TitlesOfParts>
    <vt:vector size="5" baseType="lpstr">
      <vt:lpstr>Plugin AOP per Eclipse</vt:lpstr>
      <vt:lpstr/>
      <vt:lpstr>Heading 1</vt:lpstr>
      <vt:lpstr>    Heading 2</vt:lpstr>
      <vt:lpstr>        Heading 3</vt:lpstr>
    </vt:vector>
  </TitlesOfParts>
  <Company/>
  <LinksUpToDate>false</LinksUpToDate>
  <CharactersWithSpaces>31042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 AOP per Eclipse</dc:title>
  <dc:subject>SRS – System Requirements Specification</dc:subject>
  <dc:creator>Roberto Pratola</dc:creator>
  <cp:keywords/>
  <dc:description/>
  <cp:lastModifiedBy>Roberto Pratola</cp:lastModifiedBy>
  <cp:revision>192</cp:revision>
  <dcterms:created xsi:type="dcterms:W3CDTF">2008-03-15T17:13:00Z</dcterms:created>
  <dcterms:modified xsi:type="dcterms:W3CDTF">2008-05-13T18:27:00Z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1040</vt:i4>
  </property>
  <property fmtid="{D5CDD505-2E9C-101B-9397-08002B2CF9AE}" pid="3" name="_Version">
    <vt:lpwstr>0809</vt:lpwstr>
  </property>
</Properties>
</file>